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AA8E" w14:textId="6BF2C856" w:rsidR="006B1850" w:rsidRPr="00BE1F43" w:rsidRDefault="006B1850" w:rsidP="006B1850">
      <w:pPr>
        <w:pStyle w:val="NoSpacing"/>
        <w:ind w:firstLine="0"/>
        <w:rPr>
          <w:rFonts w:cs="Times New Roman"/>
          <w:b/>
          <w:bCs/>
          <w:szCs w:val="20"/>
        </w:rPr>
      </w:pPr>
      <w:bookmarkStart w:id="0" w:name="_Toc86242209"/>
      <w:bookmarkStart w:id="1" w:name="_Ref86247949"/>
      <w:bookmarkStart w:id="2" w:name="_Ref86248062"/>
      <w:bookmarkStart w:id="3" w:name="_Toc89090152"/>
      <w:bookmarkStart w:id="4" w:name="_Toc92801318"/>
      <w:r w:rsidRPr="00BE1F43">
        <w:rPr>
          <w:rFonts w:cs="Times New Roman"/>
          <w:b/>
          <w:bCs/>
          <w:szCs w:val="20"/>
        </w:rPr>
        <w:t>Supplementary Information</w:t>
      </w:r>
    </w:p>
    <w:bookmarkEnd w:id="0"/>
    <w:bookmarkEnd w:id="1"/>
    <w:bookmarkEnd w:id="2"/>
    <w:bookmarkEnd w:id="3"/>
    <w:bookmarkEnd w:id="4"/>
    <w:p w14:paraId="25DD7B18" w14:textId="77777777" w:rsidR="006B1850" w:rsidRPr="00BE1F43" w:rsidRDefault="006B1850" w:rsidP="006B1850">
      <w:pPr>
        <w:pStyle w:val="NoSpacing"/>
        <w:ind w:firstLine="0"/>
        <w:rPr>
          <w:rFonts w:cs="Times New Roman"/>
          <w:szCs w:val="20"/>
        </w:rPr>
      </w:pPr>
    </w:p>
    <w:p w14:paraId="514F5A19" w14:textId="6A277A41" w:rsidR="00B0027C" w:rsidRPr="00BE1F43" w:rsidRDefault="00A13FB6" w:rsidP="006B1850">
      <w:pPr>
        <w:pStyle w:val="NoSpacing"/>
        <w:ind w:firstLine="0"/>
        <w:rPr>
          <w:rFonts w:cs="Times New Roman"/>
          <w:szCs w:val="20"/>
        </w:rPr>
      </w:pPr>
      <w:r w:rsidRPr="00BE1F43">
        <w:rPr>
          <w:rFonts w:cs="Times New Roman"/>
          <w:szCs w:val="20"/>
        </w:rPr>
        <w:t>Title:</w:t>
      </w:r>
      <w:r w:rsidRPr="00BE1F43">
        <w:rPr>
          <w:rFonts w:cs="Times New Roman"/>
          <w:szCs w:val="20"/>
        </w:rPr>
        <w:br/>
      </w:r>
      <w:r w:rsidR="006B1850" w:rsidRPr="00BE1F43">
        <w:rPr>
          <w:rFonts w:cs="Times New Roman"/>
          <w:szCs w:val="20"/>
        </w:rPr>
        <w:t xml:space="preserve">Potential for soil legacy phosphorus release from </w:t>
      </w:r>
      <w:ins w:id="5" w:author="Wiegman, Adrian - ARS" w:date="2022-08-05T16:00:00Z">
        <w:r w:rsidR="00D30BCF">
          <w:rPr>
            <w:rFonts w:cs="Times New Roman"/>
            <w:szCs w:val="20"/>
          </w:rPr>
          <w:t xml:space="preserve">restored </w:t>
        </w:r>
      </w:ins>
      <w:del w:id="6" w:author="Wiegman, Adrian - ARS" w:date="2022-08-05T16:02:00Z">
        <w:r w:rsidR="006B1850" w:rsidRPr="00BE1F43" w:rsidDel="00163AB7">
          <w:rPr>
            <w:rFonts w:cs="Times New Roman"/>
            <w:szCs w:val="20"/>
          </w:rPr>
          <w:delText xml:space="preserve">riparian </w:delText>
        </w:r>
      </w:del>
      <w:ins w:id="7" w:author="Wiegman, Adrian - ARS" w:date="2022-08-05T16:02:00Z">
        <w:r w:rsidR="00163AB7">
          <w:rPr>
            <w:rFonts w:cs="Times New Roman"/>
            <w:szCs w:val="20"/>
          </w:rPr>
          <w:t>floodplain</w:t>
        </w:r>
        <w:r w:rsidR="00163AB7" w:rsidRPr="00BE1F43">
          <w:rPr>
            <w:rFonts w:cs="Times New Roman"/>
            <w:szCs w:val="20"/>
          </w:rPr>
          <w:t xml:space="preserve"> </w:t>
        </w:r>
      </w:ins>
      <w:r w:rsidR="006B1850" w:rsidRPr="00BE1F43">
        <w:rPr>
          <w:rFonts w:cs="Times New Roman"/>
          <w:szCs w:val="20"/>
        </w:rPr>
        <w:t>wetlands within an agricultural landscape</w:t>
      </w:r>
    </w:p>
    <w:p w14:paraId="63690BE1" w14:textId="77777777" w:rsidR="006B1850" w:rsidRPr="00BE1F43" w:rsidRDefault="006B1850" w:rsidP="006B1850">
      <w:pPr>
        <w:pStyle w:val="NoSpacing"/>
        <w:ind w:firstLine="0"/>
        <w:rPr>
          <w:rFonts w:cs="Times New Roman"/>
          <w:b/>
          <w:bCs/>
          <w:szCs w:val="20"/>
        </w:rPr>
      </w:pPr>
    </w:p>
    <w:p w14:paraId="4FF9AA0D" w14:textId="4509ABCD" w:rsidR="006B1850" w:rsidRPr="00BE1F43" w:rsidRDefault="00A13FB6" w:rsidP="006B1850">
      <w:pPr>
        <w:pStyle w:val="NoSpacing"/>
        <w:ind w:firstLine="0"/>
        <w:rPr>
          <w:rFonts w:cs="Times New Roman"/>
          <w:szCs w:val="20"/>
        </w:rPr>
      </w:pPr>
      <w:r w:rsidRPr="00BE1F43">
        <w:rPr>
          <w:rFonts w:cs="Times New Roman"/>
          <w:szCs w:val="20"/>
        </w:rPr>
        <w:t>Authors:</w:t>
      </w:r>
    </w:p>
    <w:p w14:paraId="37FDA378" w14:textId="27CCB9AF" w:rsidR="006B1850" w:rsidRPr="00BE1F43" w:rsidRDefault="006B1850" w:rsidP="006B1850">
      <w:pPr>
        <w:pStyle w:val="NoSpacing"/>
        <w:ind w:firstLine="0"/>
        <w:rPr>
          <w:rFonts w:cs="Times New Roman"/>
          <w:szCs w:val="20"/>
        </w:rPr>
      </w:pPr>
      <w:r w:rsidRPr="00BE1F43">
        <w:rPr>
          <w:rFonts w:cs="Times New Roman"/>
          <w:szCs w:val="20"/>
        </w:rPr>
        <w:t>Adrian R. H. Wiegman</w:t>
      </w:r>
      <w:r w:rsidR="00DB5B4B" w:rsidRPr="00BE1F43">
        <w:rPr>
          <w:rFonts w:cs="Times New Roman"/>
          <w:szCs w:val="20"/>
        </w:rPr>
        <w:t>*</w:t>
      </w:r>
      <w:r w:rsidRPr="00BE1F43">
        <w:rPr>
          <w:rFonts w:cs="Times New Roman"/>
          <w:szCs w:val="20"/>
          <w:vertAlign w:val="superscript"/>
        </w:rPr>
        <w:t>1,2,a</w:t>
      </w:r>
    </w:p>
    <w:p w14:paraId="1874F7E8" w14:textId="77777777" w:rsidR="006B1850" w:rsidRPr="00BE1F43" w:rsidRDefault="006B1850" w:rsidP="006B1850">
      <w:pPr>
        <w:pStyle w:val="NoSpacing"/>
        <w:ind w:firstLine="0"/>
        <w:rPr>
          <w:rFonts w:cs="Times New Roman"/>
          <w:szCs w:val="20"/>
        </w:rPr>
      </w:pPr>
      <w:r w:rsidRPr="00BE1F43">
        <w:rPr>
          <w:rFonts w:cs="Times New Roman"/>
          <w:szCs w:val="20"/>
        </w:rPr>
        <w:t>G. Harrison Myers</w:t>
      </w:r>
      <w:r w:rsidRPr="00BE1F43">
        <w:rPr>
          <w:rFonts w:cs="Times New Roman"/>
          <w:szCs w:val="20"/>
          <w:vertAlign w:val="superscript"/>
        </w:rPr>
        <w:t>3</w:t>
      </w:r>
    </w:p>
    <w:p w14:paraId="5A57336E" w14:textId="77777777" w:rsidR="006B1850" w:rsidRPr="00BE1F43" w:rsidRDefault="006B1850" w:rsidP="006B1850">
      <w:pPr>
        <w:pStyle w:val="NoSpacing"/>
        <w:ind w:firstLine="0"/>
        <w:rPr>
          <w:rFonts w:cs="Times New Roman"/>
          <w:szCs w:val="20"/>
        </w:rPr>
      </w:pPr>
      <w:r w:rsidRPr="00BE1F43">
        <w:rPr>
          <w:rFonts w:cs="Times New Roman"/>
          <w:szCs w:val="20"/>
        </w:rPr>
        <w:t>Isabelle C. Augustin</w:t>
      </w:r>
      <w:r w:rsidRPr="00BE1F43">
        <w:rPr>
          <w:rFonts w:cs="Times New Roman"/>
          <w:szCs w:val="20"/>
          <w:vertAlign w:val="superscript"/>
        </w:rPr>
        <w:t>3</w:t>
      </w:r>
    </w:p>
    <w:p w14:paraId="5E5CECFC" w14:textId="77777777" w:rsidR="006B1850" w:rsidRPr="00DB5B4B" w:rsidRDefault="006B1850" w:rsidP="006B1850">
      <w:pPr>
        <w:pStyle w:val="NoSpacing"/>
        <w:ind w:firstLine="0"/>
        <w:rPr>
          <w:rFonts w:cs="Times New Roman"/>
          <w:szCs w:val="20"/>
        </w:rPr>
      </w:pPr>
      <w:r w:rsidRPr="00DB5B4B">
        <w:rPr>
          <w:rFonts w:cs="Times New Roman"/>
          <w:szCs w:val="20"/>
        </w:rPr>
        <w:t>Marcos L. Kubow</w:t>
      </w:r>
      <w:r w:rsidRPr="00DB5B4B">
        <w:rPr>
          <w:rFonts w:cs="Times New Roman"/>
          <w:szCs w:val="20"/>
          <w:vertAlign w:val="superscript"/>
        </w:rPr>
        <w:t>2</w:t>
      </w:r>
    </w:p>
    <w:p w14:paraId="2DFC5A36" w14:textId="77777777" w:rsidR="006B1850" w:rsidRPr="00BE1F43" w:rsidRDefault="006B1850" w:rsidP="006B1850">
      <w:pPr>
        <w:pStyle w:val="NoSpacing"/>
        <w:ind w:firstLine="0"/>
        <w:rPr>
          <w:rFonts w:cs="Times New Roman"/>
          <w:szCs w:val="20"/>
          <w:lang w:val="es-ES"/>
        </w:rPr>
      </w:pPr>
      <w:r w:rsidRPr="00BE1F43">
        <w:rPr>
          <w:rFonts w:cs="Times New Roman"/>
          <w:szCs w:val="20"/>
          <w:lang w:val="es-ES"/>
        </w:rPr>
        <w:t>Maya Fein-Cole</w:t>
      </w:r>
      <w:r w:rsidRPr="00BE1F43">
        <w:rPr>
          <w:rFonts w:cs="Times New Roman"/>
          <w:szCs w:val="20"/>
          <w:vertAlign w:val="superscript"/>
          <w:lang w:val="es-ES"/>
        </w:rPr>
        <w:t>2</w:t>
      </w:r>
    </w:p>
    <w:p w14:paraId="451D9B37" w14:textId="77777777" w:rsidR="006B1850" w:rsidRPr="00BE1F43" w:rsidRDefault="006B1850" w:rsidP="006B1850">
      <w:pPr>
        <w:pStyle w:val="NoSpacing"/>
        <w:ind w:firstLine="0"/>
        <w:rPr>
          <w:rFonts w:cs="Times New Roman"/>
          <w:szCs w:val="20"/>
          <w:lang w:val="es-ES"/>
        </w:rPr>
      </w:pPr>
      <w:r w:rsidRPr="00BE1F43">
        <w:rPr>
          <w:rFonts w:cs="Times New Roman"/>
          <w:szCs w:val="20"/>
          <w:lang w:val="es-ES"/>
        </w:rPr>
        <w:t>Vanesa L. Perillo</w:t>
      </w:r>
      <w:r w:rsidRPr="00BE1F43">
        <w:rPr>
          <w:rFonts w:cs="Times New Roman"/>
          <w:szCs w:val="20"/>
          <w:vertAlign w:val="superscript"/>
          <w:lang w:val="es-ES"/>
        </w:rPr>
        <w:t>4,5</w:t>
      </w:r>
      <w:r w:rsidRPr="00BE1F43">
        <w:rPr>
          <w:rFonts w:cs="Times New Roman"/>
          <w:szCs w:val="20"/>
          <w:vertAlign w:val="superscript"/>
          <w:lang w:val="es-AR"/>
        </w:rPr>
        <w:t>,6</w:t>
      </w:r>
    </w:p>
    <w:p w14:paraId="1BD85F67" w14:textId="77777777" w:rsidR="006B1850" w:rsidRPr="00BE1F43" w:rsidRDefault="006B1850" w:rsidP="006B1850">
      <w:pPr>
        <w:pStyle w:val="NoSpacing"/>
        <w:ind w:firstLine="0"/>
        <w:rPr>
          <w:rFonts w:cs="Times New Roman"/>
          <w:szCs w:val="20"/>
        </w:rPr>
      </w:pPr>
      <w:r w:rsidRPr="00BE1F43">
        <w:rPr>
          <w:rFonts w:cs="Times New Roman"/>
          <w:szCs w:val="20"/>
        </w:rPr>
        <w:t>Donald S. Ross</w:t>
      </w:r>
      <w:r w:rsidRPr="00BE1F43">
        <w:rPr>
          <w:rFonts w:cs="Times New Roman"/>
          <w:szCs w:val="20"/>
          <w:vertAlign w:val="superscript"/>
        </w:rPr>
        <w:t>4</w:t>
      </w:r>
    </w:p>
    <w:p w14:paraId="56D0C4C3" w14:textId="77777777" w:rsidR="006B1850" w:rsidRPr="00BE1F43" w:rsidRDefault="006B1850" w:rsidP="006B1850">
      <w:pPr>
        <w:pStyle w:val="NoSpacing"/>
        <w:ind w:firstLine="0"/>
        <w:rPr>
          <w:rFonts w:cs="Times New Roman"/>
          <w:szCs w:val="20"/>
        </w:rPr>
      </w:pPr>
      <w:r w:rsidRPr="00BE1F43">
        <w:rPr>
          <w:rFonts w:cs="Times New Roman"/>
          <w:szCs w:val="20"/>
        </w:rPr>
        <w:t>Rebecca M. Diehl</w:t>
      </w:r>
      <w:r w:rsidRPr="00BE1F43">
        <w:rPr>
          <w:rFonts w:cs="Times New Roman"/>
          <w:szCs w:val="20"/>
          <w:vertAlign w:val="superscript"/>
        </w:rPr>
        <w:t>1,7</w:t>
      </w:r>
    </w:p>
    <w:p w14:paraId="22195E95" w14:textId="77777777" w:rsidR="006B1850" w:rsidRPr="00BE1F43" w:rsidRDefault="006B1850" w:rsidP="006B1850">
      <w:pPr>
        <w:pStyle w:val="NoSpacing"/>
        <w:ind w:firstLine="0"/>
        <w:rPr>
          <w:rFonts w:cs="Times New Roman"/>
          <w:szCs w:val="20"/>
        </w:rPr>
      </w:pPr>
      <w:r w:rsidRPr="00BE1F43">
        <w:rPr>
          <w:rFonts w:cs="Times New Roman"/>
          <w:szCs w:val="20"/>
        </w:rPr>
        <w:t>Kristen L. Underwood</w:t>
      </w:r>
      <w:r w:rsidRPr="00BE1F43">
        <w:rPr>
          <w:rFonts w:cs="Times New Roman"/>
          <w:szCs w:val="20"/>
          <w:vertAlign w:val="superscript"/>
        </w:rPr>
        <w:t>1,3</w:t>
      </w:r>
    </w:p>
    <w:p w14:paraId="424E49A1" w14:textId="77777777" w:rsidR="006B1850" w:rsidRPr="00BE1F43" w:rsidRDefault="006B1850" w:rsidP="006B1850">
      <w:pPr>
        <w:pStyle w:val="NoSpacing"/>
        <w:ind w:firstLine="0"/>
        <w:rPr>
          <w:rFonts w:cs="Times New Roman"/>
          <w:szCs w:val="20"/>
        </w:rPr>
      </w:pPr>
      <w:r w:rsidRPr="00BE1F43">
        <w:rPr>
          <w:rFonts w:cs="Times New Roman"/>
          <w:szCs w:val="20"/>
        </w:rPr>
        <w:t>William B. Bowden</w:t>
      </w:r>
      <w:r w:rsidRPr="00BE1F43">
        <w:rPr>
          <w:rFonts w:cs="Times New Roman"/>
          <w:szCs w:val="20"/>
          <w:vertAlign w:val="superscript"/>
        </w:rPr>
        <w:t>2</w:t>
      </w:r>
    </w:p>
    <w:p w14:paraId="506B749D" w14:textId="668F120E" w:rsidR="006B1850" w:rsidRPr="00BE1F43" w:rsidRDefault="006B1850" w:rsidP="006B1850">
      <w:pPr>
        <w:pStyle w:val="NoSpacing"/>
        <w:ind w:firstLine="0"/>
        <w:rPr>
          <w:rFonts w:cs="Times New Roman"/>
          <w:szCs w:val="20"/>
          <w:vertAlign w:val="superscript"/>
        </w:rPr>
      </w:pPr>
      <w:r w:rsidRPr="00BE1F43">
        <w:rPr>
          <w:rFonts w:cs="Times New Roman"/>
          <w:szCs w:val="20"/>
        </w:rPr>
        <w:t>Eric D. Roy</w:t>
      </w:r>
      <w:r w:rsidRPr="00BE1F43">
        <w:rPr>
          <w:rFonts w:cs="Times New Roman"/>
          <w:szCs w:val="20"/>
          <w:vertAlign w:val="superscript"/>
        </w:rPr>
        <w:t>1,2,3</w:t>
      </w:r>
    </w:p>
    <w:p w14:paraId="61936376" w14:textId="77777777" w:rsidR="006B1850" w:rsidRPr="00BE1F43" w:rsidRDefault="006B1850" w:rsidP="006B1850">
      <w:pPr>
        <w:pStyle w:val="NoSpacing"/>
        <w:ind w:firstLine="0"/>
        <w:rPr>
          <w:rFonts w:cs="Times New Roman"/>
          <w:szCs w:val="20"/>
        </w:rPr>
      </w:pPr>
    </w:p>
    <w:p w14:paraId="1EB021DB" w14:textId="292EF02E" w:rsidR="00970F1E" w:rsidRPr="00BE1F43" w:rsidRDefault="00970F1E" w:rsidP="006B1850">
      <w:pPr>
        <w:pStyle w:val="NoSpacing"/>
        <w:ind w:firstLine="0"/>
        <w:rPr>
          <w:rFonts w:cs="Times New Roman"/>
          <w:szCs w:val="20"/>
        </w:rPr>
      </w:pPr>
      <w:r w:rsidRPr="00BE1F43">
        <w:rPr>
          <w:rFonts w:cs="Times New Roman"/>
          <w:szCs w:val="20"/>
        </w:rPr>
        <w:t>Journal</w:t>
      </w:r>
      <w:ins w:id="8" w:author="Wiegman, Adrian - ARS" w:date="2022-08-12T11:22:00Z">
        <w:r w:rsidR="005A6D17">
          <w:rPr>
            <w:rFonts w:cs="Times New Roman"/>
            <w:szCs w:val="20"/>
          </w:rPr>
          <w:t>:</w:t>
        </w:r>
      </w:ins>
      <w:del w:id="9" w:author="Wiegman, Adrian - ARS" w:date="2022-08-12T11:22:00Z">
        <w:r w:rsidRPr="00BE1F43" w:rsidDel="005A6D17">
          <w:rPr>
            <w:rFonts w:cs="Times New Roman"/>
            <w:szCs w:val="20"/>
          </w:rPr>
          <w:delText xml:space="preserve">: </w:delText>
        </w:r>
      </w:del>
      <w:r w:rsidRPr="00BE1F43">
        <w:rPr>
          <w:rFonts w:cs="Times New Roman"/>
          <w:szCs w:val="20"/>
        </w:rPr>
        <w:br/>
      </w:r>
      <w:r w:rsidR="00372544" w:rsidRPr="00BE1F43">
        <w:rPr>
          <w:rFonts w:cs="Times New Roman"/>
          <w:szCs w:val="20"/>
        </w:rPr>
        <w:t>Biogeochemistry</w:t>
      </w:r>
      <w:ins w:id="10" w:author="Wiegman, Adrian - ARS" w:date="2022-08-12T11:21:00Z">
        <w:r w:rsidR="004D352A">
          <w:rPr>
            <w:rFonts w:cs="Times New Roman"/>
            <w:szCs w:val="20"/>
          </w:rPr>
          <w:t xml:space="preserve"> </w:t>
        </w:r>
      </w:ins>
    </w:p>
    <w:p w14:paraId="63779090" w14:textId="77777777" w:rsidR="00970F1E" w:rsidRPr="00BE1F43" w:rsidRDefault="00970F1E" w:rsidP="006B1850">
      <w:pPr>
        <w:pStyle w:val="NoSpacing"/>
        <w:ind w:firstLine="0"/>
        <w:rPr>
          <w:rFonts w:cs="Times New Roman"/>
          <w:szCs w:val="20"/>
        </w:rPr>
      </w:pPr>
    </w:p>
    <w:p w14:paraId="6E5B8B3E" w14:textId="77777777" w:rsidR="006B1850" w:rsidRPr="00BE1F43" w:rsidRDefault="006B1850" w:rsidP="006B1850">
      <w:pPr>
        <w:pStyle w:val="NoSpacing"/>
        <w:ind w:firstLine="0"/>
        <w:rPr>
          <w:rFonts w:cs="Times New Roman"/>
          <w:szCs w:val="20"/>
        </w:rPr>
      </w:pPr>
      <w:r w:rsidRPr="00BE1F43">
        <w:rPr>
          <w:rFonts w:cs="Times New Roman"/>
          <w:szCs w:val="20"/>
          <w:vertAlign w:val="superscript"/>
        </w:rPr>
        <w:t>1</w:t>
      </w:r>
      <w:r w:rsidRPr="00BE1F43">
        <w:rPr>
          <w:rFonts w:cs="Times New Roman"/>
          <w:szCs w:val="20"/>
        </w:rPr>
        <w:t xml:space="preserve"> Gund Institute for Environment, University of Vermont, Burlington, Vermont 05405, USA</w:t>
      </w:r>
    </w:p>
    <w:p w14:paraId="48F9C082" w14:textId="77777777" w:rsidR="006B1850" w:rsidRPr="00BE1F43" w:rsidRDefault="006B1850" w:rsidP="006B1850">
      <w:pPr>
        <w:pStyle w:val="NoSpacing"/>
        <w:ind w:firstLine="0"/>
        <w:rPr>
          <w:rFonts w:cs="Times New Roman"/>
          <w:szCs w:val="20"/>
        </w:rPr>
      </w:pPr>
      <w:r w:rsidRPr="00BE1F43">
        <w:rPr>
          <w:rFonts w:cs="Times New Roman"/>
          <w:szCs w:val="20"/>
          <w:vertAlign w:val="superscript"/>
        </w:rPr>
        <w:t>2</w:t>
      </w:r>
      <w:r w:rsidRPr="00BE1F43">
        <w:rPr>
          <w:rFonts w:cs="Times New Roman"/>
          <w:szCs w:val="20"/>
        </w:rPr>
        <w:t xml:space="preserve"> Rubenstein School of Environment and Natural Resources, University of Vermont, Burlington, Vermont 05405, USA</w:t>
      </w:r>
    </w:p>
    <w:p w14:paraId="305B2627" w14:textId="77777777" w:rsidR="006B1850" w:rsidRPr="00BE1F43" w:rsidRDefault="006B1850" w:rsidP="006B1850">
      <w:pPr>
        <w:pStyle w:val="NoSpacing"/>
        <w:ind w:firstLine="0"/>
        <w:rPr>
          <w:rFonts w:cs="Times New Roman"/>
          <w:szCs w:val="20"/>
        </w:rPr>
      </w:pPr>
      <w:r w:rsidRPr="00BE1F43">
        <w:rPr>
          <w:rFonts w:cs="Times New Roman"/>
          <w:szCs w:val="20"/>
          <w:vertAlign w:val="superscript"/>
        </w:rPr>
        <w:t>3</w:t>
      </w:r>
      <w:r w:rsidRPr="00BE1F43">
        <w:rPr>
          <w:rFonts w:cs="Times New Roman"/>
          <w:szCs w:val="20"/>
        </w:rPr>
        <w:t xml:space="preserve"> Department of Civil and Environmental Engineering, University of Vermont, Burlington, Vermont 05405, USA </w:t>
      </w:r>
    </w:p>
    <w:p w14:paraId="33D3615D" w14:textId="77777777" w:rsidR="006B1850" w:rsidRPr="00BE1F43" w:rsidRDefault="006B1850" w:rsidP="006B1850">
      <w:pPr>
        <w:pStyle w:val="NoSpacing"/>
        <w:ind w:firstLine="0"/>
        <w:rPr>
          <w:rFonts w:cs="Times New Roman"/>
          <w:szCs w:val="20"/>
        </w:rPr>
      </w:pPr>
      <w:r w:rsidRPr="00BE1F43">
        <w:rPr>
          <w:rFonts w:cs="Times New Roman"/>
          <w:szCs w:val="20"/>
          <w:vertAlign w:val="superscript"/>
        </w:rPr>
        <w:t>4</w:t>
      </w:r>
      <w:r w:rsidRPr="00BE1F43">
        <w:rPr>
          <w:rFonts w:cs="Times New Roman"/>
          <w:szCs w:val="20"/>
        </w:rPr>
        <w:t xml:space="preserve"> Department of Plant and Soil Science, University of Vermont, Burlington, Vermont 05405, USA </w:t>
      </w:r>
    </w:p>
    <w:p w14:paraId="4F4AF34B" w14:textId="77777777" w:rsidR="006B1850" w:rsidRPr="00BE1F43" w:rsidRDefault="006B1850" w:rsidP="006B1850">
      <w:pPr>
        <w:pStyle w:val="NoSpacing"/>
        <w:ind w:firstLine="0"/>
        <w:rPr>
          <w:rFonts w:cs="Times New Roman"/>
          <w:szCs w:val="20"/>
          <w:lang w:val="es-ES"/>
        </w:rPr>
      </w:pPr>
      <w:r w:rsidRPr="00BE1F43">
        <w:rPr>
          <w:rFonts w:cs="Times New Roman"/>
          <w:szCs w:val="20"/>
          <w:vertAlign w:val="superscript"/>
          <w:lang w:val="es-ES"/>
        </w:rPr>
        <w:t xml:space="preserve">5 </w:t>
      </w:r>
      <w:r w:rsidRPr="00BE1F43">
        <w:rPr>
          <w:rFonts w:cs="Times New Roman"/>
          <w:szCs w:val="20"/>
          <w:lang w:val="es-ES"/>
        </w:rPr>
        <w:t>Instituto Argentino de Oceanografía (IADOCONICET-UNS), Camino La Carrindanga km 7 E1, B8000CPB</w:t>
      </w:r>
      <w:r w:rsidRPr="00BE1F43">
        <w:rPr>
          <w:rFonts w:cs="Times New Roman"/>
          <w:szCs w:val="20"/>
          <w:lang w:val="es-AR"/>
        </w:rPr>
        <w:t xml:space="preserve"> </w:t>
      </w:r>
      <w:r w:rsidRPr="00BE1F43">
        <w:rPr>
          <w:rFonts w:cs="Times New Roman"/>
          <w:szCs w:val="20"/>
          <w:lang w:val="es-ES"/>
        </w:rPr>
        <w:t>Bahía</w:t>
      </w:r>
      <w:r w:rsidRPr="00BE1F43">
        <w:rPr>
          <w:rFonts w:cs="Times New Roman"/>
          <w:szCs w:val="20"/>
          <w:lang w:val="es-AR"/>
        </w:rPr>
        <w:t xml:space="preserve"> </w:t>
      </w:r>
      <w:r w:rsidRPr="00BE1F43">
        <w:rPr>
          <w:rFonts w:cs="Times New Roman"/>
          <w:szCs w:val="20"/>
          <w:lang w:val="es-ES"/>
        </w:rPr>
        <w:t>Blanca, Argentina</w:t>
      </w:r>
    </w:p>
    <w:p w14:paraId="09645B2B" w14:textId="77777777" w:rsidR="006B1850" w:rsidRPr="00BE1F43" w:rsidRDefault="006B1850" w:rsidP="006B1850">
      <w:pPr>
        <w:pStyle w:val="NoSpacing"/>
        <w:ind w:firstLine="0"/>
        <w:rPr>
          <w:rFonts w:cs="Times New Roman"/>
          <w:szCs w:val="20"/>
          <w:lang w:val="es-AR"/>
        </w:rPr>
      </w:pPr>
      <w:r w:rsidRPr="00BE1F43">
        <w:rPr>
          <w:rFonts w:cs="Times New Roman"/>
          <w:szCs w:val="20"/>
          <w:vertAlign w:val="superscript"/>
          <w:lang w:val="es-AR"/>
        </w:rPr>
        <w:t>6</w:t>
      </w:r>
      <w:r w:rsidRPr="00BE1F43">
        <w:rPr>
          <w:rFonts w:cs="Times New Roman"/>
          <w:szCs w:val="20"/>
          <w:lang w:val="es-AR"/>
        </w:rPr>
        <w:t xml:space="preserve">Departamento de Biología, Bioquímica y Farmacia, Universidad Nacional del Sur, San Juan 670 Piso 1, Bahía Blanca, Argentina, B8000ICN </w:t>
      </w:r>
    </w:p>
    <w:p w14:paraId="6A0A28B5" w14:textId="77777777" w:rsidR="006B1850" w:rsidRPr="00BE1F43" w:rsidRDefault="006B1850" w:rsidP="006B1850">
      <w:pPr>
        <w:pStyle w:val="NoSpacing"/>
        <w:ind w:firstLine="0"/>
        <w:rPr>
          <w:rFonts w:cs="Times New Roman"/>
          <w:szCs w:val="20"/>
        </w:rPr>
      </w:pPr>
      <w:r w:rsidRPr="00BE1F43">
        <w:rPr>
          <w:rFonts w:cs="Times New Roman"/>
          <w:szCs w:val="20"/>
          <w:vertAlign w:val="superscript"/>
        </w:rPr>
        <w:t>7</w:t>
      </w:r>
      <w:r w:rsidRPr="00BE1F43">
        <w:rPr>
          <w:rFonts w:cs="Times New Roman"/>
          <w:szCs w:val="20"/>
        </w:rPr>
        <w:t xml:space="preserve"> Department of Geography, University of Vermont, Burlington, Vermont 05405, USA</w:t>
      </w:r>
    </w:p>
    <w:p w14:paraId="22C8886A" w14:textId="77777777" w:rsidR="006B1850" w:rsidRPr="00BE1F43" w:rsidRDefault="006B1850" w:rsidP="006B1850">
      <w:pPr>
        <w:pStyle w:val="NoSpacing"/>
        <w:ind w:firstLine="0"/>
        <w:rPr>
          <w:rFonts w:cs="Times New Roman"/>
          <w:szCs w:val="20"/>
        </w:rPr>
      </w:pPr>
      <w:r w:rsidRPr="00BE1F43">
        <w:rPr>
          <w:rFonts w:cs="Times New Roman"/>
          <w:szCs w:val="20"/>
          <w:vertAlign w:val="superscript"/>
        </w:rPr>
        <w:t xml:space="preserve">a </w:t>
      </w:r>
      <w:r w:rsidRPr="00BE1F43">
        <w:rPr>
          <w:rFonts w:cs="Times New Roman"/>
          <w:szCs w:val="20"/>
        </w:rPr>
        <w:t>(Current Affiliation) USDA-ARS Pasture Systems and Watershed Management Research Unit, One State Bog Rd., East Wareham, Massachusetts 02538, USA</w:t>
      </w:r>
    </w:p>
    <w:p w14:paraId="085F2946" w14:textId="77777777" w:rsidR="006B1850" w:rsidRPr="00BE1F43" w:rsidRDefault="006B1850" w:rsidP="006B1850">
      <w:pPr>
        <w:pStyle w:val="NoSpacing"/>
        <w:ind w:firstLine="0"/>
        <w:rPr>
          <w:rFonts w:cs="Times New Roman"/>
          <w:szCs w:val="20"/>
        </w:rPr>
      </w:pPr>
    </w:p>
    <w:p w14:paraId="446703E8" w14:textId="49704B59" w:rsidR="00CE2E31" w:rsidRPr="00BE1F43" w:rsidRDefault="006B1850" w:rsidP="006B1850">
      <w:pPr>
        <w:pStyle w:val="NoSpacing"/>
        <w:ind w:firstLine="0"/>
        <w:rPr>
          <w:rFonts w:cs="Times New Roman"/>
          <w:szCs w:val="20"/>
        </w:rPr>
      </w:pPr>
      <w:r w:rsidRPr="00BE1F43">
        <w:rPr>
          <w:rFonts w:cs="Times New Roman"/>
          <w:szCs w:val="20"/>
        </w:rPr>
        <w:t>*Corresponding Author:</w:t>
      </w:r>
      <w:r w:rsidRPr="00BE1F43">
        <w:rPr>
          <w:rFonts w:cs="Times New Roman"/>
          <w:b/>
          <w:bCs/>
          <w:szCs w:val="20"/>
        </w:rPr>
        <w:t xml:space="preserve"> </w:t>
      </w:r>
      <w:r w:rsidR="00DB5B4B">
        <w:rPr>
          <w:rFonts w:cs="Times New Roman"/>
          <w:szCs w:val="20"/>
        </w:rPr>
        <w:t>Adrian Wiegman</w:t>
      </w:r>
      <w:r w:rsidRPr="00BE1F43">
        <w:rPr>
          <w:rFonts w:cs="Times New Roman"/>
          <w:szCs w:val="20"/>
        </w:rPr>
        <w:t xml:space="preserve"> (</w:t>
      </w:r>
      <w:r w:rsidR="00DB5B4B" w:rsidRPr="0099499A">
        <w:rPr>
          <w:rPrChange w:id="11" w:author="Wiegman, Adrian - ARS" w:date="2022-07-29T17:20:00Z">
            <w:rPr>
              <w:rStyle w:val="Hyperlink"/>
              <w:rFonts w:ascii="Times New Roman" w:hAnsi="Times New Roman"/>
            </w:rPr>
          </w:rPrChange>
        </w:rPr>
        <w:t>adrian.wiegman@gmail.com</w:t>
      </w:r>
      <w:r w:rsidR="00DB5B4B">
        <w:t>)</w:t>
      </w:r>
    </w:p>
    <w:p w14:paraId="5E72223E" w14:textId="77777777" w:rsidR="00BE1F43" w:rsidRDefault="00BE1F43">
      <w:pPr>
        <w:spacing w:after="160" w:line="259" w:lineRule="auto"/>
        <w:ind w:firstLine="0"/>
        <w:rPr>
          <w:rFonts w:eastAsiaTheme="majorEastAsia" w:cs="Times New Roman"/>
          <w:b/>
          <w:szCs w:val="20"/>
        </w:rPr>
      </w:pPr>
      <w:bookmarkStart w:id="12" w:name="_Ref89440191"/>
      <w:r>
        <w:rPr>
          <w:rFonts w:cs="Times New Roman"/>
          <w:szCs w:val="20"/>
        </w:rPr>
        <w:br w:type="page"/>
      </w:r>
    </w:p>
    <w:p w14:paraId="55725860" w14:textId="4F7534A9" w:rsidR="00240819" w:rsidRPr="00BE1F43" w:rsidRDefault="00240819" w:rsidP="00240819">
      <w:pPr>
        <w:pStyle w:val="Heading1"/>
        <w:rPr>
          <w:rFonts w:ascii="Times New Roman" w:hAnsi="Times New Roman" w:cs="Times New Roman"/>
          <w:szCs w:val="20"/>
        </w:rPr>
      </w:pPr>
      <w:r w:rsidRPr="00BE1F43">
        <w:rPr>
          <w:rFonts w:ascii="Times New Roman" w:hAnsi="Times New Roman" w:cs="Times New Roman"/>
          <w:szCs w:val="20"/>
        </w:rPr>
        <w:lastRenderedPageBreak/>
        <w:t>Farming History of Wetland Restoration Candidates</w:t>
      </w:r>
      <w:bookmarkEnd w:id="12"/>
      <w:r w:rsidRPr="00BE1F43">
        <w:rPr>
          <w:rFonts w:ascii="Times New Roman" w:hAnsi="Times New Roman" w:cs="Times New Roman"/>
          <w:szCs w:val="20"/>
        </w:rPr>
        <w:t xml:space="preserve"> in Vermont</w:t>
      </w:r>
    </w:p>
    <w:p w14:paraId="412A917D" w14:textId="40B5685C" w:rsidR="00240819" w:rsidRDefault="005A707B" w:rsidP="007B4AD6">
      <w:pPr>
        <w:rPr>
          <w:ins w:id="13" w:author="Wiegman, Adrian - ARS" w:date="2022-07-29T14:19:00Z"/>
          <w:rFonts w:cs="Times New Roman"/>
          <w:szCs w:val="20"/>
        </w:rPr>
      </w:pPr>
      <w:r w:rsidRPr="00BE1F43">
        <w:rPr>
          <w:rFonts w:cs="Times New Roman"/>
          <w:szCs w:val="20"/>
        </w:rPr>
        <w:t xml:space="preserve">We calculated the percent overlap of potential wetland restoration sites (VTDEC 2018) with the 2016 0.5m resolution agricultural land cover data from the Vermont Center for Geographic Information (VTADS 2021) using the </w:t>
      </w:r>
      <w:r w:rsidR="00C87050" w:rsidRPr="00BE1F43">
        <w:rPr>
          <w:rFonts w:cs="Times New Roman"/>
          <w:szCs w:val="20"/>
        </w:rPr>
        <w:t>“</w:t>
      </w:r>
      <w:r w:rsidRPr="00BE1F43">
        <w:rPr>
          <w:rFonts w:cs="Times New Roman"/>
          <w:szCs w:val="20"/>
        </w:rPr>
        <w:t>Clip</w:t>
      </w:r>
      <w:r w:rsidR="00C87050" w:rsidRPr="00BE1F43">
        <w:rPr>
          <w:rFonts w:cs="Times New Roman"/>
          <w:szCs w:val="20"/>
        </w:rPr>
        <w:t>”</w:t>
      </w:r>
      <w:r w:rsidRPr="00BE1F43">
        <w:rPr>
          <w:rFonts w:cs="Times New Roman"/>
          <w:szCs w:val="20"/>
        </w:rPr>
        <w:t xml:space="preserve"> tool available in ArcGIS Pro 2.7. </w:t>
      </w:r>
    </w:p>
    <w:p w14:paraId="0B9AC644" w14:textId="13F4F9BD" w:rsidR="00425AC5" w:rsidRDefault="00373632" w:rsidP="00425AC5">
      <w:pPr>
        <w:pStyle w:val="Heading1"/>
        <w:rPr>
          <w:ins w:id="14" w:author="Wiegman, Adrian - ARS" w:date="2022-07-29T14:20:00Z"/>
          <w:rFonts w:ascii="Times New Roman" w:hAnsi="Times New Roman" w:cs="Times New Roman"/>
          <w:szCs w:val="20"/>
        </w:rPr>
      </w:pPr>
      <w:ins w:id="15" w:author="Wiegman, Adrian - ARS" w:date="2022-07-29T14:20:00Z">
        <w:r>
          <w:rPr>
            <w:rFonts w:ascii="Times New Roman" w:hAnsi="Times New Roman" w:cs="Times New Roman"/>
            <w:szCs w:val="20"/>
          </w:rPr>
          <w:t>Time horizon of SRP release</w:t>
        </w:r>
      </w:ins>
    </w:p>
    <w:p w14:paraId="4731F17D" w14:textId="63FCDE49" w:rsidR="00530D3F" w:rsidRPr="00E8116F" w:rsidRDefault="00A41A5A">
      <w:pPr>
        <w:spacing w:after="0"/>
        <w:rPr>
          <w:ins w:id="16" w:author="Wiegman, Adrian - ARS" w:date="2022-07-29T15:00:00Z"/>
          <w:rFonts w:eastAsia="Times New Roman" w:cs="Times New Roman"/>
          <w:color w:val="000000"/>
          <w:szCs w:val="20"/>
          <w:rPrChange w:id="17" w:author="Wiegman, Adrian - ARS" w:date="2022-07-29T15:47:00Z">
            <w:rPr>
              <w:ins w:id="18" w:author="Wiegman, Adrian - ARS" w:date="2022-07-29T15:00:00Z"/>
            </w:rPr>
          </w:rPrChange>
        </w:rPr>
        <w:pPrChange w:id="19" w:author="Wiegman, Adrian - ARS" w:date="2022-07-29T15:50:00Z">
          <w:pPr/>
        </w:pPrChange>
      </w:pPr>
      <w:ins w:id="20" w:author="Wiegman, Adrian - ARS" w:date="2022-07-29T15:14:00Z">
        <w:r w:rsidRPr="00ED504C">
          <w:t xml:space="preserve">Based on the upper and lower end estimates of </w:t>
        </w:r>
      </w:ins>
      <w:ins w:id="21" w:author="Wiegman, Adrian - ARS" w:date="2022-07-29T15:50:00Z">
        <w:r w:rsidR="004532B3">
          <w:t xml:space="preserve">the effect of YSF </w:t>
        </w:r>
      </w:ins>
      <w:ins w:id="22" w:author="Wiegman, Adrian - ARS" w:date="2022-07-29T16:03:00Z">
        <w:r w:rsidR="00E50F2E">
          <w:t>on intact core</w:t>
        </w:r>
      </w:ins>
      <w:ins w:id="23" w:author="Wiegman, Adrian - ARS" w:date="2022-07-29T15:50:00Z">
        <w:r w:rsidR="004532B3">
          <w:t xml:space="preserve"> final SRP </w:t>
        </w:r>
      </w:ins>
      <w:ins w:id="24" w:author="Wiegman, Adrian - ARS" w:date="2022-07-29T15:20:00Z">
        <w:r w:rsidR="006D5164" w:rsidRPr="00ED504C">
          <w:t>(</w:t>
        </w:r>
      </w:ins>
      <w:ins w:id="25" w:author="Wiegman, Adrian - ARS" w:date="2022-07-29T15:47:00Z">
        <w:r w:rsidR="00E8116F" w:rsidRPr="00ED504C">
          <w:t>b</w:t>
        </w:r>
        <w:r w:rsidR="00E8116F" w:rsidRPr="00A73201">
          <w:rPr>
            <w:vertAlign w:val="subscript"/>
            <w:rPrChange w:id="26" w:author="Wiegman, Adrian - ARS" w:date="2022-08-12T11:22:00Z">
              <w:rPr/>
            </w:rPrChange>
          </w:rPr>
          <w:t>1</w:t>
        </w:r>
        <w:r w:rsidR="00E8116F" w:rsidRPr="00ED504C">
          <w:t xml:space="preserve"> = </w:t>
        </w:r>
        <w:r w:rsidR="00E8116F" w:rsidRPr="00ED504C">
          <w:rPr>
            <w:rPrChange w:id="27" w:author="Wiegman, Adrian - ARS" w:date="2022-07-29T15:49:00Z">
              <w:rPr>
                <w:rFonts w:cs="Times New Roman"/>
                <w:color w:val="000000"/>
                <w:szCs w:val="20"/>
              </w:rPr>
            </w:rPrChange>
          </w:rPr>
          <w:t xml:space="preserve">-0.0884 ± 0.017 which translates to </w:t>
        </w:r>
      </w:ins>
      <w:ins w:id="28" w:author="Wiegman, Adrian - ARS" w:date="2022-07-29T15:20:00Z">
        <w:r w:rsidR="006D5164" w:rsidRPr="00ED504C">
          <w:t>0.07</w:t>
        </w:r>
      </w:ins>
      <w:ins w:id="29" w:author="Wiegman, Adrian - ARS" w:date="2022-08-04T13:47:00Z">
        <w:r w:rsidR="00C44F2E">
          <w:t>14</w:t>
        </w:r>
      </w:ins>
      <w:ins w:id="30" w:author="Wiegman, Adrian - ARS" w:date="2022-07-29T15:20:00Z">
        <w:r w:rsidR="006D5164" w:rsidRPr="00ED504C">
          <w:t xml:space="preserve"> to 0.010</w:t>
        </w:r>
      </w:ins>
      <w:ins w:id="31" w:author="Wiegman, Adrian - ARS" w:date="2022-08-04T13:47:00Z">
        <w:r w:rsidR="00C44F2E">
          <w:t>54</w:t>
        </w:r>
      </w:ins>
      <w:ins w:id="32" w:author="Wiegman, Adrian - ARS" w:date="2022-07-29T15:20:00Z">
        <w:r w:rsidR="006D5164" w:rsidRPr="00ED504C">
          <w:t>,</w:t>
        </w:r>
      </w:ins>
      <w:ins w:id="33" w:author="Wiegman, Adrian - ARS" w:date="2022-08-04T16:33:00Z">
        <w:r w:rsidR="00867A17">
          <w:t xml:space="preserve"> </w:t>
        </w:r>
      </w:ins>
      <w:ins w:id="34" w:author="Wiegman, Adrian - ARS" w:date="2022-07-29T14:21:00Z">
        <w:r w:rsidR="00DD06C4" w:rsidRPr="00ED504C">
          <w:t>Table S</w:t>
        </w:r>
      </w:ins>
      <w:ins w:id="35" w:author="Wiegman, Adrian - ARS" w:date="2022-08-04T16:32:00Z">
        <w:r w:rsidR="00867A17">
          <w:t>3</w:t>
        </w:r>
      </w:ins>
      <w:ins w:id="36" w:author="Wiegman, Adrian - ARS" w:date="2022-07-29T14:21:00Z">
        <w:r w:rsidR="00DD06C4" w:rsidRPr="00ED504C">
          <w:t>)</w:t>
        </w:r>
      </w:ins>
      <w:ins w:id="37" w:author="Wiegman, Adrian - ARS" w:date="2022-07-29T15:14:00Z">
        <w:r w:rsidRPr="00ED504C">
          <w:t>,</w:t>
        </w:r>
      </w:ins>
      <w:ins w:id="38" w:author="Wiegman, Adrian - ARS" w:date="2022-07-29T14:21:00Z">
        <w:r w:rsidR="00DD06C4" w:rsidRPr="00ED504C">
          <w:t xml:space="preserve"> </w:t>
        </w:r>
      </w:ins>
      <w:ins w:id="39" w:author="Wiegman, Adrian - ARS" w:date="2022-08-04T13:47:00Z">
        <w:r w:rsidR="00C44F2E" w:rsidRPr="00C44F2E">
          <w:rPr>
            <w:rPrChange w:id="40" w:author="Wiegman, Adrian - ARS" w:date="2022-08-04T13:47:00Z">
              <w:rPr>
                <w:rFonts w:ascii="Calibri" w:hAnsi="Calibri" w:cs="Calibri"/>
                <w:color w:val="000000"/>
                <w:shd w:val="clear" w:color="auto" w:fill="FFFFFF"/>
              </w:rPr>
            </w:rPrChange>
          </w:rPr>
          <w:t>we estimated that the mean </w:t>
        </w:r>
        <w:r w:rsidR="00C44F2E" w:rsidRPr="00C44F2E">
          <w:rPr>
            <w:rPrChange w:id="41" w:author="Wiegman, Adrian - ARS" w:date="2022-08-04T13:47:00Z">
              <w:rPr>
                <w:rFonts w:ascii="Calibri" w:hAnsi="Calibri" w:cs="Calibri"/>
                <w:i/>
                <w:iCs/>
                <w:color w:val="000000"/>
                <w:shd w:val="clear" w:color="auto" w:fill="FFFFFF"/>
              </w:rPr>
            </w:rPrChange>
          </w:rPr>
          <w:t>annual</w:t>
        </w:r>
        <w:r w:rsidR="00C44F2E" w:rsidRPr="00C44F2E">
          <w:rPr>
            <w:rPrChange w:id="42" w:author="Wiegman, Adrian - ARS" w:date="2022-08-04T13:47:00Z">
              <w:rPr>
                <w:rFonts w:ascii="Calibri" w:hAnsi="Calibri" w:cs="Calibri"/>
                <w:color w:val="000000"/>
                <w:shd w:val="clear" w:color="auto" w:fill="FFFFFF"/>
              </w:rPr>
            </w:rPrChange>
          </w:rPr>
          <w:t> rate of decay in SRP release for time after farming is between approximately 7.1% and 10.5%</w:t>
        </w:r>
      </w:ins>
      <w:ins w:id="43" w:author="Wiegman, Adrian - ARS" w:date="2022-07-29T14:21:00Z">
        <w:r w:rsidR="0019511C" w:rsidRPr="00C44F2E">
          <w:t>.</w:t>
        </w:r>
        <w:r w:rsidR="0019511C" w:rsidRPr="00ED504C">
          <w:t xml:space="preserve"> Consequently,</w:t>
        </w:r>
      </w:ins>
      <w:ins w:id="44" w:author="Wiegman, Adrian - ARS" w:date="2022-07-29T14:51:00Z">
        <w:r w:rsidR="00E2466C" w:rsidRPr="00ED504C">
          <w:t xml:space="preserve"> </w:t>
        </w:r>
      </w:ins>
      <w:ins w:id="45" w:author="Wiegman, Adrian - ARS" w:date="2022-07-29T14:21:00Z">
        <w:r w:rsidR="0019511C" w:rsidRPr="00ED504C">
          <w:t xml:space="preserve">the </w:t>
        </w:r>
      </w:ins>
      <w:ins w:id="46" w:author="Wiegman, Adrian - ARS" w:date="2022-07-29T15:15:00Z">
        <w:r w:rsidR="000012CD" w:rsidRPr="00ED504C">
          <w:t xml:space="preserve">average </w:t>
        </w:r>
      </w:ins>
      <w:ins w:id="47" w:author="Wiegman, Adrian - ARS" w:date="2022-08-04T16:35:00Z">
        <w:r w:rsidR="00867A17">
          <w:t>(</w:t>
        </w:r>
      </w:ins>
      <w:ins w:id="48" w:author="Wiegman, Adrian - ARS" w:date="2022-07-29T14:21:00Z">
        <w:r w:rsidR="0019511C" w:rsidRPr="00ED504C">
          <w:t>time</w:t>
        </w:r>
      </w:ins>
      <w:ins w:id="49" w:author="Wiegman, Adrian - ARS" w:date="2022-08-04T16:34:00Z">
        <w:r w:rsidR="00867A17">
          <w:t xml:space="preserve"> after farming stops</w:t>
        </w:r>
      </w:ins>
      <w:ins w:id="50" w:author="Wiegman, Adrian - ARS" w:date="2022-08-04T16:35:00Z">
        <w:r w:rsidR="00867A17">
          <w:t xml:space="preserve">) </w:t>
        </w:r>
      </w:ins>
      <w:ins w:id="51" w:author="Wiegman, Adrian - ARS" w:date="2022-07-29T14:21:00Z">
        <w:r w:rsidR="0019511C" w:rsidRPr="00ED504C">
          <w:t xml:space="preserve">for </w:t>
        </w:r>
      </w:ins>
      <w:ins w:id="52" w:author="Wiegman, Adrian - ARS" w:date="2022-07-29T14:25:00Z">
        <w:r w:rsidR="001303EE" w:rsidRPr="00ED504C">
          <w:t xml:space="preserve">the magnitude of </w:t>
        </w:r>
      </w:ins>
      <w:ins w:id="53" w:author="Wiegman, Adrian - ARS" w:date="2022-07-29T14:22:00Z">
        <w:r w:rsidR="00836C15" w:rsidRPr="00ED504C">
          <w:t>SRP release to hal</w:t>
        </w:r>
      </w:ins>
      <w:ins w:id="54" w:author="Wiegman, Adrian - ARS" w:date="2022-07-29T14:25:00Z">
        <w:r w:rsidR="001303EE" w:rsidRPr="00ED504C">
          <w:t>f</w:t>
        </w:r>
      </w:ins>
      <w:ins w:id="55" w:author="Wiegman, Adrian - ARS" w:date="2022-07-29T14:22:00Z">
        <w:r w:rsidR="00836C15" w:rsidRPr="00ED504C">
          <w:t xml:space="preserve"> </w:t>
        </w:r>
      </w:ins>
      <w:ins w:id="56" w:author="Wiegman, Adrian - ARS" w:date="2022-07-29T15:15:00Z">
        <w:r w:rsidR="000012CD" w:rsidRPr="00ED504C">
          <w:t xml:space="preserve">is roughly </w:t>
        </w:r>
      </w:ins>
      <w:ins w:id="57" w:author="Wiegman, Adrian - ARS" w:date="2022-07-29T15:14:00Z">
        <w:r w:rsidRPr="00ED504C">
          <w:t>~</w:t>
        </w:r>
        <w:r w:rsidR="000012CD" w:rsidRPr="00ED504C">
          <w:t>7</w:t>
        </w:r>
      </w:ins>
      <w:ins w:id="58" w:author="Wiegman, Adrian - ARS" w:date="2022-07-29T15:15:00Z">
        <w:r w:rsidR="000012CD" w:rsidRPr="00ED504C">
          <w:t xml:space="preserve"> – 10 years</w:t>
        </w:r>
      </w:ins>
      <w:ins w:id="59" w:author="Wiegman, Adrian - ARS" w:date="2022-08-04T16:34:00Z">
        <w:r w:rsidR="00867A17">
          <w:t xml:space="preserve"> </w:t>
        </w:r>
      </w:ins>
      <w:ins w:id="60" w:author="Wiegman, Adrian - ARS" w:date="2022-07-29T15:16:00Z">
        <w:r w:rsidR="0062585B" w:rsidRPr="00ED504C">
          <w:t>and t</w:t>
        </w:r>
      </w:ins>
      <w:ins w:id="61" w:author="Wiegman, Adrian - ARS" w:date="2022-07-29T15:15:00Z">
        <w:r w:rsidR="00276606" w:rsidRPr="00ED504C">
          <w:t xml:space="preserve">he time for final SRP to decrease </w:t>
        </w:r>
      </w:ins>
      <w:ins w:id="62" w:author="Wiegman, Adrian - ARS" w:date="2022-07-29T15:21:00Z">
        <w:r w:rsidR="008F5141" w:rsidRPr="00ED504C">
          <w:t>10-fold</w:t>
        </w:r>
      </w:ins>
      <w:ins w:id="63" w:author="Wiegman, Adrian - ARS" w:date="2022-07-29T15:15:00Z">
        <w:r w:rsidR="00276606" w:rsidRPr="00ED504C">
          <w:t xml:space="preserve"> </w:t>
        </w:r>
      </w:ins>
      <w:ins w:id="64" w:author="Wiegman, Adrian - ARS" w:date="2022-07-29T15:16:00Z">
        <w:r w:rsidR="0062585B" w:rsidRPr="00ED504C">
          <w:t>is roughly ~2</w:t>
        </w:r>
      </w:ins>
      <w:ins w:id="65" w:author="Wiegman, Adrian - ARS" w:date="2022-08-12T11:23:00Z">
        <w:r w:rsidR="006F20BF">
          <w:t>2</w:t>
        </w:r>
      </w:ins>
      <w:ins w:id="66" w:author="Wiegman, Adrian - ARS" w:date="2022-07-29T15:16:00Z">
        <w:r w:rsidR="0062585B" w:rsidRPr="00ED504C">
          <w:t xml:space="preserve"> - 3</w:t>
        </w:r>
      </w:ins>
      <w:ins w:id="67" w:author="Wiegman, Adrian - ARS" w:date="2022-08-12T11:25:00Z">
        <w:r w:rsidR="00A662EC">
          <w:t>2</w:t>
        </w:r>
      </w:ins>
      <w:ins w:id="68" w:author="Wiegman, Adrian - ARS" w:date="2022-07-29T15:16:00Z">
        <w:r w:rsidR="0062585B" w:rsidRPr="00ED504C">
          <w:t xml:space="preserve"> years</w:t>
        </w:r>
      </w:ins>
      <w:ins w:id="69" w:author="Wiegman, Adrian - ARS" w:date="2022-07-29T14:53:00Z">
        <w:r w:rsidR="009946C4" w:rsidRPr="00ED504C">
          <w:t xml:space="preserve">. </w:t>
        </w:r>
      </w:ins>
      <w:ins w:id="70" w:author="Wiegman, Adrian - ARS" w:date="2022-07-29T14:50:00Z">
        <w:r w:rsidR="001D5699" w:rsidRPr="00ED504C">
          <w:t>Th</w:t>
        </w:r>
      </w:ins>
      <w:ins w:id="71" w:author="Wiegman, Adrian - ARS" w:date="2022-07-29T14:52:00Z">
        <w:r w:rsidR="00E127B5" w:rsidRPr="00ED504C">
          <w:t xml:space="preserve">e estimates above were calculated </w:t>
        </w:r>
        <w:r w:rsidR="009946C4" w:rsidRPr="00ED504C">
          <w:t>from the formula</w:t>
        </w:r>
      </w:ins>
      <w:ins w:id="72" w:author="Wiegman, Adrian - ARS" w:date="2022-07-29T14:53:00Z">
        <w:r w:rsidR="009946C4" w:rsidRPr="00ED504C">
          <w:t xml:space="preserve"> </w:t>
        </w:r>
      </w:ins>
      <w:ins w:id="73" w:author="Wiegman, Adrian - ARS" w:date="2022-07-29T14:52:00Z">
        <w:r w:rsidR="009946C4" w:rsidRPr="00ED504C">
          <w:t>for the multiple re</w:t>
        </w:r>
      </w:ins>
      <w:ins w:id="74" w:author="Wiegman, Adrian - ARS" w:date="2022-07-29T14:53:00Z">
        <w:r w:rsidR="009946C4" w:rsidRPr="00ED504C">
          <w:t xml:space="preserve">gression models </w:t>
        </w:r>
      </w:ins>
      <w:ins w:id="75" w:author="Wiegman, Adrian - ARS" w:date="2022-07-29T15:36:00Z">
        <w:r w:rsidR="00AB0A95" w:rsidRPr="00ED504C">
          <w:t xml:space="preserve">equation </w:t>
        </w:r>
      </w:ins>
      <w:ins w:id="76" w:author="Wiegman, Adrian - ARS" w:date="2022-08-04T16:18:00Z">
        <w:r w:rsidR="0091635F">
          <w:t xml:space="preserve">given </w:t>
        </w:r>
      </w:ins>
      <w:ins w:id="77" w:author="Wiegman, Adrian - ARS" w:date="2022-07-29T15:41:00Z">
        <w:r w:rsidR="00A966EE" w:rsidRPr="00ED504C">
          <w:t>below</w:t>
        </w:r>
      </w:ins>
      <w:ins w:id="78" w:author="Wiegman, Adrian - ARS" w:date="2022-08-04T16:18:00Z">
        <w:r w:rsidR="0091635F">
          <w:t xml:space="preserve"> (and in Table S</w:t>
        </w:r>
      </w:ins>
      <w:ins w:id="79" w:author="Wiegman, Adrian - ARS" w:date="2022-08-04T16:42:00Z">
        <w:r w:rsidR="009A3DAF">
          <w:t>3</w:t>
        </w:r>
      </w:ins>
      <w:ins w:id="80" w:author="Wiegman, Adrian - ARS" w:date="2022-08-04T16:18:00Z">
        <w:r w:rsidR="0091635F">
          <w:t>)</w:t>
        </w:r>
      </w:ins>
      <w:ins w:id="81" w:author="Wiegman, Adrian - ARS" w:date="2022-07-29T14:52:00Z">
        <w:r w:rsidR="00E127B5">
          <w:t xml:space="preserve">. </w:t>
        </w:r>
      </w:ins>
    </w:p>
    <w:p w14:paraId="187BD737" w14:textId="6A9B96F5" w:rsidR="00A966EE" w:rsidRPr="00A966EE" w:rsidRDefault="00A966EE">
      <w:pPr>
        <w:keepNext/>
        <w:spacing w:line="240" w:lineRule="auto"/>
        <w:rPr>
          <w:ins w:id="82" w:author="Wiegman, Adrian - ARS" w:date="2022-07-29T15:39:00Z"/>
          <w:rFonts w:cs="Times New Roman"/>
        </w:rPr>
        <w:pPrChange w:id="83" w:author="Wiegman, Adrian - ARS" w:date="2022-07-29T15:44:00Z">
          <w:pPr/>
        </w:pPrChange>
      </w:pPr>
      <m:oMathPara>
        <m:oMath>
          <m:r>
            <w:ins w:id="84" w:author="Wiegman, Adrian - ARS" w:date="2022-07-29T15:00:00Z">
              <w:rPr>
                <w:rFonts w:ascii="Cambria Math" w:hAnsi="Cambria Math" w:cs="Times New Roman"/>
                <w:szCs w:val="20"/>
              </w:rPr>
              <m:t>y</m:t>
            </w:ins>
          </m:r>
          <m:r>
            <w:ins w:id="85" w:author="Wiegman, Adrian - ARS" w:date="2022-07-29T15:00:00Z">
              <m:rPr>
                <m:sty m:val="p"/>
              </m:rPr>
              <w:rPr>
                <w:rFonts w:ascii="Cambria Math" w:hAnsi="Cambria Math" w:cs="Times New Roman"/>
                <w:szCs w:val="20"/>
              </w:rPr>
              <m:t>=</m:t>
            </w:ins>
          </m:r>
          <m:sSup>
            <m:sSupPr>
              <m:ctrlPr>
                <w:ins w:id="86" w:author="Wiegman, Adrian - ARS" w:date="2022-07-29T15:00:00Z">
                  <w:rPr>
                    <w:rFonts w:ascii="Cambria Math" w:hAnsi="Cambria Math" w:cs="Times New Roman"/>
                    <w:bCs/>
                    <w:szCs w:val="20"/>
                  </w:rPr>
                </w:ins>
              </m:ctrlPr>
            </m:sSupPr>
            <m:e>
              <m:r>
                <w:ins w:id="87" w:author="Wiegman, Adrian - ARS" w:date="2022-07-29T15:00:00Z">
                  <m:rPr>
                    <m:sty m:val="p"/>
                  </m:rPr>
                  <w:rPr>
                    <w:rFonts w:ascii="Cambria Math" w:hAnsi="Cambria Math" w:cs="Times New Roman"/>
                    <w:szCs w:val="20"/>
                  </w:rPr>
                  <m:t>e</m:t>
                </w:ins>
              </m:r>
            </m:e>
            <m:sup>
              <m:sSub>
                <m:sSubPr>
                  <m:ctrlPr>
                    <w:ins w:id="88" w:author="Wiegman, Adrian - ARS" w:date="2022-07-29T15:00:00Z">
                      <w:rPr>
                        <w:rFonts w:ascii="Cambria Math" w:hAnsi="Cambria Math" w:cs="Times New Roman"/>
                        <w:bCs/>
                        <w:szCs w:val="20"/>
                      </w:rPr>
                    </w:ins>
                  </m:ctrlPr>
                </m:sSubPr>
                <m:e>
                  <m:r>
                    <w:ins w:id="89" w:author="Wiegman, Adrian - ARS" w:date="2022-07-29T15:00:00Z">
                      <m:rPr>
                        <m:sty m:val="p"/>
                      </m:rPr>
                      <w:rPr>
                        <w:rFonts w:ascii="Cambria Math" w:hAnsi="Cambria Math" w:cs="Times New Roman"/>
                        <w:szCs w:val="20"/>
                      </w:rPr>
                      <m:t>b</m:t>
                    </w:ins>
                  </m:r>
                </m:e>
                <m:sub>
                  <m:r>
                    <w:ins w:id="90" w:author="Wiegman, Adrian - ARS" w:date="2022-07-29T15:00:00Z">
                      <m:rPr>
                        <m:sty m:val="p"/>
                      </m:rPr>
                      <w:rPr>
                        <w:rFonts w:ascii="Cambria Math" w:hAnsi="Cambria Math" w:cs="Times New Roman"/>
                        <w:szCs w:val="20"/>
                      </w:rPr>
                      <m:t>0</m:t>
                    </w:ins>
                  </m:r>
                </m:sub>
              </m:sSub>
              <m:r>
                <w:ins w:id="91" w:author="Wiegman, Adrian - ARS" w:date="2022-07-29T15:00:00Z">
                  <m:rPr>
                    <m:sty m:val="p"/>
                  </m:rPr>
                  <w:rPr>
                    <w:rFonts w:ascii="Cambria Math" w:hAnsi="Cambria Math" w:cs="Times New Roman"/>
                    <w:szCs w:val="20"/>
                  </w:rPr>
                  <m:t>+</m:t>
                </w:ins>
              </m:r>
              <m:sSub>
                <m:sSubPr>
                  <m:ctrlPr>
                    <w:ins w:id="92" w:author="Wiegman, Adrian - ARS" w:date="2022-07-29T15:00:00Z">
                      <w:rPr>
                        <w:rFonts w:ascii="Cambria Math" w:hAnsi="Cambria Math" w:cs="Times New Roman"/>
                        <w:bCs/>
                        <w:szCs w:val="20"/>
                      </w:rPr>
                    </w:ins>
                  </m:ctrlPr>
                </m:sSubPr>
                <m:e>
                  <m:r>
                    <w:ins w:id="93" w:author="Wiegman, Adrian - ARS" w:date="2022-07-29T15:00:00Z">
                      <m:rPr>
                        <m:sty m:val="p"/>
                      </m:rPr>
                      <w:rPr>
                        <w:rFonts w:ascii="Cambria Math" w:hAnsi="Cambria Math" w:cs="Times New Roman"/>
                        <w:szCs w:val="20"/>
                      </w:rPr>
                      <m:t>b</m:t>
                    </w:ins>
                  </m:r>
                </m:e>
                <m:sub>
                  <m:r>
                    <w:ins w:id="94" w:author="Wiegman, Adrian - ARS" w:date="2022-07-29T15:00:00Z">
                      <m:rPr>
                        <m:sty m:val="p"/>
                      </m:rPr>
                      <w:rPr>
                        <w:rFonts w:ascii="Cambria Math" w:hAnsi="Cambria Math" w:cs="Times New Roman"/>
                        <w:szCs w:val="20"/>
                      </w:rPr>
                      <m:t>1</m:t>
                    </w:ins>
                  </m:r>
                </m:sub>
              </m:sSub>
              <m:sSub>
                <m:sSubPr>
                  <m:ctrlPr>
                    <w:ins w:id="95" w:author="Wiegman, Adrian - ARS" w:date="2022-07-29T15:00:00Z">
                      <w:rPr>
                        <w:rFonts w:ascii="Cambria Math" w:hAnsi="Cambria Math" w:cs="Times New Roman"/>
                        <w:bCs/>
                        <w:szCs w:val="20"/>
                      </w:rPr>
                    </w:ins>
                  </m:ctrlPr>
                </m:sSubPr>
                <m:e>
                  <m:r>
                    <w:ins w:id="96" w:author="Wiegman, Adrian - ARS" w:date="2022-07-29T15:00:00Z">
                      <m:rPr>
                        <m:sty m:val="p"/>
                      </m:rPr>
                      <w:rPr>
                        <w:rFonts w:ascii="Cambria Math" w:hAnsi="Cambria Math" w:cs="Times New Roman"/>
                        <w:szCs w:val="20"/>
                      </w:rPr>
                      <m:t>X</m:t>
                    </w:ins>
                  </m:r>
                </m:e>
                <m:sub>
                  <m:r>
                    <w:ins w:id="97" w:author="Wiegman, Adrian - ARS" w:date="2022-07-29T15:00:00Z">
                      <m:rPr>
                        <m:sty m:val="p"/>
                      </m:rPr>
                      <w:rPr>
                        <w:rFonts w:ascii="Cambria Math" w:hAnsi="Cambria Math" w:cs="Times New Roman"/>
                        <w:szCs w:val="20"/>
                      </w:rPr>
                      <m:t>1</m:t>
                    </w:ins>
                  </m:r>
                </m:sub>
              </m:sSub>
              <m:r>
                <w:ins w:id="98" w:author="Wiegman, Adrian - ARS" w:date="2022-07-29T15:00:00Z">
                  <m:rPr>
                    <m:sty m:val="p"/>
                  </m:rPr>
                  <w:rPr>
                    <w:rFonts w:ascii="Cambria Math" w:hAnsi="Cambria Math" w:cs="Times New Roman"/>
                    <w:szCs w:val="20"/>
                  </w:rPr>
                  <m:t>+</m:t>
                </w:ins>
              </m:r>
              <m:sSub>
                <m:sSubPr>
                  <m:ctrlPr>
                    <w:ins w:id="99" w:author="Wiegman, Adrian - ARS" w:date="2022-07-29T15:00:00Z">
                      <w:rPr>
                        <w:rFonts w:ascii="Cambria Math" w:hAnsi="Cambria Math" w:cs="Times New Roman"/>
                        <w:bCs/>
                        <w:szCs w:val="20"/>
                      </w:rPr>
                    </w:ins>
                  </m:ctrlPr>
                </m:sSubPr>
                <m:e>
                  <m:r>
                    <w:ins w:id="100" w:author="Wiegman, Adrian - ARS" w:date="2022-07-29T15:00:00Z">
                      <m:rPr>
                        <m:sty m:val="p"/>
                      </m:rPr>
                      <w:rPr>
                        <w:rFonts w:ascii="Cambria Math" w:hAnsi="Cambria Math" w:cs="Times New Roman"/>
                        <w:szCs w:val="20"/>
                      </w:rPr>
                      <m:t>b</m:t>
                    </w:ins>
                  </m:r>
                </m:e>
                <m:sub>
                  <m:r>
                    <w:ins w:id="101" w:author="Wiegman, Adrian - ARS" w:date="2022-07-29T15:00:00Z">
                      <m:rPr>
                        <m:sty m:val="p"/>
                      </m:rPr>
                      <w:rPr>
                        <w:rFonts w:ascii="Cambria Math" w:hAnsi="Cambria Math" w:cs="Times New Roman"/>
                        <w:szCs w:val="20"/>
                      </w:rPr>
                      <m:t>2</m:t>
                    </w:ins>
                  </m:r>
                </m:sub>
              </m:sSub>
              <m:sSub>
                <m:sSubPr>
                  <m:ctrlPr>
                    <w:ins w:id="102" w:author="Wiegman, Adrian - ARS" w:date="2022-07-29T15:00:00Z">
                      <w:rPr>
                        <w:rFonts w:ascii="Cambria Math" w:hAnsi="Cambria Math" w:cs="Times New Roman"/>
                        <w:bCs/>
                        <w:szCs w:val="20"/>
                      </w:rPr>
                    </w:ins>
                  </m:ctrlPr>
                </m:sSubPr>
                <m:e>
                  <m:r>
                    <w:ins w:id="103" w:author="Wiegman, Adrian - ARS" w:date="2022-07-29T15:00:00Z">
                      <m:rPr>
                        <m:sty m:val="p"/>
                      </m:rPr>
                      <w:rPr>
                        <w:rFonts w:ascii="Cambria Math" w:hAnsi="Cambria Math" w:cs="Times New Roman"/>
                        <w:szCs w:val="20"/>
                      </w:rPr>
                      <m:t>X</m:t>
                    </w:ins>
                  </m:r>
                </m:e>
                <m:sub>
                  <m:r>
                    <w:ins w:id="104" w:author="Wiegman, Adrian - ARS" w:date="2022-07-29T15:00:00Z">
                      <m:rPr>
                        <m:sty m:val="p"/>
                      </m:rPr>
                      <w:rPr>
                        <w:rFonts w:ascii="Cambria Math" w:hAnsi="Cambria Math" w:cs="Times New Roman"/>
                        <w:szCs w:val="20"/>
                      </w:rPr>
                      <m:t>2</m:t>
                    </w:ins>
                  </m:r>
                </m:sub>
              </m:sSub>
            </m:sup>
          </m:sSup>
        </m:oMath>
      </m:oMathPara>
    </w:p>
    <w:p w14:paraId="3A4C4779" w14:textId="00E22E58" w:rsidR="00ED1F40" w:rsidRPr="00ED1F40" w:rsidRDefault="00A966EE">
      <w:pPr>
        <w:pStyle w:val="Caption"/>
        <w:rPr>
          <w:ins w:id="105" w:author="Wiegman, Adrian - ARS" w:date="2022-07-29T15:00:00Z"/>
          <w:rFonts w:ascii="Times New Roman" w:hAnsi="Times New Roman" w:cs="Times New Roman"/>
          <w:rPrChange w:id="106" w:author="Wiegman, Adrian - ARS" w:date="2022-07-29T15:44:00Z">
            <w:rPr>
              <w:ins w:id="107" w:author="Wiegman, Adrian - ARS" w:date="2022-07-29T15:00:00Z"/>
              <w:rFonts w:ascii="Cambria Math" w:hAnsi="Cambria Math" w:cs="Times New Roman"/>
              <w:i/>
              <w:szCs w:val="20"/>
            </w:rPr>
          </w:rPrChange>
        </w:rPr>
        <w:pPrChange w:id="108" w:author="Wiegman, Adrian - ARS" w:date="2022-07-29T15:44:00Z">
          <w:pPr/>
        </w:pPrChange>
      </w:pPr>
      <w:ins w:id="109" w:author="Wiegman, Adrian - ARS" w:date="2022-07-29T15:39:00Z">
        <w:r w:rsidRPr="00A966EE">
          <w:rPr>
            <w:rFonts w:ascii="Times New Roman" w:hAnsi="Times New Roman" w:cs="Times New Roman"/>
            <w:rPrChange w:id="110" w:author="Wiegman, Adrian - ARS" w:date="2022-07-29T15:41:00Z">
              <w:rPr/>
            </w:rPrChange>
          </w:rPr>
          <w:t>(Eqn. S</w:t>
        </w:r>
      </w:ins>
      <w:ins w:id="111" w:author="Wiegman, Adrian - ARS" w:date="2022-07-29T15:42:00Z">
        <w:r w:rsidR="00ED1F40">
          <w:rPr>
            <w:rFonts w:ascii="Times New Roman" w:hAnsi="Times New Roman" w:cs="Times New Roman"/>
            <w:noProof/>
          </w:rPr>
          <w:t>1</w:t>
        </w:r>
      </w:ins>
      <w:ins w:id="112" w:author="Wiegman, Adrian - ARS" w:date="2022-07-29T15:39:00Z">
        <w:r w:rsidRPr="00A966EE">
          <w:rPr>
            <w:rFonts w:ascii="Times New Roman" w:hAnsi="Times New Roman" w:cs="Times New Roman"/>
            <w:rPrChange w:id="113" w:author="Wiegman, Adrian - ARS" w:date="2022-07-29T15:41:00Z">
              <w:rPr/>
            </w:rPrChange>
          </w:rPr>
          <w:t>)</w:t>
        </w:r>
      </w:ins>
    </w:p>
    <w:p w14:paraId="43F4E076" w14:textId="545E71C6" w:rsidR="00FE51A0" w:rsidRPr="00A966EE" w:rsidRDefault="00530D3F" w:rsidP="00FE51A0">
      <w:pPr>
        <w:ind w:firstLine="0"/>
        <w:rPr>
          <w:ins w:id="114" w:author="Wiegman, Adrian - ARS" w:date="2022-07-29T15:02:00Z"/>
          <w:rFonts w:cs="Times New Roman"/>
        </w:rPr>
      </w:pPr>
      <w:ins w:id="115" w:author="Wiegman, Adrian - ARS" w:date="2022-07-29T15:00:00Z">
        <w:r w:rsidRPr="00A966EE">
          <w:rPr>
            <w:rFonts w:eastAsiaTheme="minorEastAsia" w:cs="Times New Roman"/>
          </w:rPr>
          <w:t>Where y = final SRP, and X</w:t>
        </w:r>
        <w:r w:rsidRPr="00A966EE">
          <w:rPr>
            <w:rFonts w:eastAsiaTheme="minorEastAsia" w:cs="Times New Roman"/>
            <w:vertAlign w:val="subscript"/>
            <w:rPrChange w:id="116" w:author="Wiegman, Adrian - ARS" w:date="2022-07-29T15:41:00Z">
              <w:rPr>
                <w:rFonts w:eastAsiaTheme="minorEastAsia"/>
              </w:rPr>
            </w:rPrChange>
          </w:rPr>
          <w:t>1</w:t>
        </w:r>
        <w:r w:rsidRPr="00A966EE">
          <w:rPr>
            <w:rFonts w:eastAsiaTheme="minorEastAsia" w:cs="Times New Roman"/>
          </w:rPr>
          <w:t xml:space="preserve"> = years since farming</w:t>
        </w:r>
      </w:ins>
      <w:ins w:id="117" w:author="Wiegman, Adrian - ARS" w:date="2022-07-29T15:01:00Z">
        <w:r w:rsidRPr="00A966EE">
          <w:rPr>
            <w:rFonts w:eastAsiaTheme="minorEastAsia" w:cs="Times New Roman"/>
          </w:rPr>
          <w:t xml:space="preserve">, and </w:t>
        </w:r>
        <w:r w:rsidR="00FE51A0" w:rsidRPr="00A966EE">
          <w:rPr>
            <w:rFonts w:eastAsiaTheme="minorEastAsia" w:cs="Times New Roman"/>
          </w:rPr>
          <w:t>b</w:t>
        </w:r>
        <w:r w:rsidR="00FE51A0" w:rsidRPr="00A966EE">
          <w:rPr>
            <w:rFonts w:eastAsiaTheme="minorEastAsia" w:cs="Times New Roman"/>
            <w:vertAlign w:val="subscript"/>
            <w:rPrChange w:id="118" w:author="Wiegman, Adrian - ARS" w:date="2022-07-29T15:41:00Z">
              <w:rPr>
                <w:rFonts w:eastAsiaTheme="minorEastAsia"/>
              </w:rPr>
            </w:rPrChange>
          </w:rPr>
          <w:t>1</w:t>
        </w:r>
        <w:r w:rsidR="00FE51A0" w:rsidRPr="00A966EE">
          <w:rPr>
            <w:rFonts w:eastAsiaTheme="minorEastAsia" w:cs="Times New Roman"/>
          </w:rPr>
          <w:t xml:space="preserve"> is the effect off years since farming on final SRP. </w:t>
        </w:r>
      </w:ins>
      <w:ins w:id="119" w:author="Wiegman, Adrian - ARS" w:date="2022-07-29T14:52:00Z">
        <w:r w:rsidR="00E127B5" w:rsidRPr="00A966EE">
          <w:rPr>
            <w:rFonts w:cs="Times New Roman"/>
          </w:rPr>
          <w:t xml:space="preserve">We </w:t>
        </w:r>
      </w:ins>
      <w:ins w:id="120" w:author="Wiegman, Adrian - ARS" w:date="2022-07-29T15:53:00Z">
        <w:r w:rsidR="00C23E1A">
          <w:rPr>
            <w:rFonts w:cs="Times New Roman"/>
          </w:rPr>
          <w:t>set</w:t>
        </w:r>
      </w:ins>
      <w:ins w:id="121" w:author="Wiegman, Adrian - ARS" w:date="2022-07-29T14:50:00Z">
        <w:r w:rsidR="001D5699" w:rsidRPr="00A966EE">
          <w:rPr>
            <w:rFonts w:cs="Times New Roman"/>
          </w:rPr>
          <w:t xml:space="preserve"> the b</w:t>
        </w:r>
        <w:r w:rsidR="001D5699" w:rsidRPr="00A966EE">
          <w:rPr>
            <w:rFonts w:cs="Times New Roman"/>
            <w:vertAlign w:val="subscript"/>
            <w:rPrChange w:id="122" w:author="Wiegman, Adrian - ARS" w:date="2022-07-29T15:41:00Z">
              <w:rPr/>
            </w:rPrChange>
          </w:rPr>
          <w:t>0</w:t>
        </w:r>
        <w:r w:rsidR="001D5699" w:rsidRPr="00A966EE">
          <w:rPr>
            <w:rFonts w:cs="Times New Roman"/>
          </w:rPr>
          <w:t xml:space="preserve"> (intercept) and b</w:t>
        </w:r>
        <w:r w:rsidR="001D5699" w:rsidRPr="00A966EE">
          <w:rPr>
            <w:rFonts w:cs="Times New Roman"/>
            <w:vertAlign w:val="subscript"/>
            <w:rPrChange w:id="123" w:author="Wiegman, Adrian - ARS" w:date="2022-07-29T15:41:00Z">
              <w:rPr/>
            </w:rPrChange>
          </w:rPr>
          <w:t>2</w:t>
        </w:r>
        <w:r w:rsidR="001D5699" w:rsidRPr="00A966EE">
          <w:rPr>
            <w:rFonts w:cs="Times New Roman"/>
          </w:rPr>
          <w:t xml:space="preserve"> (gas treatment) parameters to zero</w:t>
        </w:r>
      </w:ins>
      <w:ins w:id="124" w:author="Wiegman, Adrian - ARS" w:date="2022-07-29T15:37:00Z">
        <w:r w:rsidR="000A3CAE" w:rsidRPr="00A966EE">
          <w:rPr>
            <w:rFonts w:cs="Times New Roman"/>
          </w:rPr>
          <w:t>, which reduced the model to the</w:t>
        </w:r>
      </w:ins>
      <w:ins w:id="125" w:author="Wiegman, Adrian - ARS" w:date="2022-07-29T15:38:00Z">
        <w:r w:rsidR="000A3CAE" w:rsidRPr="00A966EE">
          <w:rPr>
            <w:rFonts w:cs="Times New Roman"/>
          </w:rPr>
          <w:t xml:space="preserve"> following (Eqn</w:t>
        </w:r>
      </w:ins>
      <w:ins w:id="126" w:author="Wiegman, Adrian - ARS" w:date="2022-07-29T15:40:00Z">
        <w:r w:rsidR="00A966EE" w:rsidRPr="00A966EE">
          <w:rPr>
            <w:rFonts w:cs="Times New Roman"/>
          </w:rPr>
          <w:t>.</w:t>
        </w:r>
      </w:ins>
      <w:ins w:id="127" w:author="Wiegman, Adrian - ARS" w:date="2022-07-29T15:38:00Z">
        <w:r w:rsidR="000A3CAE" w:rsidRPr="00A966EE">
          <w:rPr>
            <w:rFonts w:cs="Times New Roman"/>
          </w:rPr>
          <w:t xml:space="preserve"> S2)</w:t>
        </w:r>
      </w:ins>
      <w:ins w:id="128" w:author="Wiegman, Adrian - ARS" w:date="2022-07-29T14:55:00Z">
        <w:r w:rsidR="00253593" w:rsidRPr="00A966EE">
          <w:rPr>
            <w:rFonts w:cs="Times New Roman"/>
          </w:rPr>
          <w:t xml:space="preserve">. </w:t>
        </w:r>
      </w:ins>
    </w:p>
    <w:p w14:paraId="1592D250" w14:textId="6D14B658" w:rsidR="00A966EE" w:rsidRPr="002F7F77" w:rsidRDefault="002F7F77">
      <w:pPr>
        <w:keepNext/>
        <w:spacing w:line="240" w:lineRule="auto"/>
        <w:rPr>
          <w:ins w:id="129" w:author="Wiegman, Adrian - ARS" w:date="2022-07-29T15:40:00Z"/>
          <w:rFonts w:cs="Times New Roman"/>
          <w:bCs/>
          <w:iCs/>
        </w:rPr>
        <w:pPrChange w:id="130" w:author="Wiegman, Adrian - ARS" w:date="2022-07-29T15:44:00Z">
          <w:pPr/>
        </w:pPrChange>
      </w:pPr>
      <m:oMathPara>
        <m:oMath>
          <m:r>
            <w:ins w:id="131" w:author="Wiegman, Adrian - ARS" w:date="2022-07-29T15:06:00Z">
              <m:rPr>
                <m:sty m:val="p"/>
              </m:rPr>
              <w:rPr>
                <w:rFonts w:ascii="Cambria Math" w:hAnsi="Cambria Math" w:cs="Times New Roman"/>
                <w:szCs w:val="20"/>
              </w:rPr>
              <m:t>y</m:t>
            </w:ins>
          </m:r>
          <m:r>
            <w:ins w:id="132" w:author="Wiegman, Adrian - ARS" w:date="2022-07-29T15:02:00Z">
              <m:rPr>
                <m:sty m:val="p"/>
              </m:rPr>
              <w:rPr>
                <w:rFonts w:ascii="Cambria Math" w:hAnsi="Cambria Math" w:cs="Times New Roman"/>
                <w:szCs w:val="20"/>
              </w:rPr>
              <m:t>=</m:t>
            </w:ins>
          </m:r>
          <m:sSup>
            <m:sSupPr>
              <m:ctrlPr>
                <w:ins w:id="133" w:author="Wiegman, Adrian - ARS" w:date="2022-07-29T15:02:00Z">
                  <w:rPr>
                    <w:rFonts w:ascii="Cambria Math" w:hAnsi="Cambria Math" w:cs="Times New Roman"/>
                    <w:bCs/>
                    <w:iCs/>
                    <w:szCs w:val="20"/>
                  </w:rPr>
                </w:ins>
              </m:ctrlPr>
            </m:sSupPr>
            <m:e>
              <m:r>
                <w:ins w:id="134" w:author="Wiegman, Adrian - ARS" w:date="2022-07-29T15:02:00Z">
                  <m:rPr>
                    <m:sty m:val="p"/>
                  </m:rPr>
                  <w:rPr>
                    <w:rFonts w:ascii="Cambria Math" w:hAnsi="Cambria Math" w:cs="Times New Roman"/>
                    <w:szCs w:val="20"/>
                  </w:rPr>
                  <m:t>e</m:t>
                </w:ins>
              </m:r>
            </m:e>
            <m:sup>
              <m:sSub>
                <m:sSubPr>
                  <m:ctrlPr>
                    <w:ins w:id="135" w:author="Wiegman, Adrian - ARS" w:date="2022-07-29T15:02:00Z">
                      <w:rPr>
                        <w:rFonts w:ascii="Cambria Math" w:hAnsi="Cambria Math" w:cs="Times New Roman"/>
                        <w:bCs/>
                        <w:iCs/>
                        <w:szCs w:val="20"/>
                      </w:rPr>
                    </w:ins>
                  </m:ctrlPr>
                </m:sSubPr>
                <m:e>
                  <m:r>
                    <w:ins w:id="136" w:author="Wiegman, Adrian - ARS" w:date="2022-07-29T15:02:00Z">
                      <m:rPr>
                        <m:sty m:val="p"/>
                      </m:rPr>
                      <w:rPr>
                        <w:rFonts w:ascii="Cambria Math" w:hAnsi="Cambria Math" w:cs="Times New Roman"/>
                        <w:szCs w:val="20"/>
                      </w:rPr>
                      <m:t>b</m:t>
                    </w:ins>
                  </m:r>
                </m:e>
                <m:sub>
                  <m:r>
                    <w:ins w:id="137" w:author="Wiegman, Adrian - ARS" w:date="2022-07-29T15:02:00Z">
                      <m:rPr>
                        <m:sty m:val="p"/>
                      </m:rPr>
                      <w:rPr>
                        <w:rFonts w:ascii="Cambria Math" w:hAnsi="Cambria Math" w:cs="Times New Roman"/>
                        <w:szCs w:val="20"/>
                      </w:rPr>
                      <m:t>1</m:t>
                    </w:ins>
                  </m:r>
                </m:sub>
              </m:sSub>
              <m:sSub>
                <m:sSubPr>
                  <m:ctrlPr>
                    <w:ins w:id="138" w:author="Wiegman, Adrian - ARS" w:date="2022-07-29T15:02:00Z">
                      <w:rPr>
                        <w:rFonts w:ascii="Cambria Math" w:hAnsi="Cambria Math" w:cs="Times New Roman"/>
                        <w:bCs/>
                        <w:iCs/>
                        <w:szCs w:val="20"/>
                      </w:rPr>
                    </w:ins>
                  </m:ctrlPr>
                </m:sSubPr>
                <m:e>
                  <m:r>
                    <w:ins w:id="139" w:author="Wiegman, Adrian - ARS" w:date="2022-07-29T15:02:00Z">
                      <m:rPr>
                        <m:sty m:val="p"/>
                      </m:rPr>
                      <w:rPr>
                        <w:rFonts w:ascii="Cambria Math" w:hAnsi="Cambria Math" w:cs="Times New Roman"/>
                        <w:szCs w:val="20"/>
                      </w:rPr>
                      <m:t>X</m:t>
                    </w:ins>
                  </m:r>
                </m:e>
                <m:sub>
                  <m:r>
                    <w:ins w:id="140" w:author="Wiegman, Adrian - ARS" w:date="2022-07-29T15:02:00Z">
                      <m:rPr>
                        <m:sty m:val="p"/>
                      </m:rPr>
                      <w:rPr>
                        <w:rFonts w:ascii="Cambria Math" w:hAnsi="Cambria Math" w:cs="Times New Roman"/>
                        <w:szCs w:val="20"/>
                      </w:rPr>
                      <m:t>1</m:t>
                    </w:ins>
                  </m:r>
                </m:sub>
              </m:sSub>
            </m:sup>
          </m:sSup>
        </m:oMath>
      </m:oMathPara>
    </w:p>
    <w:p w14:paraId="095CD983" w14:textId="57C47755" w:rsidR="00FE51A0" w:rsidRPr="00A966EE" w:rsidRDefault="00A966EE">
      <w:pPr>
        <w:pStyle w:val="Caption"/>
        <w:rPr>
          <w:ins w:id="141" w:author="Wiegman, Adrian - ARS" w:date="2022-07-29T15:02:00Z"/>
          <w:rFonts w:eastAsiaTheme="minorEastAsia" w:cs="Times New Roman"/>
          <w:szCs w:val="20"/>
          <w:rPrChange w:id="142" w:author="Wiegman, Adrian - ARS" w:date="2022-07-29T15:41:00Z">
            <w:rPr>
              <w:ins w:id="143" w:author="Wiegman, Adrian - ARS" w:date="2022-07-29T15:02:00Z"/>
            </w:rPr>
          </w:rPrChange>
        </w:rPr>
        <w:pPrChange w:id="144" w:author="Wiegman, Adrian - ARS" w:date="2022-07-29T15:40:00Z">
          <w:pPr>
            <w:ind w:firstLine="0"/>
          </w:pPr>
        </w:pPrChange>
      </w:pPr>
      <w:ins w:id="145" w:author="Wiegman, Adrian - ARS" w:date="2022-07-29T15:40:00Z">
        <w:r w:rsidRPr="00A966EE">
          <w:rPr>
            <w:rFonts w:ascii="Times New Roman" w:hAnsi="Times New Roman" w:cs="Times New Roman"/>
            <w:rPrChange w:id="146" w:author="Wiegman, Adrian - ARS" w:date="2022-07-29T15:41:00Z">
              <w:rPr/>
            </w:rPrChange>
          </w:rPr>
          <w:t>(Eqn. S</w:t>
        </w:r>
      </w:ins>
      <w:ins w:id="147" w:author="Wiegman, Adrian - ARS" w:date="2022-07-29T15:42:00Z">
        <w:r w:rsidR="00ED1F40">
          <w:rPr>
            <w:rFonts w:ascii="Times New Roman" w:hAnsi="Times New Roman" w:cs="Times New Roman"/>
            <w:noProof/>
          </w:rPr>
          <w:t>2</w:t>
        </w:r>
      </w:ins>
      <w:ins w:id="148" w:author="Wiegman, Adrian - ARS" w:date="2022-07-29T15:40:00Z">
        <w:r w:rsidRPr="00A966EE">
          <w:rPr>
            <w:rFonts w:ascii="Times New Roman" w:hAnsi="Times New Roman" w:cs="Times New Roman"/>
            <w:rPrChange w:id="149" w:author="Wiegman, Adrian - ARS" w:date="2022-07-29T15:41:00Z">
              <w:rPr/>
            </w:rPrChange>
          </w:rPr>
          <w:t>)</w:t>
        </w:r>
      </w:ins>
    </w:p>
    <w:p w14:paraId="381D84A7" w14:textId="4935D08D" w:rsidR="00373632" w:rsidRDefault="00E06162" w:rsidP="00FE51A0">
      <w:pPr>
        <w:ind w:firstLine="0"/>
        <w:rPr>
          <w:ins w:id="150" w:author="Wiegman, Adrian - ARS" w:date="2022-07-29T15:08:00Z"/>
        </w:rPr>
      </w:pPr>
      <w:ins w:id="151" w:author="Wiegman, Adrian - ARS" w:date="2022-07-29T15:12:00Z">
        <w:r>
          <w:t>W</w:t>
        </w:r>
      </w:ins>
      <w:ins w:id="152" w:author="Wiegman, Adrian - ARS" w:date="2022-07-29T15:08:00Z">
        <w:r w:rsidR="00076C9B">
          <w:t>e let b</w:t>
        </w:r>
        <w:r w:rsidR="00076C9B" w:rsidRPr="00B02964">
          <w:rPr>
            <w:vertAlign w:val="subscript"/>
            <w:rPrChange w:id="153" w:author="Wiegman, Adrian - ARS" w:date="2022-07-29T15:23:00Z">
              <w:rPr/>
            </w:rPrChange>
          </w:rPr>
          <w:t>1</w:t>
        </w:r>
        <w:r w:rsidR="00076C9B">
          <w:t xml:space="preserve"> = k</w:t>
        </w:r>
      </w:ins>
      <w:ins w:id="154" w:author="Wiegman, Adrian - ARS" w:date="2022-07-29T15:23:00Z">
        <w:r w:rsidR="00B02964">
          <w:t xml:space="preserve"> (</w:t>
        </w:r>
        <w:r w:rsidR="00B02964">
          <w:rPr>
            <w:rFonts w:eastAsiaTheme="minorEastAsia"/>
          </w:rPr>
          <w:t>decay rate of final SRP with respect to YSF)</w:t>
        </w:r>
      </w:ins>
      <w:ins w:id="155" w:author="Wiegman, Adrian - ARS" w:date="2022-07-29T15:08:00Z">
        <w:r w:rsidR="00076C9B">
          <w:t xml:space="preserve"> and </w:t>
        </w:r>
      </w:ins>
      <w:ins w:id="156" w:author="Wiegman, Adrian - ARS" w:date="2022-07-29T15:23:00Z">
        <w:r w:rsidR="00B02964">
          <w:rPr>
            <w:rFonts w:eastAsiaTheme="minorEastAsia"/>
          </w:rPr>
          <w:t>X</w:t>
        </w:r>
        <w:r w:rsidR="00B02964" w:rsidRPr="00DF55C1">
          <w:rPr>
            <w:rFonts w:eastAsiaTheme="minorEastAsia"/>
            <w:vertAlign w:val="subscript"/>
          </w:rPr>
          <w:t>1</w:t>
        </w:r>
      </w:ins>
      <w:ins w:id="157" w:author="Wiegman, Adrian - ARS" w:date="2022-07-29T15:08:00Z">
        <w:r w:rsidR="007E08AB">
          <w:t xml:space="preserve"> = t </w:t>
        </w:r>
      </w:ins>
      <w:ins w:id="158" w:author="Wiegman, Adrian - ARS" w:date="2022-07-29T15:23:00Z">
        <w:r w:rsidR="00B02964">
          <w:t xml:space="preserve">(time) </w:t>
        </w:r>
      </w:ins>
      <w:ins w:id="159" w:author="Wiegman, Adrian - ARS" w:date="2022-07-29T15:08:00Z">
        <w:r w:rsidR="007E08AB">
          <w:t>and</w:t>
        </w:r>
      </w:ins>
      <w:ins w:id="160" w:author="Wiegman, Adrian - ARS" w:date="2022-08-04T13:58:00Z">
        <w:r w:rsidR="006B40AC">
          <w:t xml:space="preserve"> </w:t>
        </w:r>
      </w:ins>
      <w:ins w:id="161" w:author="Wiegman, Adrian - ARS" w:date="2022-07-29T16:05:00Z">
        <w:r w:rsidR="00CB21C3">
          <w:t xml:space="preserve">y </w:t>
        </w:r>
      </w:ins>
      <w:ins w:id="162" w:author="Wiegman, Adrian - ARS" w:date="2022-08-04T17:22:00Z">
        <w:r w:rsidR="00791025">
          <w:t>= 1/z</w:t>
        </w:r>
      </w:ins>
      <w:ins w:id="163" w:author="Wiegman, Adrian - ARS" w:date="2022-08-04T13:58:00Z">
        <w:r w:rsidR="006B40AC">
          <w:t xml:space="preserve"> </w:t>
        </w:r>
      </w:ins>
      <w:ins w:id="164" w:author="Wiegman, Adrian - ARS" w:date="2022-08-04T17:23:00Z">
        <w:r w:rsidR="00791025">
          <w:t xml:space="preserve">or </w:t>
        </w:r>
      </w:ins>
      <w:ins w:id="165" w:author="Wiegman, Adrian - ARS" w:date="2022-08-04T13:58:00Z">
        <w:r w:rsidR="006B40AC">
          <w:t>the</w:t>
        </w:r>
      </w:ins>
      <w:ins w:id="166" w:author="Wiegman, Adrian - ARS" w:date="2022-08-04T13:55:00Z">
        <w:r w:rsidR="00474974">
          <w:t xml:space="preserve"> factor of decrease (</w:t>
        </w:r>
      </w:ins>
      <w:ins w:id="167" w:author="Wiegman, Adrian - ARS" w:date="2022-07-29T15:11:00Z">
        <w:r w:rsidR="003F6EEF">
          <w:t>z</w:t>
        </w:r>
      </w:ins>
      <w:ins w:id="168" w:author="Wiegman, Adrian - ARS" w:date="2022-08-04T13:55:00Z">
        <w:r w:rsidR="00474974">
          <w:t xml:space="preserve">) </w:t>
        </w:r>
      </w:ins>
      <w:ins w:id="169" w:author="Wiegman, Adrian - ARS" w:date="2022-07-29T15:55:00Z">
        <w:r w:rsidR="00913FBD">
          <w:t>in final SRP</w:t>
        </w:r>
      </w:ins>
      <w:ins w:id="170" w:author="Wiegman, Adrian - ARS" w:date="2022-07-29T15:12:00Z">
        <w:r>
          <w:t xml:space="preserve"> between time 0 and time t</w:t>
        </w:r>
      </w:ins>
      <w:ins w:id="171" w:author="Wiegman, Adrian - ARS" w:date="2022-07-29T16:00:00Z">
        <w:r w:rsidR="005623DE">
          <w:t>:</w:t>
        </w:r>
      </w:ins>
      <w:ins w:id="172" w:author="Wiegman, Adrian - ARS" w:date="2022-07-29T15:08:00Z">
        <w:r w:rsidR="007E08AB">
          <w:t xml:space="preserve"> </w:t>
        </w:r>
      </w:ins>
    </w:p>
    <w:p w14:paraId="6499EC82" w14:textId="63DBE0F6" w:rsidR="00A966EE" w:rsidRPr="002F7F77" w:rsidRDefault="008B78A1">
      <w:pPr>
        <w:keepNext/>
        <w:spacing w:line="240" w:lineRule="auto"/>
        <w:ind w:firstLine="0"/>
        <w:jc w:val="center"/>
        <w:rPr>
          <w:ins w:id="173" w:author="Wiegman, Adrian - ARS" w:date="2022-07-29T15:42:00Z"/>
          <w:rFonts w:ascii="Cambria Math" w:eastAsiaTheme="minorEastAsia" w:hAnsi="Cambria Math" w:cs="Times New Roman"/>
          <w:rPrChange w:id="174" w:author="Wiegman, Adrian - ARS" w:date="2022-07-29T17:21:00Z">
            <w:rPr>
              <w:ins w:id="175" w:author="Wiegman, Adrian - ARS" w:date="2022-07-29T15:42:00Z"/>
            </w:rPr>
          </w:rPrChange>
        </w:rPr>
        <w:pPrChange w:id="176" w:author="Wiegman, Adrian - ARS" w:date="2022-07-29T15:44:00Z">
          <w:pPr>
            <w:ind w:firstLine="0"/>
          </w:pPr>
        </w:pPrChange>
      </w:pPr>
      <w:ins w:id="177" w:author="Wiegman, Adrian - ARS" w:date="2022-07-29T15:59:00Z">
        <w:r w:rsidRPr="002F7F77">
          <w:rPr>
            <w:rFonts w:eastAsiaTheme="minorEastAsia"/>
          </w:rPr>
          <w:t xml:space="preserve">y </w:t>
        </w:r>
      </w:ins>
      <m:oMath>
        <m:r>
          <w:ins w:id="178" w:author="Wiegman, Adrian - ARS" w:date="2022-07-29T16:05:00Z">
            <m:rPr>
              <m:sty m:val="p"/>
            </m:rPr>
            <w:rPr>
              <w:rFonts w:ascii="Cambria Math" w:eastAsiaTheme="minorEastAsia" w:hAnsi="Cambria Math"/>
            </w:rPr>
            <m:t>=</m:t>
          </w:ins>
        </m:r>
        <m:r>
          <w:ins w:id="179" w:author="Wiegman, Adrian - ARS" w:date="2022-08-04T13:53:00Z">
            <w:rPr>
              <w:rFonts w:ascii="Cambria Math" w:eastAsiaTheme="minorEastAsia" w:hAnsi="Cambria Math" w:cs="Times New Roman"/>
            </w:rPr>
            <m:t xml:space="preserve">1 </m:t>
          </w:ins>
        </m:r>
        <m:r>
          <w:ins w:id="180" w:author="Wiegman, Adrian - ARS" w:date="2022-07-29T16:05:00Z">
            <m:rPr>
              <m:sty m:val="p"/>
            </m:rPr>
            <w:rPr>
              <w:rFonts w:ascii="Cambria Math" w:eastAsiaTheme="minorEastAsia" w:hAnsi="Cambria Math" w:cs="Times New Roman"/>
            </w:rPr>
            <m:t>/ z</m:t>
          </w:ins>
        </m:r>
        <m:r>
          <w:ins w:id="181" w:author="Wiegman, Adrian - ARS" w:date="2022-07-29T15:09:00Z">
            <m:rPr>
              <m:sty m:val="p"/>
            </m:rPr>
            <w:rPr>
              <w:rFonts w:ascii="Cambria Math" w:eastAsiaTheme="minorEastAsia" w:hAnsi="Cambria Math" w:cs="Times New Roman"/>
            </w:rPr>
            <m:t xml:space="preserve">= </m:t>
          </w:ins>
        </m:r>
        <m:sSup>
          <m:sSupPr>
            <m:ctrlPr>
              <w:ins w:id="182" w:author="Wiegman, Adrian - ARS" w:date="2022-07-29T15:56:00Z">
                <w:rPr>
                  <w:rFonts w:ascii="Cambria Math" w:eastAsiaTheme="minorEastAsia" w:hAnsi="Cambria Math" w:cs="Times New Roman"/>
                </w:rPr>
              </w:ins>
            </m:ctrlPr>
          </m:sSupPr>
          <m:e>
            <m:r>
              <w:ins w:id="183" w:author="Wiegman, Adrian - ARS" w:date="2022-07-29T15:56:00Z">
                <m:rPr>
                  <m:sty m:val="p"/>
                </m:rPr>
                <w:rPr>
                  <w:rFonts w:ascii="Cambria Math" w:hAnsi="Cambria Math" w:cs="Times New Roman"/>
                </w:rPr>
                <m:t>e</m:t>
              </w:ins>
            </m:r>
          </m:e>
          <m:sup>
            <m:r>
              <w:ins w:id="184" w:author="Wiegman, Adrian - ARS" w:date="2022-07-29T15:56:00Z">
                <m:rPr>
                  <m:sty m:val="p"/>
                </m:rPr>
                <w:rPr>
                  <w:rFonts w:ascii="Cambria Math" w:eastAsiaTheme="minorEastAsia" w:hAnsi="Cambria Math" w:cs="Times New Roman"/>
                </w:rPr>
                <m:t>-k</m:t>
              </w:ins>
            </m:r>
            <m:sSub>
              <m:sSubPr>
                <m:ctrlPr>
                  <w:ins w:id="185" w:author="Wiegman, Adrian - ARS" w:date="2022-07-29T15:56:00Z">
                    <w:rPr>
                      <w:rFonts w:ascii="Cambria Math" w:eastAsiaTheme="minorEastAsia" w:hAnsi="Cambria Math" w:cs="Times New Roman"/>
                    </w:rPr>
                  </w:ins>
                </m:ctrlPr>
              </m:sSubPr>
              <m:e>
                <m:r>
                  <w:ins w:id="186" w:author="Wiegman, Adrian - ARS" w:date="2022-07-29T15:56:00Z">
                    <m:rPr>
                      <m:sty m:val="p"/>
                    </m:rPr>
                    <w:rPr>
                      <w:rFonts w:ascii="Cambria Math" w:eastAsiaTheme="minorEastAsia" w:hAnsi="Cambria Math" w:cs="Times New Roman"/>
                    </w:rPr>
                    <m:t>t</m:t>
                  </w:ins>
                </m:r>
              </m:e>
              <m:sub>
                <m:r>
                  <w:ins w:id="187" w:author="Wiegman, Adrian - ARS" w:date="2022-07-29T15:56:00Z">
                    <m:rPr>
                      <m:sty m:val="p"/>
                    </m:rPr>
                    <w:rPr>
                      <w:rFonts w:ascii="Cambria Math" w:eastAsiaTheme="minorEastAsia" w:hAnsi="Cambria Math" w:cs="Times New Roman"/>
                    </w:rPr>
                    <m:t>1/z</m:t>
                  </w:ins>
                </m:r>
              </m:sub>
            </m:sSub>
          </m:sup>
        </m:sSup>
      </m:oMath>
    </w:p>
    <w:p w14:paraId="55347C44" w14:textId="0DC8F2C8" w:rsidR="00ED1F40" w:rsidRPr="006B40AC" w:rsidRDefault="00ED1F40">
      <w:pPr>
        <w:keepNext/>
        <w:spacing w:line="240" w:lineRule="auto"/>
        <w:ind w:firstLine="0"/>
        <w:jc w:val="center"/>
        <w:rPr>
          <w:ins w:id="188" w:author="Wiegman, Adrian - ARS" w:date="2022-07-29T15:44:00Z"/>
          <w:rFonts w:ascii="Cambria Math" w:eastAsiaTheme="minorEastAsia" w:hAnsi="Cambria Math" w:cs="Times New Roman"/>
          <w:iCs/>
          <w:rPrChange w:id="189" w:author="Wiegman, Adrian - ARS" w:date="2022-08-04T13:58:00Z">
            <w:rPr>
              <w:ins w:id="190" w:author="Wiegman, Adrian - ARS" w:date="2022-07-29T15:44:00Z"/>
              <w:rFonts w:eastAsiaTheme="minorEastAsia"/>
            </w:rPr>
          </w:rPrChange>
        </w:rPr>
        <w:pPrChange w:id="191" w:author="Wiegman, Adrian - ARS" w:date="2022-08-04T13:58:00Z">
          <w:pPr>
            <w:ind w:firstLine="0"/>
          </w:pPr>
        </w:pPrChange>
      </w:pPr>
      <w:ins w:id="192" w:author="Wiegman, Adrian - ARS" w:date="2022-07-29T15:43:00Z">
        <w:r w:rsidRPr="00ED1F40">
          <w:rPr>
            <w:rFonts w:ascii="Cambria Math" w:eastAsiaTheme="minorEastAsia" w:hAnsi="Cambria Math" w:cs="Times New Roman"/>
            <w:iCs/>
            <w:rPrChange w:id="193" w:author="Wiegman, Adrian - ARS" w:date="2022-07-29T15:44:00Z">
              <w:rPr/>
            </w:rPrChange>
          </w:rPr>
          <w:t>(</w:t>
        </w:r>
      </w:ins>
      <w:ins w:id="194" w:author="Wiegman, Adrian - ARS" w:date="2022-07-29T15:42:00Z">
        <w:r w:rsidR="00A966EE" w:rsidRPr="00ED1F40">
          <w:rPr>
            <w:rFonts w:ascii="Cambria Math" w:eastAsiaTheme="minorEastAsia" w:hAnsi="Cambria Math" w:cs="Times New Roman"/>
            <w:iCs/>
            <w:rPrChange w:id="195" w:author="Wiegman, Adrian - ARS" w:date="2022-07-29T15:44:00Z">
              <w:rPr/>
            </w:rPrChange>
          </w:rPr>
          <w:t xml:space="preserve">Eqn. </w:t>
        </w:r>
      </w:ins>
      <w:ins w:id="196" w:author="Wiegman, Adrian - ARS" w:date="2022-07-29T15:43:00Z">
        <w:r w:rsidRPr="00ED1F40">
          <w:rPr>
            <w:rFonts w:ascii="Cambria Math" w:eastAsiaTheme="minorEastAsia" w:hAnsi="Cambria Math" w:cs="Times New Roman"/>
            <w:iCs/>
            <w:rPrChange w:id="197" w:author="Wiegman, Adrian - ARS" w:date="2022-07-29T15:44:00Z">
              <w:rPr/>
            </w:rPrChange>
          </w:rPr>
          <w:t>S</w:t>
        </w:r>
      </w:ins>
      <w:ins w:id="198" w:author="Wiegman, Adrian - ARS" w:date="2022-07-29T15:42:00Z">
        <w:r w:rsidRPr="00ED1F40">
          <w:rPr>
            <w:rFonts w:ascii="Cambria Math" w:eastAsiaTheme="minorEastAsia" w:hAnsi="Cambria Math" w:cs="Times New Roman"/>
            <w:iCs/>
            <w:rPrChange w:id="199" w:author="Wiegman, Adrian - ARS" w:date="2022-07-29T15:44:00Z">
              <w:rPr>
                <w:noProof/>
              </w:rPr>
            </w:rPrChange>
          </w:rPr>
          <w:t>3</w:t>
        </w:r>
      </w:ins>
      <w:ins w:id="200" w:author="Wiegman, Adrian - ARS" w:date="2022-07-29T15:43:00Z">
        <w:r w:rsidRPr="00ED1F40">
          <w:rPr>
            <w:rFonts w:ascii="Cambria Math" w:eastAsiaTheme="minorEastAsia" w:hAnsi="Cambria Math" w:cs="Times New Roman"/>
            <w:iCs/>
            <w:rPrChange w:id="201" w:author="Wiegman, Adrian - ARS" w:date="2022-07-29T15:44:00Z">
              <w:rPr/>
            </w:rPrChange>
          </w:rPr>
          <w:t>)</w:t>
        </w:r>
      </w:ins>
    </w:p>
    <w:p w14:paraId="23B72651" w14:textId="0EFC7290" w:rsidR="00E52E38" w:rsidRPr="00A877D5" w:rsidRDefault="005623DE" w:rsidP="00E52E38">
      <w:pPr>
        <w:ind w:firstLine="0"/>
        <w:rPr>
          <w:ins w:id="202" w:author="Wiegman, Adrian - ARS" w:date="2022-08-04T16:40:00Z"/>
          <w:rFonts w:eastAsiaTheme="minorEastAsia"/>
        </w:rPr>
      </w:pPr>
      <w:ins w:id="203" w:author="Wiegman, Adrian - ARS" w:date="2022-07-29T16:00:00Z">
        <w:r>
          <w:rPr>
            <w:rFonts w:eastAsiaTheme="minorEastAsia"/>
          </w:rPr>
          <w:t>w</w:t>
        </w:r>
      </w:ins>
      <w:ins w:id="204" w:author="Wiegman, Adrian - ARS" w:date="2022-07-29T15:57:00Z">
        <w:r w:rsidR="00185F22">
          <w:rPr>
            <w:rFonts w:eastAsiaTheme="minorEastAsia"/>
          </w:rPr>
          <w:t>here</w:t>
        </w:r>
      </w:ins>
      <w:ins w:id="205" w:author="Wiegman, Adrian - ARS" w:date="2022-07-29T15:58:00Z">
        <w:r w:rsidR="00185F22">
          <w:rPr>
            <w:rFonts w:eastAsiaTheme="minorEastAsia"/>
          </w:rPr>
          <w:t xml:space="preserve"> </w:t>
        </w:r>
      </w:ins>
      <m:oMath>
        <m:sSub>
          <m:sSubPr>
            <m:ctrlPr>
              <w:ins w:id="206" w:author="Wiegman, Adrian - ARS" w:date="2022-07-29T15:58:00Z">
                <w:rPr>
                  <w:rFonts w:ascii="Cambria Math" w:eastAsiaTheme="minorEastAsia" w:hAnsi="Cambria Math"/>
                  <w:i/>
                </w:rPr>
              </w:ins>
            </m:ctrlPr>
          </m:sSubPr>
          <m:e>
            <m:r>
              <w:ins w:id="207" w:author="Wiegman, Adrian - ARS" w:date="2022-07-29T15:58:00Z">
                <w:rPr>
                  <w:rFonts w:ascii="Cambria Math" w:eastAsiaTheme="minorEastAsia" w:hAnsi="Cambria Math"/>
                </w:rPr>
                <m:t>t</m:t>
              </w:ins>
            </m:r>
          </m:e>
          <m:sub>
            <m:r>
              <w:ins w:id="208" w:author="Wiegman, Adrian - ARS" w:date="2022-07-29T15:58:00Z">
                <w:rPr>
                  <w:rFonts w:ascii="Cambria Math" w:eastAsiaTheme="minorEastAsia" w:hAnsi="Cambria Math"/>
                </w:rPr>
                <m:t>1/z</m:t>
              </w:ins>
            </m:r>
          </m:sub>
        </m:sSub>
      </m:oMath>
      <w:ins w:id="209" w:author="Wiegman, Adrian - ARS" w:date="2022-07-29T15:58:00Z">
        <w:r w:rsidR="00185F22">
          <w:rPr>
            <w:rFonts w:eastAsiaTheme="minorEastAsia"/>
          </w:rPr>
          <w:t xml:space="preserve"> is the time </w:t>
        </w:r>
        <w:r w:rsidR="00745981">
          <w:rPr>
            <w:rFonts w:eastAsiaTheme="minorEastAsia"/>
          </w:rPr>
          <w:t xml:space="preserve">at which </w:t>
        </w:r>
      </w:ins>
      <w:ins w:id="210" w:author="Wiegman, Adrian - ARS" w:date="2022-08-04T13:56:00Z">
        <w:r w:rsidR="00474974">
          <w:rPr>
            <w:rFonts w:eastAsiaTheme="minorEastAsia"/>
          </w:rPr>
          <w:t>y = 1/z,</w:t>
        </w:r>
      </w:ins>
      <w:ins w:id="211" w:author="Wiegman, Adrian - ARS" w:date="2022-07-29T15:58:00Z">
        <w:r w:rsidR="00745981">
          <w:rPr>
            <w:rFonts w:eastAsiaTheme="minorEastAsia"/>
          </w:rPr>
          <w:t xml:space="preserve"> </w:t>
        </w:r>
      </w:ins>
      <w:ins w:id="212" w:author="Wiegman, Adrian - ARS" w:date="2022-08-04T13:56:00Z">
        <w:r w:rsidR="00474974">
          <w:rPr>
            <w:rFonts w:eastAsiaTheme="minorEastAsia"/>
          </w:rPr>
          <w:t>w</w:t>
        </w:r>
      </w:ins>
      <w:ins w:id="213" w:author="Wiegman, Adrian - ARS" w:date="2022-07-29T15:12:00Z">
        <w:r w:rsidR="00E06162">
          <w:rPr>
            <w:rFonts w:eastAsiaTheme="minorEastAsia"/>
          </w:rPr>
          <w:t xml:space="preserve">e </w:t>
        </w:r>
      </w:ins>
      <w:ins w:id="214" w:author="Wiegman, Adrian - ARS" w:date="2022-07-29T15:32:00Z">
        <w:r w:rsidR="00E138E5">
          <w:rPr>
            <w:rFonts w:eastAsiaTheme="minorEastAsia"/>
          </w:rPr>
          <w:t>t</w:t>
        </w:r>
      </w:ins>
      <w:ins w:id="215" w:author="Wiegman, Adrian - ARS" w:date="2022-07-29T15:56:00Z">
        <w:r w:rsidR="000064D2">
          <w:rPr>
            <w:rFonts w:eastAsiaTheme="minorEastAsia"/>
          </w:rPr>
          <w:t>ook</w:t>
        </w:r>
      </w:ins>
      <w:ins w:id="216" w:author="Wiegman, Adrian - ARS" w:date="2022-07-29T15:32:00Z">
        <w:r w:rsidR="00E138E5">
          <w:rPr>
            <w:rFonts w:eastAsiaTheme="minorEastAsia"/>
          </w:rPr>
          <w:t xml:space="preserve"> the natural log of both sides</w:t>
        </w:r>
      </w:ins>
      <w:ins w:id="217" w:author="Wiegman, Adrian - ARS" w:date="2022-07-29T16:00:00Z">
        <w:r>
          <w:rPr>
            <w:rFonts w:eastAsiaTheme="minorEastAsia"/>
          </w:rPr>
          <w:t xml:space="preserve"> of </w:t>
        </w:r>
        <w:r w:rsidR="00073AFC">
          <w:rPr>
            <w:rFonts w:eastAsiaTheme="minorEastAsia"/>
          </w:rPr>
          <w:t>Eqn. S3</w:t>
        </w:r>
      </w:ins>
      <w:ins w:id="218" w:author="Wiegman, Adrian - ARS" w:date="2022-08-04T16:40:00Z">
        <w:r w:rsidR="00E52E38">
          <w:rPr>
            <w:rFonts w:eastAsiaTheme="minorEastAsia"/>
          </w:rPr>
          <w:t xml:space="preserve">, </w:t>
        </w:r>
      </w:ins>
      <w:ins w:id="219" w:author="Wiegman, Adrian - ARS" w:date="2022-08-04T17:25:00Z">
        <w:r w:rsidR="004129D7">
          <w:rPr>
            <w:rFonts w:eastAsiaTheme="minorEastAsia"/>
          </w:rPr>
          <w:t xml:space="preserve">reduced, </w:t>
        </w:r>
      </w:ins>
      <w:ins w:id="220" w:author="Wiegman, Adrian - ARS" w:date="2022-08-04T16:42:00Z">
        <w:r w:rsidR="00E52E38">
          <w:rPr>
            <w:rFonts w:eastAsiaTheme="minorEastAsia"/>
          </w:rPr>
          <w:t>rearranged,</w:t>
        </w:r>
      </w:ins>
      <w:ins w:id="221" w:author="Wiegman, Adrian - ARS" w:date="2022-07-29T15:45:00Z">
        <w:r w:rsidR="006D77CB">
          <w:rPr>
            <w:rFonts w:eastAsiaTheme="minorEastAsia"/>
          </w:rPr>
          <w:t xml:space="preserve"> </w:t>
        </w:r>
      </w:ins>
      <w:ins w:id="222" w:author="Wiegman, Adrian - ARS" w:date="2022-08-04T16:40:00Z">
        <w:r w:rsidR="00E52E38">
          <w:rPr>
            <w:rFonts w:eastAsiaTheme="minorEastAsia"/>
          </w:rPr>
          <w:t xml:space="preserve">and solved for </w:t>
        </w:r>
      </w:ins>
      <m:oMath>
        <m:sSub>
          <m:sSubPr>
            <m:ctrlPr>
              <w:ins w:id="223" w:author="Wiegman, Adrian - ARS" w:date="2022-08-04T16:40:00Z">
                <w:rPr>
                  <w:rFonts w:ascii="Cambria Math" w:eastAsiaTheme="minorEastAsia" w:hAnsi="Cambria Math"/>
                  <w:iCs/>
                </w:rPr>
              </w:ins>
            </m:ctrlPr>
          </m:sSubPr>
          <m:e>
            <m:r>
              <w:ins w:id="224" w:author="Wiegman, Adrian - ARS" w:date="2022-08-04T16:40:00Z">
                <m:rPr>
                  <m:sty m:val="p"/>
                </m:rPr>
                <w:rPr>
                  <w:rFonts w:ascii="Cambria Math" w:eastAsiaTheme="minorEastAsia" w:hAnsi="Cambria Math"/>
                </w:rPr>
                <m:t>t</m:t>
              </w:ins>
            </m:r>
          </m:e>
          <m:sub>
            <m:r>
              <w:ins w:id="225" w:author="Wiegman, Adrian - ARS" w:date="2022-08-04T16:40:00Z">
                <m:rPr>
                  <m:sty m:val="p"/>
                </m:rPr>
                <w:rPr>
                  <w:rFonts w:ascii="Cambria Math" w:eastAsiaTheme="minorEastAsia" w:hAnsi="Cambria Math"/>
                </w:rPr>
                <m:t>1/z</m:t>
              </w:ins>
            </m:r>
          </m:sub>
        </m:sSub>
      </m:oMath>
      <w:ins w:id="226" w:author="Wiegman, Adrian - ARS" w:date="2022-08-04T16:40:00Z">
        <w:r w:rsidR="00E52E38" w:rsidRPr="00C201C2">
          <w:rPr>
            <w:rFonts w:eastAsiaTheme="minorEastAsia"/>
            <w:iCs/>
          </w:rPr>
          <w:t xml:space="preserve"> </w:t>
        </w:r>
      </w:ins>
      <w:ins w:id="227" w:author="Wiegman, Adrian - ARS" w:date="2022-08-04T16:41:00Z">
        <w:r w:rsidR="00E52E38">
          <w:rPr>
            <w:rFonts w:eastAsiaTheme="minorEastAsia"/>
          </w:rPr>
          <w:t xml:space="preserve">with </w:t>
        </w:r>
      </w:ins>
      <w:ins w:id="228" w:author="Wiegman, Adrian - ARS" w:date="2022-08-04T16:40:00Z">
        <w:r w:rsidR="00E52E38">
          <w:rPr>
            <w:rFonts w:eastAsiaTheme="minorEastAsia"/>
          </w:rPr>
          <w:t>values of z of 2 and 10 and values of k of 0.071 and 0.105</w:t>
        </w:r>
      </w:ins>
      <w:ins w:id="229" w:author="Wiegman, Adrian - ARS" w:date="2022-08-04T16:41:00Z">
        <w:r w:rsidR="00E52E38">
          <w:rPr>
            <w:rFonts w:eastAsiaTheme="minorEastAsia"/>
          </w:rPr>
          <w:t xml:space="preserve"> (Eqn S6)</w:t>
        </w:r>
      </w:ins>
      <w:ins w:id="230" w:author="Wiegman, Adrian - ARS" w:date="2022-08-04T16:40:00Z">
        <w:r w:rsidR="00E52E38">
          <w:rPr>
            <w:rFonts w:eastAsiaTheme="minorEastAsia"/>
          </w:rPr>
          <w:t xml:space="preserve">. </w:t>
        </w:r>
      </w:ins>
    </w:p>
    <w:p w14:paraId="41163289" w14:textId="4445B11D" w:rsidR="00A41A5A" w:rsidRDefault="00A41A5A" w:rsidP="00FE51A0">
      <w:pPr>
        <w:ind w:firstLine="0"/>
        <w:rPr>
          <w:ins w:id="231" w:author="Wiegman, Adrian - ARS" w:date="2022-07-29T15:29:00Z"/>
          <w:rFonts w:eastAsiaTheme="minorEastAsia"/>
        </w:rPr>
      </w:pPr>
    </w:p>
    <w:p w14:paraId="31004967" w14:textId="03C58A24" w:rsidR="00A966EE" w:rsidRPr="002F7F77" w:rsidRDefault="00474974">
      <w:pPr>
        <w:keepNext/>
        <w:spacing w:line="240" w:lineRule="auto"/>
        <w:ind w:firstLine="0"/>
        <w:jc w:val="center"/>
        <w:rPr>
          <w:ins w:id="232" w:author="Wiegman, Adrian - ARS" w:date="2022-07-29T15:42:00Z"/>
          <w:rFonts w:cs="Times New Roman"/>
          <w:iCs/>
        </w:rPr>
        <w:pPrChange w:id="233" w:author="Wiegman, Adrian - ARS" w:date="2022-07-29T15:43:00Z">
          <w:pPr>
            <w:ind w:firstLine="0"/>
          </w:pPr>
        </w:pPrChange>
      </w:pPr>
      <m:oMathPara>
        <m:oMath>
          <m:r>
            <w:ins w:id="234" w:author="Wiegman, Adrian - ARS" w:date="2022-08-04T13:57:00Z">
              <m:rPr>
                <m:sty m:val="p"/>
              </m:rPr>
              <w:rPr>
                <w:rFonts w:ascii="Cambria Math" w:eastAsiaTheme="minorEastAsia" w:hAnsi="Cambria Math" w:cs="Times New Roman"/>
              </w:rPr>
              <w:lastRenderedPageBreak/>
              <m:t>ln(1</m:t>
            </w:ins>
          </m:r>
          <m:r>
            <w:ins w:id="235" w:author="Wiegman, Adrian - ARS" w:date="2022-07-29T15:29:00Z">
              <m:rPr>
                <m:sty m:val="p"/>
              </m:rPr>
              <w:rPr>
                <w:rFonts w:ascii="Cambria Math" w:eastAsiaTheme="minorEastAsia" w:hAnsi="Cambria Math" w:cs="Times New Roman"/>
              </w:rPr>
              <m:t xml:space="preserve">/ z)=  </m:t>
            </w:ins>
          </m:r>
          <m:r>
            <w:ins w:id="236" w:author="Wiegman, Adrian - ARS" w:date="2022-07-29T15:30:00Z">
              <m:rPr>
                <m:sty m:val="p"/>
              </m:rPr>
              <w:rPr>
                <w:rFonts w:ascii="Cambria Math" w:eastAsiaTheme="minorEastAsia" w:hAnsi="Cambria Math" w:cs="Times New Roman"/>
              </w:rPr>
              <m:t xml:space="preserve">- </m:t>
            </w:ins>
          </m:r>
          <m:r>
            <w:ins w:id="237" w:author="Wiegman, Adrian - ARS" w:date="2022-07-29T15:29:00Z">
              <m:rPr>
                <m:sty m:val="p"/>
              </m:rPr>
              <w:rPr>
                <w:rFonts w:ascii="Cambria Math" w:eastAsiaTheme="minorEastAsia" w:hAnsi="Cambria Math" w:cs="Times New Roman"/>
              </w:rPr>
              <m:t>k</m:t>
            </w:ins>
          </m:r>
          <m:sSub>
            <m:sSubPr>
              <m:ctrlPr>
                <w:ins w:id="238" w:author="Wiegman, Adrian - ARS" w:date="2022-07-29T15:29:00Z">
                  <w:rPr>
                    <w:rFonts w:ascii="Cambria Math" w:eastAsiaTheme="minorEastAsia" w:hAnsi="Cambria Math" w:cs="Times New Roman"/>
                    <w:iCs/>
                  </w:rPr>
                </w:ins>
              </m:ctrlPr>
            </m:sSubPr>
            <m:e>
              <m:r>
                <w:ins w:id="239" w:author="Wiegman, Adrian - ARS" w:date="2022-07-29T15:29:00Z">
                  <m:rPr>
                    <m:sty m:val="p"/>
                  </m:rPr>
                  <w:rPr>
                    <w:rFonts w:ascii="Cambria Math" w:eastAsiaTheme="minorEastAsia" w:hAnsi="Cambria Math" w:cs="Times New Roman"/>
                  </w:rPr>
                  <m:t>t</m:t>
                </w:ins>
              </m:r>
            </m:e>
            <m:sub>
              <m:r>
                <w:ins w:id="240" w:author="Wiegman, Adrian - ARS" w:date="2022-07-29T15:29:00Z">
                  <m:rPr>
                    <m:sty m:val="p"/>
                  </m:rPr>
                  <w:rPr>
                    <w:rFonts w:ascii="Cambria Math" w:eastAsiaTheme="minorEastAsia" w:hAnsi="Cambria Math" w:cs="Times New Roman"/>
                  </w:rPr>
                  <m:t>1/z</m:t>
                </w:ins>
              </m:r>
            </m:sub>
          </m:sSub>
        </m:oMath>
      </m:oMathPara>
    </w:p>
    <w:p w14:paraId="34D2E72A" w14:textId="435DA4A8" w:rsidR="00ED1F40" w:rsidRPr="002F7F77" w:rsidRDefault="002F7F77">
      <w:pPr>
        <w:keepNext/>
        <w:spacing w:line="240" w:lineRule="auto"/>
        <w:ind w:firstLine="0"/>
        <w:jc w:val="center"/>
        <w:rPr>
          <w:ins w:id="241" w:author="Wiegman, Adrian - ARS" w:date="2022-07-29T15:42:00Z"/>
          <w:rFonts w:cs="Times New Roman"/>
          <w:iCs/>
        </w:rPr>
        <w:pPrChange w:id="242" w:author="Wiegman, Adrian - ARS" w:date="2022-07-29T15:43:00Z">
          <w:pPr>
            <w:ind w:firstLine="0"/>
          </w:pPr>
        </w:pPrChange>
      </w:pPr>
      <m:oMathPara>
        <m:oMath>
          <m:r>
            <w:ins w:id="243" w:author="Wiegman, Adrian - ARS" w:date="2022-07-29T15:27:00Z">
              <m:rPr>
                <m:sty m:val="p"/>
              </m:rPr>
              <w:rPr>
                <w:rFonts w:ascii="Cambria Math" w:eastAsiaTheme="minorEastAsia" w:hAnsi="Cambria Math" w:cs="Times New Roman"/>
              </w:rPr>
              <m:t>k</m:t>
            </w:ins>
          </m:r>
          <m:sSub>
            <m:sSubPr>
              <m:ctrlPr>
                <w:ins w:id="244" w:author="Wiegman, Adrian - ARS" w:date="2022-07-29T15:27:00Z">
                  <w:rPr>
                    <w:rFonts w:ascii="Cambria Math" w:eastAsiaTheme="minorEastAsia" w:hAnsi="Cambria Math" w:cs="Times New Roman"/>
                    <w:iCs/>
                  </w:rPr>
                </w:ins>
              </m:ctrlPr>
            </m:sSubPr>
            <m:e>
              <m:r>
                <w:ins w:id="245" w:author="Wiegman, Adrian - ARS" w:date="2022-07-29T15:27:00Z">
                  <m:rPr>
                    <m:sty m:val="p"/>
                  </m:rPr>
                  <w:rPr>
                    <w:rFonts w:ascii="Cambria Math" w:eastAsiaTheme="minorEastAsia" w:hAnsi="Cambria Math" w:cs="Times New Roman"/>
                  </w:rPr>
                  <m:t>t</m:t>
                </w:ins>
              </m:r>
            </m:e>
            <m:sub>
              <m:r>
                <w:ins w:id="246" w:author="Wiegman, Adrian - ARS" w:date="2022-07-29T15:27:00Z">
                  <m:rPr>
                    <m:sty m:val="p"/>
                  </m:rPr>
                  <w:rPr>
                    <w:rFonts w:ascii="Cambria Math" w:eastAsiaTheme="minorEastAsia" w:hAnsi="Cambria Math" w:cs="Times New Roman"/>
                  </w:rPr>
                  <m:t>1/z</m:t>
                </w:ins>
              </m:r>
            </m:sub>
          </m:sSub>
          <m:r>
            <w:ins w:id="247" w:author="Wiegman, Adrian - ARS" w:date="2022-07-29T15:27:00Z">
              <m:rPr>
                <m:sty m:val="p"/>
              </m:rPr>
              <w:rPr>
                <w:rFonts w:ascii="Cambria Math" w:eastAsiaTheme="minorEastAsia" w:hAnsi="Cambria Math" w:cs="Times New Roman"/>
              </w:rPr>
              <m:t>=</m:t>
            </w:ins>
          </m:r>
          <m:r>
            <w:ins w:id="248" w:author="Wiegman, Adrian - ARS" w:date="2022-07-29T15:31:00Z">
              <m:rPr>
                <m:sty m:val="p"/>
              </m:rPr>
              <w:rPr>
                <w:rFonts w:ascii="Cambria Math" w:eastAsiaTheme="minorEastAsia" w:hAnsi="Cambria Math" w:cs="Times New Roman"/>
              </w:rPr>
              <m:t xml:space="preserve"> ln(z)</m:t>
            </w:ins>
          </m:r>
        </m:oMath>
      </m:oMathPara>
    </w:p>
    <w:p w14:paraId="12F59C54" w14:textId="0B9F89A8" w:rsidR="00ED1F40" w:rsidRPr="002F7F77" w:rsidRDefault="00A662EC">
      <w:pPr>
        <w:keepNext/>
        <w:spacing w:line="240" w:lineRule="auto"/>
        <w:ind w:firstLine="0"/>
        <w:jc w:val="center"/>
        <w:rPr>
          <w:ins w:id="249" w:author="Wiegman, Adrian - ARS" w:date="2022-07-29T15:42:00Z"/>
          <w:rFonts w:cs="Times New Roman"/>
          <w:iCs/>
        </w:rPr>
        <w:pPrChange w:id="250" w:author="Wiegman, Adrian - ARS" w:date="2022-07-29T15:43:00Z">
          <w:pPr>
            <w:ind w:firstLine="0"/>
          </w:pPr>
        </w:pPrChange>
      </w:pPr>
      <m:oMathPara>
        <m:oMath>
          <m:sSub>
            <m:sSubPr>
              <m:ctrlPr>
                <w:ins w:id="251" w:author="Wiegman, Adrian - ARS" w:date="2022-07-29T15:25:00Z">
                  <w:rPr>
                    <w:rFonts w:ascii="Cambria Math" w:eastAsiaTheme="minorEastAsia" w:hAnsi="Cambria Math" w:cs="Times New Roman"/>
                    <w:iCs/>
                  </w:rPr>
                </w:ins>
              </m:ctrlPr>
            </m:sSubPr>
            <m:e>
              <m:r>
                <w:ins w:id="252" w:author="Wiegman, Adrian - ARS" w:date="2022-07-29T15:25:00Z">
                  <m:rPr>
                    <m:sty m:val="p"/>
                  </m:rPr>
                  <w:rPr>
                    <w:rFonts w:ascii="Cambria Math" w:eastAsiaTheme="minorEastAsia" w:hAnsi="Cambria Math" w:cs="Times New Roman"/>
                  </w:rPr>
                  <m:t>t</m:t>
                </w:ins>
              </m:r>
            </m:e>
            <m:sub>
              <m:r>
                <w:ins w:id="253" w:author="Wiegman, Adrian - ARS" w:date="2022-07-29T15:25:00Z">
                  <m:rPr>
                    <m:sty m:val="p"/>
                  </m:rPr>
                  <w:rPr>
                    <w:rFonts w:ascii="Cambria Math" w:eastAsiaTheme="minorEastAsia" w:hAnsi="Cambria Math" w:cs="Times New Roman"/>
                  </w:rPr>
                  <m:t>1/z</m:t>
                </w:ins>
              </m:r>
            </m:sub>
          </m:sSub>
          <m:r>
            <w:ins w:id="254" w:author="Wiegman, Adrian - ARS" w:date="2022-07-29T15:24:00Z">
              <m:rPr>
                <m:sty m:val="p"/>
              </m:rPr>
              <w:rPr>
                <w:rFonts w:ascii="Cambria Math" w:eastAsiaTheme="minorEastAsia" w:hAnsi="Cambria Math" w:cs="Times New Roman"/>
              </w:rPr>
              <m:t xml:space="preserve">= </m:t>
            </w:ins>
          </m:r>
          <m:f>
            <m:fPr>
              <m:ctrlPr>
                <w:ins w:id="255" w:author="Wiegman, Adrian - ARS" w:date="2022-07-29T15:26:00Z">
                  <w:rPr>
                    <w:rFonts w:ascii="Cambria Math" w:eastAsiaTheme="minorEastAsia" w:hAnsi="Cambria Math" w:cs="Times New Roman"/>
                    <w:iCs/>
                  </w:rPr>
                </w:ins>
              </m:ctrlPr>
            </m:fPr>
            <m:num>
              <m:r>
                <w:ins w:id="256" w:author="Wiegman, Adrian - ARS" w:date="2022-07-29T15:26:00Z">
                  <m:rPr>
                    <m:sty m:val="p"/>
                  </m:rPr>
                  <w:rPr>
                    <w:rFonts w:ascii="Cambria Math" w:eastAsiaTheme="minorEastAsia" w:hAnsi="Cambria Math" w:cs="Times New Roman"/>
                  </w:rPr>
                  <m:t>ln(z)</m:t>
                </w:ins>
              </m:r>
            </m:num>
            <m:den>
              <m:r>
                <w:ins w:id="257" w:author="Wiegman, Adrian - ARS" w:date="2022-07-29T15:26:00Z">
                  <m:rPr>
                    <m:sty m:val="p"/>
                  </m:rPr>
                  <w:rPr>
                    <w:rFonts w:ascii="Cambria Math" w:eastAsiaTheme="minorEastAsia" w:hAnsi="Cambria Math" w:cs="Times New Roman"/>
                  </w:rPr>
                  <m:t>k</m:t>
                </w:ins>
              </m:r>
            </m:den>
          </m:f>
        </m:oMath>
      </m:oMathPara>
    </w:p>
    <w:p w14:paraId="1C1C272F" w14:textId="66947B54" w:rsidR="003F6EEF" w:rsidRPr="00BF594B" w:rsidRDefault="00ED1F40">
      <w:pPr>
        <w:pStyle w:val="Caption"/>
        <w:spacing w:line="480" w:lineRule="auto"/>
        <w:rPr>
          <w:ins w:id="258" w:author="Wiegman, Adrian - ARS" w:date="2022-07-29T14:59:00Z"/>
          <w:rFonts w:eastAsiaTheme="minorEastAsia" w:cs="Times New Roman"/>
          <w:rPrChange w:id="259" w:author="Wiegman, Adrian - ARS" w:date="2022-07-29T15:46:00Z">
            <w:rPr>
              <w:ins w:id="260" w:author="Wiegman, Adrian - ARS" w:date="2022-07-29T14:59:00Z"/>
            </w:rPr>
          </w:rPrChange>
        </w:rPr>
        <w:pPrChange w:id="261" w:author="Wiegman, Adrian - ARS" w:date="2022-07-29T15:46:00Z">
          <w:pPr/>
        </w:pPrChange>
      </w:pPr>
      <w:ins w:id="262" w:author="Wiegman, Adrian - ARS" w:date="2022-07-29T15:43:00Z">
        <w:r w:rsidRPr="00ED1F40">
          <w:rPr>
            <w:rFonts w:ascii="Times New Roman" w:hAnsi="Times New Roman" w:cs="Times New Roman"/>
            <w:rPrChange w:id="263" w:author="Wiegman, Adrian - ARS" w:date="2022-07-29T15:43:00Z">
              <w:rPr/>
            </w:rPrChange>
          </w:rPr>
          <w:t>(</w:t>
        </w:r>
      </w:ins>
      <w:ins w:id="264" w:author="Wiegman, Adrian - ARS" w:date="2022-07-29T15:42:00Z">
        <w:r w:rsidRPr="00ED1F40">
          <w:rPr>
            <w:rFonts w:ascii="Times New Roman" w:hAnsi="Times New Roman" w:cs="Times New Roman"/>
            <w:rPrChange w:id="265" w:author="Wiegman, Adrian - ARS" w:date="2022-07-29T15:43:00Z">
              <w:rPr/>
            </w:rPrChange>
          </w:rPr>
          <w:t xml:space="preserve">Eqn. </w:t>
        </w:r>
      </w:ins>
      <w:ins w:id="266" w:author="Wiegman, Adrian - ARS" w:date="2022-07-29T15:43:00Z">
        <w:r w:rsidRPr="00ED1F40">
          <w:rPr>
            <w:rFonts w:ascii="Times New Roman" w:hAnsi="Times New Roman" w:cs="Times New Roman"/>
            <w:rPrChange w:id="267" w:author="Wiegman, Adrian - ARS" w:date="2022-07-29T15:43:00Z">
              <w:rPr/>
            </w:rPrChange>
          </w:rPr>
          <w:t>S</w:t>
        </w:r>
      </w:ins>
      <w:ins w:id="268" w:author="Wiegman, Adrian - ARS" w:date="2022-07-29T15:42:00Z">
        <w:r w:rsidRPr="00ED1F40">
          <w:rPr>
            <w:rFonts w:ascii="Times New Roman" w:hAnsi="Times New Roman" w:cs="Times New Roman"/>
            <w:noProof/>
            <w:rPrChange w:id="269" w:author="Wiegman, Adrian - ARS" w:date="2022-07-29T15:43:00Z">
              <w:rPr>
                <w:noProof/>
              </w:rPr>
            </w:rPrChange>
          </w:rPr>
          <w:t>6</w:t>
        </w:r>
      </w:ins>
      <w:ins w:id="270" w:author="Wiegman, Adrian - ARS" w:date="2022-07-29T15:43:00Z">
        <w:r w:rsidRPr="00ED1F40">
          <w:rPr>
            <w:rFonts w:ascii="Times New Roman" w:hAnsi="Times New Roman" w:cs="Times New Roman"/>
            <w:rPrChange w:id="271" w:author="Wiegman, Adrian - ARS" w:date="2022-07-29T15:43:00Z">
              <w:rPr/>
            </w:rPrChange>
          </w:rPr>
          <w:t>)</w:t>
        </w:r>
      </w:ins>
    </w:p>
    <w:p w14:paraId="0A717395" w14:textId="7E3E3A50" w:rsidR="00425AC5" w:rsidRPr="00BE1F43" w:rsidDel="00373632" w:rsidRDefault="00425AC5" w:rsidP="00425AC5">
      <w:pPr>
        <w:rPr>
          <w:del w:id="272" w:author="Wiegman, Adrian - ARS" w:date="2022-07-29T14:20:00Z"/>
          <w:rFonts w:cs="Times New Roman"/>
          <w:szCs w:val="20"/>
        </w:rPr>
      </w:pPr>
    </w:p>
    <w:p w14:paraId="08FC9BE2" w14:textId="50E28CC9" w:rsidR="004B0735" w:rsidRPr="00BE1F43" w:rsidRDefault="00240819" w:rsidP="00CF3E26">
      <w:pPr>
        <w:pStyle w:val="Heading1"/>
        <w:rPr>
          <w:rFonts w:ascii="Times New Roman" w:hAnsi="Times New Roman" w:cs="Times New Roman"/>
          <w:szCs w:val="20"/>
        </w:rPr>
      </w:pPr>
      <w:r w:rsidRPr="00BE1F43">
        <w:rPr>
          <w:rFonts w:ascii="Times New Roman" w:hAnsi="Times New Roman" w:cs="Times New Roman"/>
          <w:szCs w:val="20"/>
        </w:rPr>
        <w:t>Supplemental Figures and Tables</w:t>
      </w:r>
    </w:p>
    <w:p w14:paraId="55FB147A" w14:textId="5E9914AB" w:rsidR="0051219D" w:rsidRPr="00BE1F43" w:rsidRDefault="00852D93" w:rsidP="00F35C29">
      <w:pPr>
        <w:pStyle w:val="Caption"/>
        <w:keepNext/>
        <w:rPr>
          <w:rFonts w:ascii="Times New Roman" w:hAnsi="Times New Roman" w:cs="Times New Roman"/>
          <w:szCs w:val="20"/>
        </w:rPr>
      </w:pPr>
      <w:r w:rsidRPr="00BE1F43">
        <w:rPr>
          <w:rFonts w:ascii="Times New Roman" w:hAnsi="Times New Roman" w:cs="Times New Roman"/>
          <w:b/>
          <w:bCs/>
          <w:szCs w:val="20"/>
        </w:rPr>
        <w:t>Table S</w:t>
      </w:r>
      <w:r w:rsidRPr="00BE1F43">
        <w:rPr>
          <w:rFonts w:ascii="Times New Roman" w:hAnsi="Times New Roman" w:cs="Times New Roman"/>
          <w:b/>
          <w:bCs/>
          <w:noProof/>
          <w:szCs w:val="20"/>
        </w:rPr>
        <w:t>1</w:t>
      </w:r>
      <w:r w:rsidRPr="00BE1F43">
        <w:rPr>
          <w:rFonts w:ascii="Times New Roman" w:hAnsi="Times New Roman" w:cs="Times New Roman"/>
          <w:szCs w:val="20"/>
        </w:rPr>
        <w:t xml:space="preserve"> Geo</w:t>
      </w:r>
      <w:r w:rsidR="00CD2645" w:rsidRPr="00BE1F43">
        <w:rPr>
          <w:rFonts w:ascii="Times New Roman" w:hAnsi="Times New Roman" w:cs="Times New Roman"/>
          <w:szCs w:val="20"/>
        </w:rPr>
        <w:t>graphic characteristics of sampling plots</w:t>
      </w:r>
      <w:r w:rsidR="00643CA7" w:rsidRPr="00BE1F43">
        <w:rPr>
          <w:rFonts w:ascii="Times New Roman" w:hAnsi="Times New Roman" w:cs="Times New Roman"/>
          <w:szCs w:val="20"/>
        </w:rPr>
        <w:t xml:space="preserve">. </w:t>
      </w:r>
      <w:r w:rsidR="00643CA7" w:rsidRPr="00BE1F43">
        <w:rPr>
          <w:rFonts w:ascii="Times New Roman" w:hAnsi="Times New Roman" w:cs="Times New Roman"/>
          <w:szCs w:val="20"/>
          <w:vertAlign w:val="superscript"/>
        </w:rPr>
        <w:t>1</w:t>
      </w:r>
      <w:r w:rsidR="00643CA7" w:rsidRPr="00BE1F43">
        <w:rPr>
          <w:rFonts w:ascii="Times New Roman" w:hAnsi="Times New Roman" w:cs="Times New Roman"/>
          <w:szCs w:val="20"/>
        </w:rPr>
        <w:t xml:space="preserve">IC = Intact Core and RA = Rapid Assessment, </w:t>
      </w:r>
      <w:r w:rsidR="00643CA7" w:rsidRPr="00BE1F43">
        <w:rPr>
          <w:rFonts w:ascii="Times New Roman" w:hAnsi="Times New Roman" w:cs="Times New Roman"/>
          <w:szCs w:val="20"/>
          <w:vertAlign w:val="superscript"/>
        </w:rPr>
        <w:t>2</w:t>
      </w:r>
      <w:r w:rsidR="00643CA7" w:rsidRPr="00BE1F43">
        <w:rPr>
          <w:rFonts w:ascii="Times New Roman" w:hAnsi="Times New Roman" w:cs="Times New Roman"/>
          <w:szCs w:val="20"/>
        </w:rPr>
        <w:t xml:space="preserve">HSG = NRCS hydrologic soils group, </w:t>
      </w:r>
      <w:r w:rsidR="00643CA7" w:rsidRPr="00BE1F43">
        <w:rPr>
          <w:rFonts w:ascii="Times New Roman" w:hAnsi="Times New Roman" w:cs="Times New Roman"/>
          <w:szCs w:val="20"/>
          <w:vertAlign w:val="superscript"/>
        </w:rPr>
        <w:t>3</w:t>
      </w:r>
      <w:r w:rsidR="00643CA7" w:rsidRPr="00BE1F43">
        <w:rPr>
          <w:rFonts w:ascii="Times New Roman" w:hAnsi="Times New Roman" w:cs="Times New Roman"/>
          <w:szCs w:val="20"/>
        </w:rPr>
        <w:t xml:space="preserve">Land </w:t>
      </w:r>
      <w:r w:rsidR="00124FF0" w:rsidRPr="00BE1F43">
        <w:rPr>
          <w:rFonts w:ascii="Times New Roman" w:hAnsi="Times New Roman" w:cs="Times New Roman"/>
          <w:szCs w:val="20"/>
        </w:rPr>
        <w:t>Cover</w:t>
      </w:r>
      <w:r w:rsidR="00643CA7" w:rsidRPr="00BE1F43">
        <w:rPr>
          <w:rFonts w:ascii="Times New Roman" w:hAnsi="Times New Roman" w:cs="Times New Roman"/>
          <w:szCs w:val="20"/>
        </w:rPr>
        <w:t xml:space="preserve"> Class in 2016</w:t>
      </w:r>
      <w:r w:rsidR="00124FF0" w:rsidRPr="00BE1F43">
        <w:rPr>
          <w:rFonts w:ascii="Times New Roman" w:hAnsi="Times New Roman" w:cs="Times New Roman"/>
          <w:szCs w:val="20"/>
        </w:rPr>
        <w:t xml:space="preserve"> 0.5m resolution</w:t>
      </w:r>
      <w:r w:rsidR="00EA53DD" w:rsidRPr="00BE1F43">
        <w:rPr>
          <w:rFonts w:ascii="Times New Roman" w:hAnsi="Times New Roman" w:cs="Times New Roman"/>
          <w:szCs w:val="20"/>
        </w:rPr>
        <w:t xml:space="preserve"> (</w:t>
      </w:r>
      <w:r w:rsidR="00356A63" w:rsidRPr="00BE1F43">
        <w:rPr>
          <w:rFonts w:ascii="Times New Roman" w:hAnsi="Times New Roman" w:cs="Times New Roman"/>
          <w:szCs w:val="20"/>
        </w:rPr>
        <w:t>VTADS 2021)</w:t>
      </w:r>
      <w:r w:rsidR="00643CA7" w:rsidRPr="00BE1F43">
        <w:rPr>
          <w:rFonts w:ascii="Times New Roman" w:hAnsi="Times New Roman" w:cs="Times New Roman"/>
          <w:szCs w:val="20"/>
        </w:rPr>
        <w:t xml:space="preserve">, </w:t>
      </w:r>
      <w:r w:rsidR="00643CA7" w:rsidRPr="00BE1F43">
        <w:rPr>
          <w:rFonts w:ascii="Times New Roman" w:hAnsi="Times New Roman" w:cs="Times New Roman"/>
          <w:szCs w:val="20"/>
          <w:vertAlign w:val="superscript"/>
        </w:rPr>
        <w:t>4</w:t>
      </w:r>
      <w:r w:rsidR="00124FF0" w:rsidRPr="00BE1F43">
        <w:rPr>
          <w:rFonts w:ascii="Times New Roman" w:hAnsi="Times New Roman" w:cs="Times New Roman"/>
          <w:szCs w:val="20"/>
          <w:vertAlign w:val="superscript"/>
        </w:rPr>
        <w:t xml:space="preserve"> </w:t>
      </w:r>
      <w:r w:rsidR="00643CA7" w:rsidRPr="00BE1F43">
        <w:rPr>
          <w:rFonts w:ascii="Times New Roman" w:hAnsi="Times New Roman" w:cs="Times New Roman"/>
          <w:szCs w:val="20"/>
        </w:rPr>
        <w:t>W</w:t>
      </w:r>
      <w:r w:rsidR="00124FF0" w:rsidRPr="00BE1F43">
        <w:rPr>
          <w:rFonts w:ascii="Times New Roman" w:hAnsi="Times New Roman" w:cs="Times New Roman"/>
          <w:szCs w:val="20"/>
        </w:rPr>
        <w:t>BD = W</w:t>
      </w:r>
      <w:r w:rsidR="00643CA7" w:rsidRPr="00BE1F43">
        <w:rPr>
          <w:rFonts w:ascii="Times New Roman" w:hAnsi="Times New Roman" w:cs="Times New Roman"/>
          <w:szCs w:val="20"/>
        </w:rPr>
        <w:t>atershed Boundary Dataset</w:t>
      </w:r>
      <w:r w:rsidR="00356A63" w:rsidRPr="00BE1F43">
        <w:rPr>
          <w:rFonts w:ascii="Times New Roman" w:hAnsi="Times New Roman" w:cs="Times New Roman"/>
          <w:szCs w:val="20"/>
        </w:rPr>
        <w:t xml:space="preserve"> (</w:t>
      </w:r>
      <w:r w:rsidR="00124FF0" w:rsidRPr="00BE1F43">
        <w:rPr>
          <w:rFonts w:ascii="Times New Roman" w:hAnsi="Times New Roman" w:cs="Times New Roman"/>
          <w:szCs w:val="20"/>
        </w:rPr>
        <w:t>USGS</w:t>
      </w:r>
      <w:r w:rsidR="00356A63" w:rsidRPr="00BE1F43">
        <w:rPr>
          <w:rFonts w:ascii="Times New Roman" w:hAnsi="Times New Roman" w:cs="Times New Roman"/>
          <w:szCs w:val="20"/>
        </w:rPr>
        <w:t xml:space="preserve"> 20</w:t>
      </w:r>
      <w:r w:rsidR="00124FF0" w:rsidRPr="00BE1F43">
        <w:rPr>
          <w:rFonts w:ascii="Times New Roman" w:hAnsi="Times New Roman" w:cs="Times New Roman"/>
          <w:szCs w:val="20"/>
        </w:rPr>
        <w:t>18</w:t>
      </w:r>
      <w:r w:rsidR="00356A63" w:rsidRPr="00BE1F43">
        <w:rPr>
          <w:rFonts w:ascii="Times New Roman" w:hAnsi="Times New Roman" w:cs="Times New Roman"/>
          <w:szCs w:val="20"/>
        </w:rPr>
        <w:t>)</w:t>
      </w:r>
    </w:p>
    <w:tbl>
      <w:tblPr>
        <w:tblStyle w:val="TableGrid"/>
        <w:tblW w:w="8960" w:type="dxa"/>
        <w:tblLook w:val="04A0" w:firstRow="1" w:lastRow="0" w:firstColumn="1" w:lastColumn="0" w:noHBand="0" w:noVBand="1"/>
      </w:tblPr>
      <w:tblGrid>
        <w:gridCol w:w="660"/>
        <w:gridCol w:w="737"/>
        <w:gridCol w:w="704"/>
        <w:gridCol w:w="666"/>
        <w:gridCol w:w="640"/>
        <w:gridCol w:w="1310"/>
        <w:gridCol w:w="1436"/>
        <w:gridCol w:w="2807"/>
      </w:tblGrid>
      <w:tr w:rsidR="00643CA7" w:rsidRPr="00BE1F43" w14:paraId="173A3BA6" w14:textId="77777777" w:rsidTr="00643CA7">
        <w:trPr>
          <w:trHeight w:val="510"/>
          <w:tblHeader/>
        </w:trPr>
        <w:tc>
          <w:tcPr>
            <w:tcW w:w="660" w:type="dxa"/>
            <w:shd w:val="clear" w:color="auto" w:fill="D9D9D9" w:themeFill="background1" w:themeFillShade="D9"/>
            <w:hideMark/>
          </w:tcPr>
          <w:p w14:paraId="0C310900" w14:textId="77777777" w:rsidR="00F35C29" w:rsidRPr="00BE1F43" w:rsidRDefault="00F35C29" w:rsidP="00F35C29">
            <w:pPr>
              <w:spacing w:after="0" w:line="240" w:lineRule="auto"/>
              <w:ind w:firstLine="0"/>
              <w:jc w:val="center"/>
              <w:rPr>
                <w:rFonts w:eastAsia="Times New Roman" w:cs="Times New Roman"/>
                <w:b/>
                <w:bCs/>
                <w:szCs w:val="20"/>
              </w:rPr>
            </w:pPr>
            <w:r w:rsidRPr="00BE1F43">
              <w:rPr>
                <w:rFonts w:eastAsia="Times New Roman" w:cs="Times New Roman"/>
                <w:b/>
                <w:bCs/>
                <w:szCs w:val="20"/>
              </w:rPr>
              <w:t>PID</w:t>
            </w:r>
          </w:p>
        </w:tc>
        <w:tc>
          <w:tcPr>
            <w:tcW w:w="739" w:type="dxa"/>
            <w:shd w:val="clear" w:color="auto" w:fill="D9D9D9" w:themeFill="background1" w:themeFillShade="D9"/>
            <w:hideMark/>
          </w:tcPr>
          <w:p w14:paraId="50330404" w14:textId="0EAD0EFE" w:rsidR="00F35C29" w:rsidRPr="00BE1F43" w:rsidRDefault="00643CA7" w:rsidP="00F35C29">
            <w:pPr>
              <w:spacing w:after="0" w:line="240" w:lineRule="auto"/>
              <w:ind w:firstLine="0"/>
              <w:jc w:val="center"/>
              <w:rPr>
                <w:rFonts w:eastAsia="Times New Roman" w:cs="Times New Roman"/>
                <w:b/>
                <w:bCs/>
                <w:szCs w:val="20"/>
                <w:vertAlign w:val="superscript"/>
              </w:rPr>
            </w:pPr>
            <w:r w:rsidRPr="00BE1F43">
              <w:rPr>
                <w:rFonts w:eastAsia="Times New Roman" w:cs="Times New Roman"/>
                <w:b/>
                <w:bCs/>
                <w:szCs w:val="20"/>
                <w:vertAlign w:val="superscript"/>
              </w:rPr>
              <w:t>1</w:t>
            </w:r>
            <w:r w:rsidR="00F35C29" w:rsidRPr="00BE1F43">
              <w:rPr>
                <w:rFonts w:eastAsia="Times New Roman" w:cs="Times New Roman"/>
                <w:b/>
                <w:bCs/>
                <w:szCs w:val="20"/>
              </w:rPr>
              <w:t>Plot Type</w:t>
            </w:r>
          </w:p>
        </w:tc>
        <w:tc>
          <w:tcPr>
            <w:tcW w:w="660" w:type="dxa"/>
            <w:shd w:val="clear" w:color="auto" w:fill="D9D9D9" w:themeFill="background1" w:themeFillShade="D9"/>
            <w:hideMark/>
          </w:tcPr>
          <w:p w14:paraId="502DDE13" w14:textId="42439B18" w:rsidR="00F35C29" w:rsidRPr="00BE1F43" w:rsidRDefault="00643CA7" w:rsidP="00F35C29">
            <w:pPr>
              <w:spacing w:after="0" w:line="240" w:lineRule="auto"/>
              <w:ind w:firstLine="0"/>
              <w:jc w:val="center"/>
              <w:rPr>
                <w:rFonts w:eastAsia="Times New Roman" w:cs="Times New Roman"/>
                <w:b/>
                <w:bCs/>
                <w:szCs w:val="20"/>
              </w:rPr>
            </w:pPr>
            <w:r w:rsidRPr="00BE1F43">
              <w:rPr>
                <w:rFonts w:eastAsia="Times New Roman" w:cs="Times New Roman"/>
                <w:b/>
                <w:bCs/>
                <w:szCs w:val="20"/>
                <w:vertAlign w:val="superscript"/>
              </w:rPr>
              <w:t>2</w:t>
            </w:r>
            <w:r w:rsidR="00F35C29" w:rsidRPr="00BE1F43">
              <w:rPr>
                <w:rFonts w:eastAsia="Times New Roman" w:cs="Times New Roman"/>
                <w:b/>
                <w:bCs/>
                <w:szCs w:val="20"/>
              </w:rPr>
              <w:t>HSG</w:t>
            </w:r>
          </w:p>
        </w:tc>
        <w:tc>
          <w:tcPr>
            <w:tcW w:w="666" w:type="dxa"/>
            <w:shd w:val="clear" w:color="auto" w:fill="D9D9D9" w:themeFill="background1" w:themeFillShade="D9"/>
            <w:hideMark/>
          </w:tcPr>
          <w:p w14:paraId="0AAD69D4" w14:textId="1B5683CF" w:rsidR="00F35C29" w:rsidRPr="00BE1F43" w:rsidRDefault="00643CA7" w:rsidP="00F35C29">
            <w:pPr>
              <w:spacing w:after="0" w:line="240" w:lineRule="auto"/>
              <w:ind w:firstLine="0"/>
              <w:jc w:val="center"/>
              <w:rPr>
                <w:rFonts w:eastAsia="Times New Roman" w:cs="Times New Roman"/>
                <w:b/>
                <w:bCs/>
                <w:szCs w:val="20"/>
              </w:rPr>
            </w:pPr>
            <w:r w:rsidRPr="00BE1F43">
              <w:rPr>
                <w:rFonts w:eastAsia="Times New Roman" w:cs="Times New Roman"/>
                <w:b/>
                <w:bCs/>
                <w:szCs w:val="20"/>
              </w:rPr>
              <w:t>L</w:t>
            </w:r>
            <w:r w:rsidR="00F35C29" w:rsidRPr="00BE1F43">
              <w:rPr>
                <w:rFonts w:eastAsia="Times New Roman" w:cs="Times New Roman"/>
                <w:b/>
                <w:bCs/>
                <w:szCs w:val="20"/>
              </w:rPr>
              <w:t>at</w:t>
            </w:r>
            <w:r w:rsidRPr="00BE1F43">
              <w:rPr>
                <w:rFonts w:eastAsia="Times New Roman" w:cs="Times New Roman"/>
                <w:b/>
                <w:bCs/>
                <w:szCs w:val="20"/>
              </w:rPr>
              <w:t>.</w:t>
            </w:r>
          </w:p>
        </w:tc>
        <w:tc>
          <w:tcPr>
            <w:tcW w:w="640" w:type="dxa"/>
            <w:shd w:val="clear" w:color="auto" w:fill="D9D9D9" w:themeFill="background1" w:themeFillShade="D9"/>
            <w:hideMark/>
          </w:tcPr>
          <w:p w14:paraId="39C1A536" w14:textId="0AE2F880" w:rsidR="00F35C29" w:rsidRPr="00BE1F43" w:rsidRDefault="00643CA7" w:rsidP="00F35C29">
            <w:pPr>
              <w:spacing w:after="0" w:line="240" w:lineRule="auto"/>
              <w:ind w:firstLine="0"/>
              <w:jc w:val="center"/>
              <w:rPr>
                <w:rFonts w:eastAsia="Times New Roman" w:cs="Times New Roman"/>
                <w:b/>
                <w:bCs/>
                <w:szCs w:val="20"/>
              </w:rPr>
            </w:pPr>
            <w:r w:rsidRPr="00BE1F43">
              <w:rPr>
                <w:rFonts w:eastAsia="Times New Roman" w:cs="Times New Roman"/>
                <w:b/>
                <w:bCs/>
                <w:szCs w:val="20"/>
              </w:rPr>
              <w:t>L</w:t>
            </w:r>
            <w:r w:rsidR="00F35C29" w:rsidRPr="00BE1F43">
              <w:rPr>
                <w:rFonts w:eastAsia="Times New Roman" w:cs="Times New Roman"/>
                <w:b/>
                <w:bCs/>
                <w:szCs w:val="20"/>
              </w:rPr>
              <w:t>on</w:t>
            </w:r>
            <w:r w:rsidRPr="00BE1F43">
              <w:rPr>
                <w:rFonts w:eastAsia="Times New Roman" w:cs="Times New Roman"/>
                <w:b/>
                <w:bCs/>
                <w:szCs w:val="20"/>
              </w:rPr>
              <w:t>.</w:t>
            </w:r>
          </w:p>
        </w:tc>
        <w:tc>
          <w:tcPr>
            <w:tcW w:w="1310" w:type="dxa"/>
            <w:shd w:val="clear" w:color="auto" w:fill="D9D9D9" w:themeFill="background1" w:themeFillShade="D9"/>
            <w:hideMark/>
          </w:tcPr>
          <w:p w14:paraId="54EBCF20" w14:textId="77777777" w:rsidR="00F35C29" w:rsidRPr="00BE1F43" w:rsidRDefault="00F35C29" w:rsidP="00F35C29">
            <w:pPr>
              <w:spacing w:after="0" w:line="240" w:lineRule="auto"/>
              <w:ind w:firstLine="0"/>
              <w:jc w:val="center"/>
              <w:rPr>
                <w:rFonts w:eastAsia="Times New Roman" w:cs="Times New Roman"/>
                <w:b/>
                <w:bCs/>
                <w:szCs w:val="20"/>
              </w:rPr>
            </w:pPr>
            <w:r w:rsidRPr="00BE1F43">
              <w:rPr>
                <w:rFonts w:eastAsia="Times New Roman" w:cs="Times New Roman"/>
                <w:b/>
                <w:bCs/>
                <w:szCs w:val="20"/>
              </w:rPr>
              <w:t>Elevation (m, NAD83)</w:t>
            </w:r>
          </w:p>
        </w:tc>
        <w:tc>
          <w:tcPr>
            <w:tcW w:w="1440" w:type="dxa"/>
            <w:shd w:val="clear" w:color="auto" w:fill="D9D9D9" w:themeFill="background1" w:themeFillShade="D9"/>
            <w:hideMark/>
          </w:tcPr>
          <w:p w14:paraId="7575D58A" w14:textId="7B1E8B39" w:rsidR="00F35C29" w:rsidRPr="00BE1F43" w:rsidRDefault="00643CA7" w:rsidP="00F35C29">
            <w:pPr>
              <w:spacing w:after="0" w:line="240" w:lineRule="auto"/>
              <w:ind w:firstLine="0"/>
              <w:jc w:val="center"/>
              <w:rPr>
                <w:rFonts w:eastAsia="Times New Roman" w:cs="Times New Roman"/>
                <w:b/>
                <w:bCs/>
                <w:szCs w:val="20"/>
              </w:rPr>
            </w:pPr>
            <w:r w:rsidRPr="00BE1F43">
              <w:rPr>
                <w:rFonts w:eastAsia="Times New Roman" w:cs="Times New Roman"/>
                <w:b/>
                <w:bCs/>
                <w:szCs w:val="20"/>
                <w:vertAlign w:val="superscript"/>
              </w:rPr>
              <w:t>3</w:t>
            </w:r>
            <w:r w:rsidR="00F35C29" w:rsidRPr="00BE1F43">
              <w:rPr>
                <w:rFonts w:eastAsia="Times New Roman" w:cs="Times New Roman"/>
                <w:b/>
                <w:bCs/>
                <w:szCs w:val="20"/>
              </w:rPr>
              <w:t xml:space="preserve">Land </w:t>
            </w:r>
            <w:r w:rsidR="00124FF0" w:rsidRPr="00BE1F43">
              <w:rPr>
                <w:rFonts w:eastAsia="Times New Roman" w:cs="Times New Roman"/>
                <w:b/>
                <w:bCs/>
                <w:szCs w:val="20"/>
              </w:rPr>
              <w:t>Cover Class</w:t>
            </w:r>
            <w:r w:rsidR="00F35C29" w:rsidRPr="00BE1F43">
              <w:rPr>
                <w:rFonts w:eastAsia="Times New Roman" w:cs="Times New Roman"/>
                <w:b/>
                <w:bCs/>
                <w:szCs w:val="20"/>
              </w:rPr>
              <w:t xml:space="preserve"> </w:t>
            </w:r>
            <w:r w:rsidR="00124FF0" w:rsidRPr="00BE1F43">
              <w:rPr>
                <w:rFonts w:eastAsia="Times New Roman" w:cs="Times New Roman"/>
                <w:b/>
                <w:bCs/>
                <w:szCs w:val="20"/>
              </w:rPr>
              <w:t>in 2016</w:t>
            </w:r>
          </w:p>
        </w:tc>
        <w:tc>
          <w:tcPr>
            <w:tcW w:w="2845" w:type="dxa"/>
            <w:shd w:val="clear" w:color="auto" w:fill="D9D9D9" w:themeFill="background1" w:themeFillShade="D9"/>
            <w:hideMark/>
          </w:tcPr>
          <w:p w14:paraId="448E03F2" w14:textId="46172D6A" w:rsidR="00F35C29" w:rsidRPr="00BE1F43" w:rsidRDefault="00643CA7" w:rsidP="00F35C29">
            <w:pPr>
              <w:spacing w:after="0" w:line="240" w:lineRule="auto"/>
              <w:ind w:firstLine="0"/>
              <w:jc w:val="center"/>
              <w:rPr>
                <w:rFonts w:eastAsia="Times New Roman" w:cs="Times New Roman"/>
                <w:b/>
                <w:bCs/>
                <w:szCs w:val="20"/>
              </w:rPr>
            </w:pPr>
            <w:r w:rsidRPr="00BE1F43">
              <w:rPr>
                <w:rFonts w:eastAsia="Times New Roman" w:cs="Times New Roman"/>
                <w:b/>
                <w:bCs/>
                <w:szCs w:val="20"/>
                <w:vertAlign w:val="superscript"/>
              </w:rPr>
              <w:t>4</w:t>
            </w:r>
            <w:r w:rsidRPr="00BE1F43">
              <w:rPr>
                <w:rFonts w:eastAsia="Times New Roman" w:cs="Times New Roman"/>
                <w:b/>
                <w:bCs/>
                <w:szCs w:val="20"/>
              </w:rPr>
              <w:t xml:space="preserve">WBD </w:t>
            </w:r>
            <w:r w:rsidR="00F35C29" w:rsidRPr="00BE1F43">
              <w:rPr>
                <w:rFonts w:eastAsia="Times New Roman" w:cs="Times New Roman"/>
                <w:b/>
                <w:bCs/>
                <w:szCs w:val="20"/>
              </w:rPr>
              <w:t>HUC10 Name (ID)</w:t>
            </w:r>
          </w:p>
        </w:tc>
      </w:tr>
      <w:tr w:rsidR="00643CA7" w:rsidRPr="00BE1F43" w14:paraId="3E18BC1D" w14:textId="77777777" w:rsidTr="00643CA7">
        <w:trPr>
          <w:trHeight w:val="255"/>
        </w:trPr>
        <w:tc>
          <w:tcPr>
            <w:tcW w:w="660" w:type="dxa"/>
            <w:noWrap/>
            <w:hideMark/>
          </w:tcPr>
          <w:p w14:paraId="300F15E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w:t>
            </w:r>
          </w:p>
        </w:tc>
        <w:tc>
          <w:tcPr>
            <w:tcW w:w="739" w:type="dxa"/>
            <w:hideMark/>
          </w:tcPr>
          <w:p w14:paraId="4DC7835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7A06DE0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w:t>
            </w:r>
          </w:p>
        </w:tc>
        <w:tc>
          <w:tcPr>
            <w:tcW w:w="666" w:type="dxa"/>
            <w:noWrap/>
            <w:hideMark/>
          </w:tcPr>
          <w:p w14:paraId="74806D3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44.26</w:t>
            </w:r>
          </w:p>
        </w:tc>
        <w:tc>
          <w:tcPr>
            <w:tcW w:w="640" w:type="dxa"/>
            <w:noWrap/>
            <w:hideMark/>
          </w:tcPr>
          <w:p w14:paraId="7DEA932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2B1BED4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116.87</w:t>
            </w:r>
          </w:p>
        </w:tc>
        <w:tc>
          <w:tcPr>
            <w:tcW w:w="1440" w:type="dxa"/>
            <w:hideMark/>
          </w:tcPr>
          <w:p w14:paraId="69697EF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0F39F92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Lewis Creek (0430010805)</w:t>
            </w:r>
          </w:p>
        </w:tc>
      </w:tr>
      <w:tr w:rsidR="00643CA7" w:rsidRPr="00BE1F43" w14:paraId="7645CA75" w14:textId="77777777" w:rsidTr="00643CA7">
        <w:trPr>
          <w:trHeight w:val="255"/>
        </w:trPr>
        <w:tc>
          <w:tcPr>
            <w:tcW w:w="660" w:type="dxa"/>
            <w:noWrap/>
            <w:hideMark/>
          </w:tcPr>
          <w:p w14:paraId="55F5880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w:t>
            </w:r>
          </w:p>
        </w:tc>
        <w:tc>
          <w:tcPr>
            <w:tcW w:w="739" w:type="dxa"/>
            <w:hideMark/>
          </w:tcPr>
          <w:p w14:paraId="4770C9D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4CFD022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w:t>
            </w:r>
          </w:p>
        </w:tc>
        <w:tc>
          <w:tcPr>
            <w:tcW w:w="666" w:type="dxa"/>
            <w:noWrap/>
            <w:hideMark/>
          </w:tcPr>
          <w:p w14:paraId="21481DA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44.26</w:t>
            </w:r>
          </w:p>
        </w:tc>
        <w:tc>
          <w:tcPr>
            <w:tcW w:w="640" w:type="dxa"/>
            <w:noWrap/>
            <w:hideMark/>
          </w:tcPr>
          <w:p w14:paraId="66A5A1A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7B382AC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116.94</w:t>
            </w:r>
          </w:p>
        </w:tc>
        <w:tc>
          <w:tcPr>
            <w:tcW w:w="1440" w:type="dxa"/>
            <w:hideMark/>
          </w:tcPr>
          <w:p w14:paraId="34CF338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0BF94E8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Lewis Creek (0430010805)</w:t>
            </w:r>
          </w:p>
        </w:tc>
      </w:tr>
      <w:tr w:rsidR="00643CA7" w:rsidRPr="00BE1F43" w14:paraId="514DFA67" w14:textId="77777777" w:rsidTr="00643CA7">
        <w:trPr>
          <w:trHeight w:val="510"/>
        </w:trPr>
        <w:tc>
          <w:tcPr>
            <w:tcW w:w="660" w:type="dxa"/>
            <w:noWrap/>
            <w:hideMark/>
          </w:tcPr>
          <w:p w14:paraId="6E74E6A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w:t>
            </w:r>
          </w:p>
        </w:tc>
        <w:tc>
          <w:tcPr>
            <w:tcW w:w="739" w:type="dxa"/>
            <w:hideMark/>
          </w:tcPr>
          <w:p w14:paraId="15C1BA7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441BFFD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013297F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0CFC0BA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3C57353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107.84</w:t>
            </w:r>
          </w:p>
        </w:tc>
        <w:tc>
          <w:tcPr>
            <w:tcW w:w="1440" w:type="dxa"/>
            <w:hideMark/>
          </w:tcPr>
          <w:p w14:paraId="78A0A15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Tree Canopy</w:t>
            </w:r>
          </w:p>
        </w:tc>
        <w:tc>
          <w:tcPr>
            <w:tcW w:w="2845" w:type="dxa"/>
            <w:hideMark/>
          </w:tcPr>
          <w:p w14:paraId="455B0EA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65E10B47" w14:textId="77777777" w:rsidTr="00643CA7">
        <w:trPr>
          <w:trHeight w:val="510"/>
        </w:trPr>
        <w:tc>
          <w:tcPr>
            <w:tcW w:w="660" w:type="dxa"/>
            <w:noWrap/>
            <w:hideMark/>
          </w:tcPr>
          <w:p w14:paraId="378C242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w:t>
            </w:r>
          </w:p>
        </w:tc>
        <w:tc>
          <w:tcPr>
            <w:tcW w:w="739" w:type="dxa"/>
            <w:hideMark/>
          </w:tcPr>
          <w:p w14:paraId="1654954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45EEE6A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79149C0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26B23A7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1E7AC32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106.57</w:t>
            </w:r>
          </w:p>
        </w:tc>
        <w:tc>
          <w:tcPr>
            <w:tcW w:w="1440" w:type="dxa"/>
            <w:hideMark/>
          </w:tcPr>
          <w:p w14:paraId="669C63D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18ADFD7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458C742B" w14:textId="77777777" w:rsidTr="00643CA7">
        <w:trPr>
          <w:trHeight w:val="510"/>
        </w:trPr>
        <w:tc>
          <w:tcPr>
            <w:tcW w:w="660" w:type="dxa"/>
            <w:noWrap/>
            <w:hideMark/>
          </w:tcPr>
          <w:p w14:paraId="057A8F3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w:t>
            </w:r>
          </w:p>
        </w:tc>
        <w:tc>
          <w:tcPr>
            <w:tcW w:w="739" w:type="dxa"/>
            <w:hideMark/>
          </w:tcPr>
          <w:p w14:paraId="49D5047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0C1896F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2663ED0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6289E07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5E751FC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107.52</w:t>
            </w:r>
          </w:p>
        </w:tc>
        <w:tc>
          <w:tcPr>
            <w:tcW w:w="1440" w:type="dxa"/>
            <w:hideMark/>
          </w:tcPr>
          <w:p w14:paraId="4E50FA5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13A1E9A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7F71EEDA" w14:textId="77777777" w:rsidTr="00643CA7">
        <w:trPr>
          <w:trHeight w:val="510"/>
        </w:trPr>
        <w:tc>
          <w:tcPr>
            <w:tcW w:w="660" w:type="dxa"/>
            <w:noWrap/>
            <w:hideMark/>
          </w:tcPr>
          <w:p w14:paraId="385175A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6</w:t>
            </w:r>
          </w:p>
        </w:tc>
        <w:tc>
          <w:tcPr>
            <w:tcW w:w="739" w:type="dxa"/>
            <w:hideMark/>
          </w:tcPr>
          <w:p w14:paraId="281C68C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64ED837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A</w:t>
            </w:r>
          </w:p>
        </w:tc>
        <w:tc>
          <w:tcPr>
            <w:tcW w:w="666" w:type="dxa"/>
            <w:noWrap/>
            <w:hideMark/>
          </w:tcPr>
          <w:p w14:paraId="06D899B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43.79</w:t>
            </w:r>
          </w:p>
        </w:tc>
        <w:tc>
          <w:tcPr>
            <w:tcW w:w="640" w:type="dxa"/>
            <w:noWrap/>
            <w:hideMark/>
          </w:tcPr>
          <w:p w14:paraId="3E8E9BA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7FF67E7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117.21</w:t>
            </w:r>
          </w:p>
        </w:tc>
        <w:tc>
          <w:tcPr>
            <w:tcW w:w="1440" w:type="dxa"/>
            <w:hideMark/>
          </w:tcPr>
          <w:p w14:paraId="2E5F179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1118CCB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7379927C" w14:textId="77777777" w:rsidTr="00643CA7">
        <w:trPr>
          <w:trHeight w:val="510"/>
        </w:trPr>
        <w:tc>
          <w:tcPr>
            <w:tcW w:w="660" w:type="dxa"/>
            <w:noWrap/>
            <w:hideMark/>
          </w:tcPr>
          <w:p w14:paraId="50E51CC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w:t>
            </w:r>
          </w:p>
        </w:tc>
        <w:tc>
          <w:tcPr>
            <w:tcW w:w="739" w:type="dxa"/>
            <w:hideMark/>
          </w:tcPr>
          <w:p w14:paraId="008CDFD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37734E9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5D9B8FE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33ECCFC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1EEB37D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106.73</w:t>
            </w:r>
          </w:p>
        </w:tc>
        <w:tc>
          <w:tcPr>
            <w:tcW w:w="1440" w:type="dxa"/>
            <w:hideMark/>
          </w:tcPr>
          <w:p w14:paraId="40C92DC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00EF32B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15DFA17A" w14:textId="77777777" w:rsidTr="00643CA7">
        <w:trPr>
          <w:trHeight w:val="255"/>
        </w:trPr>
        <w:tc>
          <w:tcPr>
            <w:tcW w:w="660" w:type="dxa"/>
            <w:noWrap/>
            <w:hideMark/>
          </w:tcPr>
          <w:p w14:paraId="19F5907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8</w:t>
            </w:r>
          </w:p>
        </w:tc>
        <w:tc>
          <w:tcPr>
            <w:tcW w:w="739" w:type="dxa"/>
            <w:hideMark/>
          </w:tcPr>
          <w:p w14:paraId="7CB4F0E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448C05B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4AC5533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w:t>
            </w:r>
          </w:p>
        </w:tc>
        <w:tc>
          <w:tcPr>
            <w:tcW w:w="640" w:type="dxa"/>
            <w:noWrap/>
            <w:hideMark/>
          </w:tcPr>
          <w:p w14:paraId="0F16553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66D0494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32.34</w:t>
            </w:r>
          </w:p>
        </w:tc>
        <w:tc>
          <w:tcPr>
            <w:tcW w:w="1440" w:type="dxa"/>
            <w:hideMark/>
          </w:tcPr>
          <w:p w14:paraId="5F98971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7BE8325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Winooski River (0430010307)</w:t>
            </w:r>
          </w:p>
        </w:tc>
      </w:tr>
      <w:tr w:rsidR="00643CA7" w:rsidRPr="00BE1F43" w14:paraId="10CCAAC7" w14:textId="77777777" w:rsidTr="00643CA7">
        <w:trPr>
          <w:trHeight w:val="255"/>
        </w:trPr>
        <w:tc>
          <w:tcPr>
            <w:tcW w:w="660" w:type="dxa"/>
            <w:noWrap/>
            <w:hideMark/>
          </w:tcPr>
          <w:p w14:paraId="3F427A9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9</w:t>
            </w:r>
          </w:p>
        </w:tc>
        <w:tc>
          <w:tcPr>
            <w:tcW w:w="739" w:type="dxa"/>
            <w:hideMark/>
          </w:tcPr>
          <w:p w14:paraId="7465F8A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0701EE6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70247C8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w:t>
            </w:r>
          </w:p>
        </w:tc>
        <w:tc>
          <w:tcPr>
            <w:tcW w:w="640" w:type="dxa"/>
            <w:noWrap/>
            <w:hideMark/>
          </w:tcPr>
          <w:p w14:paraId="42CA11F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5D20498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32.10</w:t>
            </w:r>
          </w:p>
        </w:tc>
        <w:tc>
          <w:tcPr>
            <w:tcW w:w="1440" w:type="dxa"/>
            <w:hideMark/>
          </w:tcPr>
          <w:p w14:paraId="3AB0E81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2FC417A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Winooski River (0430010307)</w:t>
            </w:r>
          </w:p>
        </w:tc>
      </w:tr>
      <w:tr w:rsidR="00643CA7" w:rsidRPr="00BE1F43" w14:paraId="184ACB6A" w14:textId="77777777" w:rsidTr="00643CA7">
        <w:trPr>
          <w:trHeight w:val="255"/>
        </w:trPr>
        <w:tc>
          <w:tcPr>
            <w:tcW w:w="660" w:type="dxa"/>
            <w:noWrap/>
            <w:hideMark/>
          </w:tcPr>
          <w:p w14:paraId="16C05BD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w:t>
            </w:r>
          </w:p>
        </w:tc>
        <w:tc>
          <w:tcPr>
            <w:tcW w:w="739" w:type="dxa"/>
            <w:hideMark/>
          </w:tcPr>
          <w:p w14:paraId="6C907F9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7E7B323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574380D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w:t>
            </w:r>
          </w:p>
        </w:tc>
        <w:tc>
          <w:tcPr>
            <w:tcW w:w="640" w:type="dxa"/>
            <w:noWrap/>
            <w:hideMark/>
          </w:tcPr>
          <w:p w14:paraId="53B3805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2850671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32.37</w:t>
            </w:r>
          </w:p>
        </w:tc>
        <w:tc>
          <w:tcPr>
            <w:tcW w:w="1440" w:type="dxa"/>
            <w:hideMark/>
          </w:tcPr>
          <w:p w14:paraId="2F8EFDF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1BB20A8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Winooski River (0430010307)</w:t>
            </w:r>
          </w:p>
        </w:tc>
      </w:tr>
      <w:tr w:rsidR="00643CA7" w:rsidRPr="00BE1F43" w14:paraId="3073311B" w14:textId="77777777" w:rsidTr="00643CA7">
        <w:trPr>
          <w:trHeight w:val="255"/>
        </w:trPr>
        <w:tc>
          <w:tcPr>
            <w:tcW w:w="660" w:type="dxa"/>
            <w:noWrap/>
            <w:hideMark/>
          </w:tcPr>
          <w:p w14:paraId="086A6A5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w:t>
            </w:r>
          </w:p>
        </w:tc>
        <w:tc>
          <w:tcPr>
            <w:tcW w:w="739" w:type="dxa"/>
            <w:hideMark/>
          </w:tcPr>
          <w:p w14:paraId="757E545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0A77359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1A4F0E7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w:t>
            </w:r>
          </w:p>
        </w:tc>
        <w:tc>
          <w:tcPr>
            <w:tcW w:w="640" w:type="dxa"/>
            <w:noWrap/>
            <w:hideMark/>
          </w:tcPr>
          <w:p w14:paraId="65EA985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73E3026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32.25</w:t>
            </w:r>
          </w:p>
        </w:tc>
        <w:tc>
          <w:tcPr>
            <w:tcW w:w="1440" w:type="dxa"/>
            <w:hideMark/>
          </w:tcPr>
          <w:p w14:paraId="66E0A14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52981BE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Winooski River (0430010307)</w:t>
            </w:r>
          </w:p>
        </w:tc>
      </w:tr>
      <w:tr w:rsidR="00643CA7" w:rsidRPr="00BE1F43" w14:paraId="0CB4D5FA" w14:textId="77777777" w:rsidTr="00643CA7">
        <w:trPr>
          <w:trHeight w:val="255"/>
        </w:trPr>
        <w:tc>
          <w:tcPr>
            <w:tcW w:w="660" w:type="dxa"/>
            <w:noWrap/>
            <w:hideMark/>
          </w:tcPr>
          <w:p w14:paraId="4E2F978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12</w:t>
            </w:r>
          </w:p>
        </w:tc>
        <w:tc>
          <w:tcPr>
            <w:tcW w:w="739" w:type="dxa"/>
            <w:hideMark/>
          </w:tcPr>
          <w:p w14:paraId="12D4CAC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0874A2C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7D95FF7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w:t>
            </w:r>
          </w:p>
        </w:tc>
        <w:tc>
          <w:tcPr>
            <w:tcW w:w="640" w:type="dxa"/>
            <w:noWrap/>
            <w:hideMark/>
          </w:tcPr>
          <w:p w14:paraId="7E7566A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78EFA4A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32.04</w:t>
            </w:r>
          </w:p>
        </w:tc>
        <w:tc>
          <w:tcPr>
            <w:tcW w:w="1440" w:type="dxa"/>
            <w:hideMark/>
          </w:tcPr>
          <w:p w14:paraId="1C8B827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2F19D2B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Winooski River (0430010307)</w:t>
            </w:r>
          </w:p>
        </w:tc>
      </w:tr>
      <w:tr w:rsidR="00643CA7" w:rsidRPr="00BE1F43" w14:paraId="072D0A60" w14:textId="77777777" w:rsidTr="00643CA7">
        <w:trPr>
          <w:trHeight w:val="510"/>
        </w:trPr>
        <w:tc>
          <w:tcPr>
            <w:tcW w:w="660" w:type="dxa"/>
            <w:noWrap/>
            <w:hideMark/>
          </w:tcPr>
          <w:p w14:paraId="10818D1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13</w:t>
            </w:r>
          </w:p>
        </w:tc>
        <w:tc>
          <w:tcPr>
            <w:tcW w:w="739" w:type="dxa"/>
            <w:hideMark/>
          </w:tcPr>
          <w:p w14:paraId="550EB12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2FAFF4E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0C53D8F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43.95</w:t>
            </w:r>
          </w:p>
        </w:tc>
        <w:tc>
          <w:tcPr>
            <w:tcW w:w="640" w:type="dxa"/>
            <w:noWrap/>
            <w:hideMark/>
          </w:tcPr>
          <w:p w14:paraId="07B6CC9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0AD4001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105.24</w:t>
            </w:r>
          </w:p>
        </w:tc>
        <w:tc>
          <w:tcPr>
            <w:tcW w:w="1440" w:type="dxa"/>
            <w:hideMark/>
          </w:tcPr>
          <w:p w14:paraId="0215666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0A0544C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7DE99401" w14:textId="77777777" w:rsidTr="00643CA7">
        <w:trPr>
          <w:trHeight w:val="510"/>
        </w:trPr>
        <w:tc>
          <w:tcPr>
            <w:tcW w:w="660" w:type="dxa"/>
            <w:noWrap/>
            <w:hideMark/>
          </w:tcPr>
          <w:p w14:paraId="65F3BB3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14</w:t>
            </w:r>
          </w:p>
        </w:tc>
        <w:tc>
          <w:tcPr>
            <w:tcW w:w="739" w:type="dxa"/>
            <w:hideMark/>
          </w:tcPr>
          <w:p w14:paraId="5261057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6F1BA82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130EDF0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43.96</w:t>
            </w:r>
          </w:p>
        </w:tc>
        <w:tc>
          <w:tcPr>
            <w:tcW w:w="640" w:type="dxa"/>
            <w:noWrap/>
            <w:hideMark/>
          </w:tcPr>
          <w:p w14:paraId="3C8EB09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4919484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104.32</w:t>
            </w:r>
          </w:p>
        </w:tc>
        <w:tc>
          <w:tcPr>
            <w:tcW w:w="1440" w:type="dxa"/>
            <w:hideMark/>
          </w:tcPr>
          <w:p w14:paraId="69F79BB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Crops</w:t>
            </w:r>
          </w:p>
        </w:tc>
        <w:tc>
          <w:tcPr>
            <w:tcW w:w="2845" w:type="dxa"/>
            <w:hideMark/>
          </w:tcPr>
          <w:p w14:paraId="5B1CE0D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3501CFAD" w14:textId="77777777" w:rsidTr="00643CA7">
        <w:trPr>
          <w:trHeight w:val="510"/>
        </w:trPr>
        <w:tc>
          <w:tcPr>
            <w:tcW w:w="660" w:type="dxa"/>
            <w:noWrap/>
            <w:hideMark/>
          </w:tcPr>
          <w:p w14:paraId="04DFE1A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15</w:t>
            </w:r>
          </w:p>
        </w:tc>
        <w:tc>
          <w:tcPr>
            <w:tcW w:w="739" w:type="dxa"/>
            <w:hideMark/>
          </w:tcPr>
          <w:p w14:paraId="1BE07DB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0E448CB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C/D</w:t>
            </w:r>
          </w:p>
        </w:tc>
        <w:tc>
          <w:tcPr>
            <w:tcW w:w="666" w:type="dxa"/>
            <w:noWrap/>
            <w:hideMark/>
          </w:tcPr>
          <w:p w14:paraId="76D7D04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43.95</w:t>
            </w:r>
          </w:p>
        </w:tc>
        <w:tc>
          <w:tcPr>
            <w:tcW w:w="640" w:type="dxa"/>
            <w:noWrap/>
            <w:hideMark/>
          </w:tcPr>
          <w:p w14:paraId="505F092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68EF7F6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104.55</w:t>
            </w:r>
          </w:p>
        </w:tc>
        <w:tc>
          <w:tcPr>
            <w:tcW w:w="1440" w:type="dxa"/>
            <w:hideMark/>
          </w:tcPr>
          <w:p w14:paraId="46F66E0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76E7C87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64C33965" w14:textId="77777777" w:rsidTr="00643CA7">
        <w:trPr>
          <w:trHeight w:val="510"/>
        </w:trPr>
        <w:tc>
          <w:tcPr>
            <w:tcW w:w="660" w:type="dxa"/>
            <w:noWrap/>
            <w:hideMark/>
          </w:tcPr>
          <w:p w14:paraId="2188E8E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16</w:t>
            </w:r>
          </w:p>
        </w:tc>
        <w:tc>
          <w:tcPr>
            <w:tcW w:w="739" w:type="dxa"/>
            <w:hideMark/>
          </w:tcPr>
          <w:p w14:paraId="1C5BC39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076AE08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A/D</w:t>
            </w:r>
          </w:p>
        </w:tc>
        <w:tc>
          <w:tcPr>
            <w:tcW w:w="666" w:type="dxa"/>
            <w:noWrap/>
            <w:hideMark/>
          </w:tcPr>
          <w:p w14:paraId="2A356E9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43.96</w:t>
            </w:r>
          </w:p>
        </w:tc>
        <w:tc>
          <w:tcPr>
            <w:tcW w:w="640" w:type="dxa"/>
            <w:noWrap/>
            <w:hideMark/>
          </w:tcPr>
          <w:p w14:paraId="5EE184B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0CADD1E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103.93</w:t>
            </w:r>
          </w:p>
        </w:tc>
        <w:tc>
          <w:tcPr>
            <w:tcW w:w="1440" w:type="dxa"/>
            <w:hideMark/>
          </w:tcPr>
          <w:p w14:paraId="035A47D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3982AA1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6629644B" w14:textId="77777777" w:rsidTr="00643CA7">
        <w:trPr>
          <w:trHeight w:val="510"/>
        </w:trPr>
        <w:tc>
          <w:tcPr>
            <w:tcW w:w="660" w:type="dxa"/>
            <w:noWrap/>
            <w:hideMark/>
          </w:tcPr>
          <w:p w14:paraId="307DD51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17</w:t>
            </w:r>
          </w:p>
        </w:tc>
        <w:tc>
          <w:tcPr>
            <w:tcW w:w="739" w:type="dxa"/>
            <w:hideMark/>
          </w:tcPr>
          <w:p w14:paraId="6665E2A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6DB4D2B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4D04C39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43.81</w:t>
            </w:r>
          </w:p>
        </w:tc>
        <w:tc>
          <w:tcPr>
            <w:tcW w:w="640" w:type="dxa"/>
            <w:noWrap/>
            <w:hideMark/>
          </w:tcPr>
          <w:p w14:paraId="4ACF931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184A345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105.91</w:t>
            </w:r>
          </w:p>
        </w:tc>
        <w:tc>
          <w:tcPr>
            <w:tcW w:w="1440" w:type="dxa"/>
            <w:hideMark/>
          </w:tcPr>
          <w:p w14:paraId="71C6D1C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736AE03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632A0C30" w14:textId="77777777" w:rsidTr="00643CA7">
        <w:trPr>
          <w:trHeight w:val="510"/>
        </w:trPr>
        <w:tc>
          <w:tcPr>
            <w:tcW w:w="660" w:type="dxa"/>
            <w:noWrap/>
            <w:hideMark/>
          </w:tcPr>
          <w:p w14:paraId="5CF96CE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lastRenderedPageBreak/>
              <w:t>18</w:t>
            </w:r>
          </w:p>
        </w:tc>
        <w:tc>
          <w:tcPr>
            <w:tcW w:w="739" w:type="dxa"/>
            <w:hideMark/>
          </w:tcPr>
          <w:p w14:paraId="67D2F98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23BCCC8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1CFF07E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43.81</w:t>
            </w:r>
          </w:p>
        </w:tc>
        <w:tc>
          <w:tcPr>
            <w:tcW w:w="640" w:type="dxa"/>
            <w:noWrap/>
            <w:hideMark/>
          </w:tcPr>
          <w:p w14:paraId="7EDEC68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4372862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105.88</w:t>
            </w:r>
          </w:p>
        </w:tc>
        <w:tc>
          <w:tcPr>
            <w:tcW w:w="1440" w:type="dxa"/>
            <w:hideMark/>
          </w:tcPr>
          <w:p w14:paraId="1B90614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0CEFB61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5E557AAB" w14:textId="77777777" w:rsidTr="00643CA7">
        <w:trPr>
          <w:trHeight w:val="510"/>
        </w:trPr>
        <w:tc>
          <w:tcPr>
            <w:tcW w:w="660" w:type="dxa"/>
            <w:noWrap/>
            <w:hideMark/>
          </w:tcPr>
          <w:p w14:paraId="5F227A3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19</w:t>
            </w:r>
          </w:p>
        </w:tc>
        <w:tc>
          <w:tcPr>
            <w:tcW w:w="739" w:type="dxa"/>
            <w:hideMark/>
          </w:tcPr>
          <w:p w14:paraId="48B81FB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5AA6B4F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4878FB4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43.87</w:t>
            </w:r>
          </w:p>
        </w:tc>
        <w:tc>
          <w:tcPr>
            <w:tcW w:w="640" w:type="dxa"/>
            <w:noWrap/>
            <w:hideMark/>
          </w:tcPr>
          <w:p w14:paraId="644D090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7A5FD51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104.85</w:t>
            </w:r>
          </w:p>
        </w:tc>
        <w:tc>
          <w:tcPr>
            <w:tcW w:w="1440" w:type="dxa"/>
            <w:hideMark/>
          </w:tcPr>
          <w:p w14:paraId="497DB54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769F74E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16C69859" w14:textId="77777777" w:rsidTr="00643CA7">
        <w:trPr>
          <w:trHeight w:val="255"/>
        </w:trPr>
        <w:tc>
          <w:tcPr>
            <w:tcW w:w="660" w:type="dxa"/>
            <w:noWrap/>
            <w:hideMark/>
          </w:tcPr>
          <w:p w14:paraId="104FD28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20</w:t>
            </w:r>
          </w:p>
        </w:tc>
        <w:tc>
          <w:tcPr>
            <w:tcW w:w="739" w:type="dxa"/>
            <w:hideMark/>
          </w:tcPr>
          <w:p w14:paraId="614D62A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70CEB56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D</w:t>
            </w:r>
          </w:p>
        </w:tc>
        <w:tc>
          <w:tcPr>
            <w:tcW w:w="666" w:type="dxa"/>
            <w:noWrap/>
            <w:hideMark/>
          </w:tcPr>
          <w:p w14:paraId="4511F94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44.29</w:t>
            </w:r>
          </w:p>
        </w:tc>
        <w:tc>
          <w:tcPr>
            <w:tcW w:w="640" w:type="dxa"/>
            <w:noWrap/>
            <w:hideMark/>
          </w:tcPr>
          <w:p w14:paraId="5D93D50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0B5F6F8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112.90</w:t>
            </w:r>
          </w:p>
        </w:tc>
        <w:tc>
          <w:tcPr>
            <w:tcW w:w="1440" w:type="dxa"/>
            <w:hideMark/>
          </w:tcPr>
          <w:p w14:paraId="6745E0D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Grass/Shrubs</w:t>
            </w:r>
          </w:p>
        </w:tc>
        <w:tc>
          <w:tcPr>
            <w:tcW w:w="2845" w:type="dxa"/>
            <w:hideMark/>
          </w:tcPr>
          <w:p w14:paraId="7ED043D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Lewis Creek (0430010805)</w:t>
            </w:r>
          </w:p>
        </w:tc>
      </w:tr>
      <w:tr w:rsidR="00643CA7" w:rsidRPr="00BE1F43" w14:paraId="6FBF7D18" w14:textId="77777777" w:rsidTr="00643CA7">
        <w:trPr>
          <w:trHeight w:val="255"/>
        </w:trPr>
        <w:tc>
          <w:tcPr>
            <w:tcW w:w="660" w:type="dxa"/>
            <w:noWrap/>
            <w:hideMark/>
          </w:tcPr>
          <w:p w14:paraId="5BCF45B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21</w:t>
            </w:r>
          </w:p>
        </w:tc>
        <w:tc>
          <w:tcPr>
            <w:tcW w:w="739" w:type="dxa"/>
            <w:hideMark/>
          </w:tcPr>
          <w:p w14:paraId="39B1ED2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79E38DB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C/D</w:t>
            </w:r>
          </w:p>
        </w:tc>
        <w:tc>
          <w:tcPr>
            <w:tcW w:w="666" w:type="dxa"/>
            <w:noWrap/>
            <w:hideMark/>
          </w:tcPr>
          <w:p w14:paraId="29C0873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44.29</w:t>
            </w:r>
          </w:p>
        </w:tc>
        <w:tc>
          <w:tcPr>
            <w:tcW w:w="640" w:type="dxa"/>
            <w:noWrap/>
            <w:hideMark/>
          </w:tcPr>
          <w:p w14:paraId="5A0F10E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0F077CC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112.88</w:t>
            </w:r>
          </w:p>
        </w:tc>
        <w:tc>
          <w:tcPr>
            <w:tcW w:w="1440" w:type="dxa"/>
            <w:hideMark/>
          </w:tcPr>
          <w:p w14:paraId="2D4AAD7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Grass/Shrubs</w:t>
            </w:r>
          </w:p>
        </w:tc>
        <w:tc>
          <w:tcPr>
            <w:tcW w:w="2845" w:type="dxa"/>
            <w:hideMark/>
          </w:tcPr>
          <w:p w14:paraId="24EE946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Lewis Creek (0430010805)</w:t>
            </w:r>
          </w:p>
        </w:tc>
      </w:tr>
      <w:tr w:rsidR="00643CA7" w:rsidRPr="00BE1F43" w14:paraId="124C9523" w14:textId="77777777" w:rsidTr="00643CA7">
        <w:trPr>
          <w:trHeight w:val="255"/>
        </w:trPr>
        <w:tc>
          <w:tcPr>
            <w:tcW w:w="660" w:type="dxa"/>
            <w:noWrap/>
            <w:hideMark/>
          </w:tcPr>
          <w:p w14:paraId="202EE77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22</w:t>
            </w:r>
          </w:p>
        </w:tc>
        <w:tc>
          <w:tcPr>
            <w:tcW w:w="739" w:type="dxa"/>
            <w:hideMark/>
          </w:tcPr>
          <w:p w14:paraId="4272DA3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4B2A078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C/D</w:t>
            </w:r>
          </w:p>
        </w:tc>
        <w:tc>
          <w:tcPr>
            <w:tcW w:w="666" w:type="dxa"/>
            <w:noWrap/>
            <w:hideMark/>
          </w:tcPr>
          <w:p w14:paraId="266EE16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44.29</w:t>
            </w:r>
          </w:p>
        </w:tc>
        <w:tc>
          <w:tcPr>
            <w:tcW w:w="640" w:type="dxa"/>
            <w:noWrap/>
            <w:hideMark/>
          </w:tcPr>
          <w:p w14:paraId="06CA7B8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20F1794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113.22</w:t>
            </w:r>
          </w:p>
        </w:tc>
        <w:tc>
          <w:tcPr>
            <w:tcW w:w="1440" w:type="dxa"/>
            <w:hideMark/>
          </w:tcPr>
          <w:p w14:paraId="6AC5879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Grass/Shrubs</w:t>
            </w:r>
          </w:p>
        </w:tc>
        <w:tc>
          <w:tcPr>
            <w:tcW w:w="2845" w:type="dxa"/>
            <w:hideMark/>
          </w:tcPr>
          <w:p w14:paraId="36EF383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Lewis Creek (0430010805)</w:t>
            </w:r>
          </w:p>
        </w:tc>
      </w:tr>
      <w:tr w:rsidR="00643CA7" w:rsidRPr="00BE1F43" w14:paraId="2EF522B7" w14:textId="77777777" w:rsidTr="00643CA7">
        <w:trPr>
          <w:trHeight w:val="255"/>
        </w:trPr>
        <w:tc>
          <w:tcPr>
            <w:tcW w:w="660" w:type="dxa"/>
            <w:noWrap/>
            <w:hideMark/>
          </w:tcPr>
          <w:p w14:paraId="1F021C8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23</w:t>
            </w:r>
          </w:p>
        </w:tc>
        <w:tc>
          <w:tcPr>
            <w:tcW w:w="739" w:type="dxa"/>
            <w:hideMark/>
          </w:tcPr>
          <w:p w14:paraId="2F0E604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55917FA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D</w:t>
            </w:r>
          </w:p>
        </w:tc>
        <w:tc>
          <w:tcPr>
            <w:tcW w:w="666" w:type="dxa"/>
            <w:noWrap/>
            <w:hideMark/>
          </w:tcPr>
          <w:p w14:paraId="49DC0CE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44.3</w:t>
            </w:r>
          </w:p>
        </w:tc>
        <w:tc>
          <w:tcPr>
            <w:tcW w:w="640" w:type="dxa"/>
            <w:noWrap/>
            <w:hideMark/>
          </w:tcPr>
          <w:p w14:paraId="19E7D9D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6E9C60A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112.96</w:t>
            </w:r>
          </w:p>
        </w:tc>
        <w:tc>
          <w:tcPr>
            <w:tcW w:w="1440" w:type="dxa"/>
            <w:hideMark/>
          </w:tcPr>
          <w:p w14:paraId="00358B5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Grass/Shrubs</w:t>
            </w:r>
          </w:p>
        </w:tc>
        <w:tc>
          <w:tcPr>
            <w:tcW w:w="2845" w:type="dxa"/>
            <w:hideMark/>
          </w:tcPr>
          <w:p w14:paraId="212F4EF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Lewis Creek (0430010805)</w:t>
            </w:r>
          </w:p>
        </w:tc>
      </w:tr>
      <w:tr w:rsidR="00643CA7" w:rsidRPr="00BE1F43" w14:paraId="67FC83EB" w14:textId="77777777" w:rsidTr="00643CA7">
        <w:trPr>
          <w:trHeight w:val="255"/>
        </w:trPr>
        <w:tc>
          <w:tcPr>
            <w:tcW w:w="660" w:type="dxa"/>
            <w:noWrap/>
            <w:hideMark/>
          </w:tcPr>
          <w:p w14:paraId="0D41853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24</w:t>
            </w:r>
          </w:p>
        </w:tc>
        <w:tc>
          <w:tcPr>
            <w:tcW w:w="739" w:type="dxa"/>
            <w:hideMark/>
          </w:tcPr>
          <w:p w14:paraId="259FAA4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79543AD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C/D</w:t>
            </w:r>
          </w:p>
        </w:tc>
        <w:tc>
          <w:tcPr>
            <w:tcW w:w="666" w:type="dxa"/>
            <w:noWrap/>
            <w:hideMark/>
          </w:tcPr>
          <w:p w14:paraId="2F6203C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44.29</w:t>
            </w:r>
          </w:p>
        </w:tc>
        <w:tc>
          <w:tcPr>
            <w:tcW w:w="640" w:type="dxa"/>
            <w:noWrap/>
            <w:hideMark/>
          </w:tcPr>
          <w:p w14:paraId="5E38A43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3E00BC8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113.24</w:t>
            </w:r>
          </w:p>
        </w:tc>
        <w:tc>
          <w:tcPr>
            <w:tcW w:w="1440" w:type="dxa"/>
            <w:hideMark/>
          </w:tcPr>
          <w:p w14:paraId="3D4D6C1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Grass/Shrubs</w:t>
            </w:r>
          </w:p>
        </w:tc>
        <w:tc>
          <w:tcPr>
            <w:tcW w:w="2845" w:type="dxa"/>
            <w:hideMark/>
          </w:tcPr>
          <w:p w14:paraId="5E39BC5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Lewis Creek (0430010805)</w:t>
            </w:r>
          </w:p>
        </w:tc>
      </w:tr>
      <w:tr w:rsidR="00643CA7" w:rsidRPr="00BE1F43" w14:paraId="16C39F9C" w14:textId="77777777" w:rsidTr="00643CA7">
        <w:trPr>
          <w:trHeight w:val="255"/>
        </w:trPr>
        <w:tc>
          <w:tcPr>
            <w:tcW w:w="660" w:type="dxa"/>
            <w:noWrap/>
            <w:hideMark/>
          </w:tcPr>
          <w:p w14:paraId="5D5DAE6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25</w:t>
            </w:r>
          </w:p>
        </w:tc>
        <w:tc>
          <w:tcPr>
            <w:tcW w:w="739" w:type="dxa"/>
            <w:hideMark/>
          </w:tcPr>
          <w:p w14:paraId="6DF9868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18ABD23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12ABB57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44.57</w:t>
            </w:r>
          </w:p>
        </w:tc>
        <w:tc>
          <w:tcPr>
            <w:tcW w:w="640" w:type="dxa"/>
            <w:noWrap/>
            <w:hideMark/>
          </w:tcPr>
          <w:p w14:paraId="605E306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1874083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30.68</w:t>
            </w:r>
          </w:p>
        </w:tc>
        <w:tc>
          <w:tcPr>
            <w:tcW w:w="1440" w:type="dxa"/>
            <w:hideMark/>
          </w:tcPr>
          <w:p w14:paraId="366CA25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009CB47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Malletts Bay (0430010809)</w:t>
            </w:r>
          </w:p>
        </w:tc>
      </w:tr>
      <w:tr w:rsidR="00643CA7" w:rsidRPr="00BE1F43" w14:paraId="02BA4B7B" w14:textId="77777777" w:rsidTr="00643CA7">
        <w:trPr>
          <w:trHeight w:val="255"/>
        </w:trPr>
        <w:tc>
          <w:tcPr>
            <w:tcW w:w="660" w:type="dxa"/>
            <w:noWrap/>
            <w:hideMark/>
          </w:tcPr>
          <w:p w14:paraId="69CED28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26</w:t>
            </w:r>
          </w:p>
        </w:tc>
        <w:tc>
          <w:tcPr>
            <w:tcW w:w="739" w:type="dxa"/>
            <w:hideMark/>
          </w:tcPr>
          <w:p w14:paraId="3E6E71F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2E181E9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6E5AC10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44.57</w:t>
            </w:r>
          </w:p>
        </w:tc>
        <w:tc>
          <w:tcPr>
            <w:tcW w:w="640" w:type="dxa"/>
            <w:noWrap/>
            <w:hideMark/>
          </w:tcPr>
          <w:p w14:paraId="2AACF80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48B3D20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31.06</w:t>
            </w:r>
          </w:p>
        </w:tc>
        <w:tc>
          <w:tcPr>
            <w:tcW w:w="1440" w:type="dxa"/>
            <w:hideMark/>
          </w:tcPr>
          <w:p w14:paraId="358D13D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003EC28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Malletts Bay (0430010809)</w:t>
            </w:r>
          </w:p>
        </w:tc>
      </w:tr>
      <w:tr w:rsidR="00643CA7" w:rsidRPr="00BE1F43" w14:paraId="292C35C8" w14:textId="77777777" w:rsidTr="00643CA7">
        <w:trPr>
          <w:trHeight w:val="255"/>
        </w:trPr>
        <w:tc>
          <w:tcPr>
            <w:tcW w:w="660" w:type="dxa"/>
            <w:noWrap/>
            <w:hideMark/>
          </w:tcPr>
          <w:p w14:paraId="3FEE604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27</w:t>
            </w:r>
          </w:p>
        </w:tc>
        <w:tc>
          <w:tcPr>
            <w:tcW w:w="739" w:type="dxa"/>
            <w:hideMark/>
          </w:tcPr>
          <w:p w14:paraId="36EFC37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272B988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4E87787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44.57</w:t>
            </w:r>
          </w:p>
        </w:tc>
        <w:tc>
          <w:tcPr>
            <w:tcW w:w="640" w:type="dxa"/>
            <w:noWrap/>
            <w:hideMark/>
          </w:tcPr>
          <w:p w14:paraId="3E26408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5C8580A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30.97</w:t>
            </w:r>
          </w:p>
        </w:tc>
        <w:tc>
          <w:tcPr>
            <w:tcW w:w="1440" w:type="dxa"/>
            <w:hideMark/>
          </w:tcPr>
          <w:p w14:paraId="08A6A20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7BA2A1F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Malletts Bay (0430010809)</w:t>
            </w:r>
          </w:p>
        </w:tc>
      </w:tr>
      <w:tr w:rsidR="00643CA7" w:rsidRPr="00BE1F43" w14:paraId="2BC2108A" w14:textId="77777777" w:rsidTr="00643CA7">
        <w:trPr>
          <w:trHeight w:val="255"/>
        </w:trPr>
        <w:tc>
          <w:tcPr>
            <w:tcW w:w="660" w:type="dxa"/>
            <w:noWrap/>
            <w:hideMark/>
          </w:tcPr>
          <w:p w14:paraId="2018043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28</w:t>
            </w:r>
          </w:p>
        </w:tc>
        <w:tc>
          <w:tcPr>
            <w:tcW w:w="739" w:type="dxa"/>
            <w:hideMark/>
          </w:tcPr>
          <w:p w14:paraId="54665B3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75C53CE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2ABDEBB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44.57</w:t>
            </w:r>
          </w:p>
        </w:tc>
        <w:tc>
          <w:tcPr>
            <w:tcW w:w="640" w:type="dxa"/>
            <w:noWrap/>
            <w:hideMark/>
          </w:tcPr>
          <w:p w14:paraId="5308B31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0FCBF4A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31.40</w:t>
            </w:r>
          </w:p>
        </w:tc>
        <w:tc>
          <w:tcPr>
            <w:tcW w:w="1440" w:type="dxa"/>
            <w:hideMark/>
          </w:tcPr>
          <w:p w14:paraId="1E76002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2FF02B8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Malletts Bay (0430010809)</w:t>
            </w:r>
          </w:p>
        </w:tc>
      </w:tr>
      <w:tr w:rsidR="00643CA7" w:rsidRPr="00BE1F43" w14:paraId="794618AB" w14:textId="77777777" w:rsidTr="00643CA7">
        <w:trPr>
          <w:trHeight w:val="255"/>
        </w:trPr>
        <w:tc>
          <w:tcPr>
            <w:tcW w:w="660" w:type="dxa"/>
            <w:noWrap/>
            <w:hideMark/>
          </w:tcPr>
          <w:p w14:paraId="4F0150B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29</w:t>
            </w:r>
          </w:p>
        </w:tc>
        <w:tc>
          <w:tcPr>
            <w:tcW w:w="739" w:type="dxa"/>
            <w:hideMark/>
          </w:tcPr>
          <w:p w14:paraId="0081E9A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12EE54F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5C3F17C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44.57</w:t>
            </w:r>
          </w:p>
        </w:tc>
        <w:tc>
          <w:tcPr>
            <w:tcW w:w="640" w:type="dxa"/>
            <w:noWrap/>
            <w:hideMark/>
          </w:tcPr>
          <w:p w14:paraId="7B80C0B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156D24B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31.40</w:t>
            </w:r>
          </w:p>
        </w:tc>
        <w:tc>
          <w:tcPr>
            <w:tcW w:w="1440" w:type="dxa"/>
            <w:hideMark/>
          </w:tcPr>
          <w:p w14:paraId="17262ED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2EE0987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Malletts Bay (0430010809)</w:t>
            </w:r>
          </w:p>
        </w:tc>
      </w:tr>
      <w:tr w:rsidR="00643CA7" w:rsidRPr="00BE1F43" w14:paraId="4633C454" w14:textId="77777777" w:rsidTr="00643CA7">
        <w:trPr>
          <w:trHeight w:val="255"/>
        </w:trPr>
        <w:tc>
          <w:tcPr>
            <w:tcW w:w="660" w:type="dxa"/>
            <w:noWrap/>
            <w:hideMark/>
          </w:tcPr>
          <w:p w14:paraId="112D599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30</w:t>
            </w:r>
          </w:p>
        </w:tc>
        <w:tc>
          <w:tcPr>
            <w:tcW w:w="739" w:type="dxa"/>
            <w:hideMark/>
          </w:tcPr>
          <w:p w14:paraId="13D317A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243E352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018B20A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44.96</w:t>
            </w:r>
          </w:p>
        </w:tc>
        <w:tc>
          <w:tcPr>
            <w:tcW w:w="640" w:type="dxa"/>
            <w:noWrap/>
            <w:hideMark/>
          </w:tcPr>
          <w:p w14:paraId="51711CB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7B681F4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30.40</w:t>
            </w:r>
          </w:p>
        </w:tc>
        <w:tc>
          <w:tcPr>
            <w:tcW w:w="1440" w:type="dxa"/>
            <w:hideMark/>
          </w:tcPr>
          <w:p w14:paraId="6483E67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Forested Wetland</w:t>
            </w:r>
          </w:p>
        </w:tc>
        <w:tc>
          <w:tcPr>
            <w:tcW w:w="2845" w:type="dxa"/>
            <w:hideMark/>
          </w:tcPr>
          <w:p w14:paraId="332C513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Missisquoi Bay (0430010811)</w:t>
            </w:r>
          </w:p>
        </w:tc>
      </w:tr>
      <w:tr w:rsidR="00643CA7" w:rsidRPr="00BE1F43" w14:paraId="4A3D708E" w14:textId="77777777" w:rsidTr="00643CA7">
        <w:trPr>
          <w:trHeight w:val="510"/>
        </w:trPr>
        <w:tc>
          <w:tcPr>
            <w:tcW w:w="660" w:type="dxa"/>
            <w:noWrap/>
            <w:hideMark/>
          </w:tcPr>
          <w:p w14:paraId="4AFFAA3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31</w:t>
            </w:r>
          </w:p>
        </w:tc>
        <w:tc>
          <w:tcPr>
            <w:tcW w:w="739" w:type="dxa"/>
            <w:hideMark/>
          </w:tcPr>
          <w:p w14:paraId="4D313EA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753D0AC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C/D</w:t>
            </w:r>
          </w:p>
        </w:tc>
        <w:tc>
          <w:tcPr>
            <w:tcW w:w="666" w:type="dxa"/>
            <w:noWrap/>
            <w:hideMark/>
          </w:tcPr>
          <w:p w14:paraId="41D3F93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44.99</w:t>
            </w:r>
          </w:p>
        </w:tc>
        <w:tc>
          <w:tcPr>
            <w:tcW w:w="640" w:type="dxa"/>
            <w:noWrap/>
            <w:hideMark/>
          </w:tcPr>
          <w:p w14:paraId="7C0BB8E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-72.9</w:t>
            </w:r>
          </w:p>
        </w:tc>
        <w:tc>
          <w:tcPr>
            <w:tcW w:w="1310" w:type="dxa"/>
            <w:noWrap/>
            <w:hideMark/>
          </w:tcPr>
          <w:p w14:paraId="68C213B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133.58</w:t>
            </w:r>
          </w:p>
        </w:tc>
        <w:tc>
          <w:tcPr>
            <w:tcW w:w="1440" w:type="dxa"/>
            <w:hideMark/>
          </w:tcPr>
          <w:p w14:paraId="787A651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0A85CE0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Riviere aux Brochets (0430010810)</w:t>
            </w:r>
          </w:p>
        </w:tc>
      </w:tr>
      <w:tr w:rsidR="00643CA7" w:rsidRPr="00BE1F43" w14:paraId="08EF2F6A" w14:textId="77777777" w:rsidTr="00643CA7">
        <w:trPr>
          <w:trHeight w:val="510"/>
        </w:trPr>
        <w:tc>
          <w:tcPr>
            <w:tcW w:w="660" w:type="dxa"/>
            <w:noWrap/>
            <w:hideMark/>
          </w:tcPr>
          <w:p w14:paraId="3213D02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32</w:t>
            </w:r>
          </w:p>
        </w:tc>
        <w:tc>
          <w:tcPr>
            <w:tcW w:w="739" w:type="dxa"/>
            <w:hideMark/>
          </w:tcPr>
          <w:p w14:paraId="3D25367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57A76C5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C/D</w:t>
            </w:r>
          </w:p>
        </w:tc>
        <w:tc>
          <w:tcPr>
            <w:tcW w:w="666" w:type="dxa"/>
            <w:noWrap/>
            <w:hideMark/>
          </w:tcPr>
          <w:p w14:paraId="4CF3274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44.99</w:t>
            </w:r>
          </w:p>
        </w:tc>
        <w:tc>
          <w:tcPr>
            <w:tcW w:w="640" w:type="dxa"/>
            <w:noWrap/>
            <w:hideMark/>
          </w:tcPr>
          <w:p w14:paraId="2736D66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-72.9</w:t>
            </w:r>
          </w:p>
        </w:tc>
        <w:tc>
          <w:tcPr>
            <w:tcW w:w="1310" w:type="dxa"/>
            <w:noWrap/>
            <w:hideMark/>
          </w:tcPr>
          <w:p w14:paraId="7DCC718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133.38</w:t>
            </w:r>
          </w:p>
        </w:tc>
        <w:tc>
          <w:tcPr>
            <w:tcW w:w="1440" w:type="dxa"/>
            <w:hideMark/>
          </w:tcPr>
          <w:p w14:paraId="272B494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42A682A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Riviere aux Brochets (0430010810)</w:t>
            </w:r>
          </w:p>
        </w:tc>
      </w:tr>
      <w:tr w:rsidR="00643CA7" w:rsidRPr="00BE1F43" w14:paraId="0E3D4ECC" w14:textId="77777777" w:rsidTr="00643CA7">
        <w:trPr>
          <w:trHeight w:val="510"/>
        </w:trPr>
        <w:tc>
          <w:tcPr>
            <w:tcW w:w="660" w:type="dxa"/>
            <w:noWrap/>
            <w:hideMark/>
          </w:tcPr>
          <w:p w14:paraId="5AFABAD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33</w:t>
            </w:r>
          </w:p>
        </w:tc>
        <w:tc>
          <w:tcPr>
            <w:tcW w:w="739" w:type="dxa"/>
            <w:hideMark/>
          </w:tcPr>
          <w:p w14:paraId="5FDDBE7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58DFB8B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C/D</w:t>
            </w:r>
          </w:p>
        </w:tc>
        <w:tc>
          <w:tcPr>
            <w:tcW w:w="666" w:type="dxa"/>
            <w:noWrap/>
            <w:hideMark/>
          </w:tcPr>
          <w:p w14:paraId="19BDF8C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44.99</w:t>
            </w:r>
          </w:p>
        </w:tc>
        <w:tc>
          <w:tcPr>
            <w:tcW w:w="640" w:type="dxa"/>
            <w:noWrap/>
            <w:hideMark/>
          </w:tcPr>
          <w:p w14:paraId="27FDE24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-72.9</w:t>
            </w:r>
          </w:p>
        </w:tc>
        <w:tc>
          <w:tcPr>
            <w:tcW w:w="1310" w:type="dxa"/>
            <w:noWrap/>
            <w:hideMark/>
          </w:tcPr>
          <w:p w14:paraId="51DDAA0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133.54</w:t>
            </w:r>
          </w:p>
        </w:tc>
        <w:tc>
          <w:tcPr>
            <w:tcW w:w="1440" w:type="dxa"/>
            <w:hideMark/>
          </w:tcPr>
          <w:p w14:paraId="3FD0ED9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Forested Wetland</w:t>
            </w:r>
          </w:p>
        </w:tc>
        <w:tc>
          <w:tcPr>
            <w:tcW w:w="2845" w:type="dxa"/>
            <w:hideMark/>
          </w:tcPr>
          <w:p w14:paraId="4D3891C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Riviere aux Brochets (0430010810)</w:t>
            </w:r>
          </w:p>
        </w:tc>
      </w:tr>
      <w:tr w:rsidR="00643CA7" w:rsidRPr="00BE1F43" w14:paraId="7A7E9069" w14:textId="77777777" w:rsidTr="00643CA7">
        <w:trPr>
          <w:trHeight w:val="510"/>
        </w:trPr>
        <w:tc>
          <w:tcPr>
            <w:tcW w:w="660" w:type="dxa"/>
            <w:noWrap/>
            <w:hideMark/>
          </w:tcPr>
          <w:p w14:paraId="610490D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34</w:t>
            </w:r>
          </w:p>
        </w:tc>
        <w:tc>
          <w:tcPr>
            <w:tcW w:w="739" w:type="dxa"/>
            <w:hideMark/>
          </w:tcPr>
          <w:p w14:paraId="07368DA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52E54D4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D</w:t>
            </w:r>
          </w:p>
        </w:tc>
        <w:tc>
          <w:tcPr>
            <w:tcW w:w="666" w:type="dxa"/>
            <w:noWrap/>
            <w:hideMark/>
          </w:tcPr>
          <w:p w14:paraId="41D2A88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44.95</w:t>
            </w:r>
          </w:p>
        </w:tc>
        <w:tc>
          <w:tcPr>
            <w:tcW w:w="640" w:type="dxa"/>
            <w:noWrap/>
            <w:hideMark/>
          </w:tcPr>
          <w:p w14:paraId="4998606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-72.8</w:t>
            </w:r>
          </w:p>
        </w:tc>
        <w:tc>
          <w:tcPr>
            <w:tcW w:w="1310" w:type="dxa"/>
            <w:noWrap/>
            <w:hideMark/>
          </w:tcPr>
          <w:p w14:paraId="75B6C73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204.81</w:t>
            </w:r>
          </w:p>
        </w:tc>
        <w:tc>
          <w:tcPr>
            <w:tcW w:w="1440" w:type="dxa"/>
            <w:hideMark/>
          </w:tcPr>
          <w:p w14:paraId="0006C3D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Crops</w:t>
            </w:r>
          </w:p>
        </w:tc>
        <w:tc>
          <w:tcPr>
            <w:tcW w:w="2845" w:type="dxa"/>
            <w:hideMark/>
          </w:tcPr>
          <w:p w14:paraId="1E92A2D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Riviere aux Brochets (0430010810)</w:t>
            </w:r>
          </w:p>
        </w:tc>
      </w:tr>
      <w:tr w:rsidR="00643CA7" w:rsidRPr="00BE1F43" w14:paraId="4F4D7D7E" w14:textId="77777777" w:rsidTr="00643CA7">
        <w:trPr>
          <w:trHeight w:val="510"/>
        </w:trPr>
        <w:tc>
          <w:tcPr>
            <w:tcW w:w="660" w:type="dxa"/>
            <w:noWrap/>
            <w:hideMark/>
          </w:tcPr>
          <w:p w14:paraId="6477065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35</w:t>
            </w:r>
          </w:p>
        </w:tc>
        <w:tc>
          <w:tcPr>
            <w:tcW w:w="739" w:type="dxa"/>
            <w:hideMark/>
          </w:tcPr>
          <w:p w14:paraId="453B8E6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18D3BC6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D</w:t>
            </w:r>
          </w:p>
        </w:tc>
        <w:tc>
          <w:tcPr>
            <w:tcW w:w="666" w:type="dxa"/>
            <w:noWrap/>
            <w:hideMark/>
          </w:tcPr>
          <w:p w14:paraId="0DEE5B0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44.95</w:t>
            </w:r>
          </w:p>
        </w:tc>
        <w:tc>
          <w:tcPr>
            <w:tcW w:w="640" w:type="dxa"/>
            <w:noWrap/>
            <w:hideMark/>
          </w:tcPr>
          <w:p w14:paraId="0C26350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-72.8</w:t>
            </w:r>
          </w:p>
        </w:tc>
        <w:tc>
          <w:tcPr>
            <w:tcW w:w="1310" w:type="dxa"/>
            <w:noWrap/>
            <w:hideMark/>
          </w:tcPr>
          <w:p w14:paraId="30CDAE4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204.45</w:t>
            </w:r>
          </w:p>
        </w:tc>
        <w:tc>
          <w:tcPr>
            <w:tcW w:w="1440" w:type="dxa"/>
            <w:hideMark/>
          </w:tcPr>
          <w:p w14:paraId="5DA2C37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Crops</w:t>
            </w:r>
          </w:p>
        </w:tc>
        <w:tc>
          <w:tcPr>
            <w:tcW w:w="2845" w:type="dxa"/>
            <w:hideMark/>
          </w:tcPr>
          <w:p w14:paraId="48325E0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Riviere aux Brochets (0430010810)</w:t>
            </w:r>
          </w:p>
        </w:tc>
      </w:tr>
      <w:tr w:rsidR="00643CA7" w:rsidRPr="00BE1F43" w14:paraId="3A1FE23B" w14:textId="77777777" w:rsidTr="00643CA7">
        <w:trPr>
          <w:trHeight w:val="510"/>
        </w:trPr>
        <w:tc>
          <w:tcPr>
            <w:tcW w:w="660" w:type="dxa"/>
            <w:noWrap/>
            <w:hideMark/>
          </w:tcPr>
          <w:p w14:paraId="6AD433E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36</w:t>
            </w:r>
          </w:p>
        </w:tc>
        <w:tc>
          <w:tcPr>
            <w:tcW w:w="739" w:type="dxa"/>
            <w:hideMark/>
          </w:tcPr>
          <w:p w14:paraId="69D7D25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17AC96F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532943C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44.95</w:t>
            </w:r>
          </w:p>
        </w:tc>
        <w:tc>
          <w:tcPr>
            <w:tcW w:w="640" w:type="dxa"/>
            <w:noWrap/>
            <w:hideMark/>
          </w:tcPr>
          <w:p w14:paraId="7119D0E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-72.8</w:t>
            </w:r>
          </w:p>
        </w:tc>
        <w:tc>
          <w:tcPr>
            <w:tcW w:w="1310" w:type="dxa"/>
            <w:noWrap/>
            <w:hideMark/>
          </w:tcPr>
          <w:p w14:paraId="067117A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205.66</w:t>
            </w:r>
          </w:p>
        </w:tc>
        <w:tc>
          <w:tcPr>
            <w:tcW w:w="1440" w:type="dxa"/>
            <w:hideMark/>
          </w:tcPr>
          <w:p w14:paraId="3BA5F9D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Grass/Shrubs</w:t>
            </w:r>
          </w:p>
        </w:tc>
        <w:tc>
          <w:tcPr>
            <w:tcW w:w="2845" w:type="dxa"/>
            <w:hideMark/>
          </w:tcPr>
          <w:p w14:paraId="696DF36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Riviere aux Brochets (0430010810)</w:t>
            </w:r>
          </w:p>
        </w:tc>
      </w:tr>
      <w:tr w:rsidR="00643CA7" w:rsidRPr="00BE1F43" w14:paraId="592DB23A" w14:textId="77777777" w:rsidTr="00643CA7">
        <w:trPr>
          <w:trHeight w:val="510"/>
        </w:trPr>
        <w:tc>
          <w:tcPr>
            <w:tcW w:w="660" w:type="dxa"/>
            <w:noWrap/>
            <w:hideMark/>
          </w:tcPr>
          <w:p w14:paraId="7436B82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37</w:t>
            </w:r>
          </w:p>
        </w:tc>
        <w:tc>
          <w:tcPr>
            <w:tcW w:w="739" w:type="dxa"/>
            <w:hideMark/>
          </w:tcPr>
          <w:p w14:paraId="72440F1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38035AC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73BEE03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44.95</w:t>
            </w:r>
          </w:p>
        </w:tc>
        <w:tc>
          <w:tcPr>
            <w:tcW w:w="640" w:type="dxa"/>
            <w:noWrap/>
            <w:hideMark/>
          </w:tcPr>
          <w:p w14:paraId="7CAC2F8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-72.8</w:t>
            </w:r>
          </w:p>
        </w:tc>
        <w:tc>
          <w:tcPr>
            <w:tcW w:w="1310" w:type="dxa"/>
            <w:noWrap/>
            <w:hideMark/>
          </w:tcPr>
          <w:p w14:paraId="74A7A1E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205.38</w:t>
            </w:r>
          </w:p>
        </w:tc>
        <w:tc>
          <w:tcPr>
            <w:tcW w:w="1440" w:type="dxa"/>
            <w:hideMark/>
          </w:tcPr>
          <w:p w14:paraId="5DFB421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0B2302C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Riviere aux Brochets (0430010810)</w:t>
            </w:r>
          </w:p>
        </w:tc>
      </w:tr>
      <w:tr w:rsidR="00643CA7" w:rsidRPr="00BE1F43" w14:paraId="0833F206" w14:textId="77777777" w:rsidTr="00643CA7">
        <w:trPr>
          <w:trHeight w:val="255"/>
        </w:trPr>
        <w:tc>
          <w:tcPr>
            <w:tcW w:w="660" w:type="dxa"/>
            <w:noWrap/>
            <w:hideMark/>
          </w:tcPr>
          <w:p w14:paraId="491B4E8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38</w:t>
            </w:r>
          </w:p>
        </w:tc>
        <w:tc>
          <w:tcPr>
            <w:tcW w:w="739" w:type="dxa"/>
            <w:hideMark/>
          </w:tcPr>
          <w:p w14:paraId="37A0B41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2B29936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7509717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44.57</w:t>
            </w:r>
          </w:p>
        </w:tc>
        <w:tc>
          <w:tcPr>
            <w:tcW w:w="640" w:type="dxa"/>
            <w:noWrap/>
            <w:hideMark/>
          </w:tcPr>
          <w:p w14:paraId="0653F81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5E626EC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30.79</w:t>
            </w:r>
          </w:p>
        </w:tc>
        <w:tc>
          <w:tcPr>
            <w:tcW w:w="1440" w:type="dxa"/>
            <w:hideMark/>
          </w:tcPr>
          <w:p w14:paraId="014117B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3936D91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Malletts Bay (0430010809)</w:t>
            </w:r>
          </w:p>
        </w:tc>
      </w:tr>
      <w:tr w:rsidR="00643CA7" w:rsidRPr="00BE1F43" w14:paraId="7AC6C9B2" w14:textId="77777777" w:rsidTr="00643CA7">
        <w:trPr>
          <w:trHeight w:val="510"/>
        </w:trPr>
        <w:tc>
          <w:tcPr>
            <w:tcW w:w="660" w:type="dxa"/>
            <w:noWrap/>
            <w:hideMark/>
          </w:tcPr>
          <w:p w14:paraId="4BD88FD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39</w:t>
            </w:r>
          </w:p>
        </w:tc>
        <w:tc>
          <w:tcPr>
            <w:tcW w:w="739" w:type="dxa"/>
            <w:hideMark/>
          </w:tcPr>
          <w:p w14:paraId="4E14209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75345FF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75521EE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6A79841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52CCB13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106.21</w:t>
            </w:r>
          </w:p>
        </w:tc>
        <w:tc>
          <w:tcPr>
            <w:tcW w:w="1440" w:type="dxa"/>
            <w:hideMark/>
          </w:tcPr>
          <w:p w14:paraId="11B8069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5BE1A6B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75EE044F" w14:textId="77777777" w:rsidTr="00643CA7">
        <w:trPr>
          <w:trHeight w:val="510"/>
        </w:trPr>
        <w:tc>
          <w:tcPr>
            <w:tcW w:w="660" w:type="dxa"/>
            <w:noWrap/>
            <w:hideMark/>
          </w:tcPr>
          <w:p w14:paraId="3734A97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40</w:t>
            </w:r>
          </w:p>
        </w:tc>
        <w:tc>
          <w:tcPr>
            <w:tcW w:w="739" w:type="dxa"/>
            <w:hideMark/>
          </w:tcPr>
          <w:p w14:paraId="7A5671E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615BA64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1407784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7D9DAD8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25180D2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106.45</w:t>
            </w:r>
          </w:p>
        </w:tc>
        <w:tc>
          <w:tcPr>
            <w:tcW w:w="1440" w:type="dxa"/>
            <w:hideMark/>
          </w:tcPr>
          <w:p w14:paraId="26BD990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52A3EDF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66D6B92D" w14:textId="77777777" w:rsidTr="00643CA7">
        <w:trPr>
          <w:trHeight w:val="510"/>
        </w:trPr>
        <w:tc>
          <w:tcPr>
            <w:tcW w:w="660" w:type="dxa"/>
            <w:noWrap/>
            <w:hideMark/>
          </w:tcPr>
          <w:p w14:paraId="47283F2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41</w:t>
            </w:r>
          </w:p>
        </w:tc>
        <w:tc>
          <w:tcPr>
            <w:tcW w:w="739" w:type="dxa"/>
            <w:hideMark/>
          </w:tcPr>
          <w:p w14:paraId="6E0B060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37F3B62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1B9FCE3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5CB6B18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67C46B1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106.48</w:t>
            </w:r>
          </w:p>
        </w:tc>
        <w:tc>
          <w:tcPr>
            <w:tcW w:w="1440" w:type="dxa"/>
            <w:hideMark/>
          </w:tcPr>
          <w:p w14:paraId="754C56C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0CA9BD7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6D40D8BF" w14:textId="77777777" w:rsidTr="00643CA7">
        <w:trPr>
          <w:trHeight w:val="510"/>
        </w:trPr>
        <w:tc>
          <w:tcPr>
            <w:tcW w:w="660" w:type="dxa"/>
            <w:noWrap/>
            <w:hideMark/>
          </w:tcPr>
          <w:p w14:paraId="568AD49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42</w:t>
            </w:r>
          </w:p>
        </w:tc>
        <w:tc>
          <w:tcPr>
            <w:tcW w:w="739" w:type="dxa"/>
            <w:hideMark/>
          </w:tcPr>
          <w:p w14:paraId="270B0F4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6E570AB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1C43C19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6E676C7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10B9EA0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106.72</w:t>
            </w:r>
          </w:p>
        </w:tc>
        <w:tc>
          <w:tcPr>
            <w:tcW w:w="1440" w:type="dxa"/>
            <w:hideMark/>
          </w:tcPr>
          <w:p w14:paraId="4754CB4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1B06C1A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214707AC" w14:textId="77777777" w:rsidTr="00643CA7">
        <w:trPr>
          <w:trHeight w:val="510"/>
        </w:trPr>
        <w:tc>
          <w:tcPr>
            <w:tcW w:w="660" w:type="dxa"/>
            <w:noWrap/>
            <w:hideMark/>
          </w:tcPr>
          <w:p w14:paraId="6BC7FB7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w:t>
            </w:r>
          </w:p>
        </w:tc>
        <w:tc>
          <w:tcPr>
            <w:tcW w:w="739" w:type="dxa"/>
            <w:hideMark/>
          </w:tcPr>
          <w:p w14:paraId="7207DE0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32DD708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74320D7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3F3B205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5A55682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106.59</w:t>
            </w:r>
          </w:p>
        </w:tc>
        <w:tc>
          <w:tcPr>
            <w:tcW w:w="1440" w:type="dxa"/>
            <w:hideMark/>
          </w:tcPr>
          <w:p w14:paraId="1988736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22BF55B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432682B6" w14:textId="77777777" w:rsidTr="00643CA7">
        <w:trPr>
          <w:trHeight w:val="510"/>
        </w:trPr>
        <w:tc>
          <w:tcPr>
            <w:tcW w:w="660" w:type="dxa"/>
            <w:noWrap/>
            <w:hideMark/>
          </w:tcPr>
          <w:p w14:paraId="3CFE16F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w:t>
            </w:r>
          </w:p>
        </w:tc>
        <w:tc>
          <w:tcPr>
            <w:tcW w:w="739" w:type="dxa"/>
            <w:hideMark/>
          </w:tcPr>
          <w:p w14:paraId="7AC303F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267D55C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3150B52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00421DF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0384583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107.10</w:t>
            </w:r>
          </w:p>
        </w:tc>
        <w:tc>
          <w:tcPr>
            <w:tcW w:w="1440" w:type="dxa"/>
            <w:hideMark/>
          </w:tcPr>
          <w:p w14:paraId="0737D98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04A182E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05498126" w14:textId="77777777" w:rsidTr="00643CA7">
        <w:trPr>
          <w:trHeight w:val="510"/>
        </w:trPr>
        <w:tc>
          <w:tcPr>
            <w:tcW w:w="660" w:type="dxa"/>
            <w:noWrap/>
            <w:hideMark/>
          </w:tcPr>
          <w:p w14:paraId="37714C3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45</w:t>
            </w:r>
          </w:p>
        </w:tc>
        <w:tc>
          <w:tcPr>
            <w:tcW w:w="739" w:type="dxa"/>
            <w:hideMark/>
          </w:tcPr>
          <w:p w14:paraId="1085655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688EB85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4643B33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43.78</w:t>
            </w:r>
          </w:p>
        </w:tc>
        <w:tc>
          <w:tcPr>
            <w:tcW w:w="640" w:type="dxa"/>
            <w:noWrap/>
            <w:hideMark/>
          </w:tcPr>
          <w:p w14:paraId="2E3FCA6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6044C7C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106.56</w:t>
            </w:r>
          </w:p>
        </w:tc>
        <w:tc>
          <w:tcPr>
            <w:tcW w:w="1440" w:type="dxa"/>
            <w:hideMark/>
          </w:tcPr>
          <w:p w14:paraId="49B2036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4D38560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4028DD3E" w14:textId="77777777" w:rsidTr="00643CA7">
        <w:trPr>
          <w:trHeight w:val="510"/>
        </w:trPr>
        <w:tc>
          <w:tcPr>
            <w:tcW w:w="660" w:type="dxa"/>
            <w:noWrap/>
            <w:hideMark/>
          </w:tcPr>
          <w:p w14:paraId="6FEC352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46</w:t>
            </w:r>
          </w:p>
        </w:tc>
        <w:tc>
          <w:tcPr>
            <w:tcW w:w="739" w:type="dxa"/>
            <w:hideMark/>
          </w:tcPr>
          <w:p w14:paraId="53C08C7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1CD95C9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59C2D36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43.92</w:t>
            </w:r>
          </w:p>
        </w:tc>
        <w:tc>
          <w:tcPr>
            <w:tcW w:w="640" w:type="dxa"/>
            <w:noWrap/>
            <w:hideMark/>
          </w:tcPr>
          <w:p w14:paraId="223493C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5616C53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104.15</w:t>
            </w:r>
          </w:p>
        </w:tc>
        <w:tc>
          <w:tcPr>
            <w:tcW w:w="1440" w:type="dxa"/>
            <w:hideMark/>
          </w:tcPr>
          <w:p w14:paraId="42997D9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1574E2A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2CA28CE6" w14:textId="77777777" w:rsidTr="00643CA7">
        <w:trPr>
          <w:trHeight w:val="510"/>
        </w:trPr>
        <w:tc>
          <w:tcPr>
            <w:tcW w:w="660" w:type="dxa"/>
            <w:noWrap/>
            <w:hideMark/>
          </w:tcPr>
          <w:p w14:paraId="7ABC578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47</w:t>
            </w:r>
          </w:p>
        </w:tc>
        <w:tc>
          <w:tcPr>
            <w:tcW w:w="739" w:type="dxa"/>
            <w:hideMark/>
          </w:tcPr>
          <w:p w14:paraId="2677E01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5FDCB5C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3136BB4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43.92</w:t>
            </w:r>
          </w:p>
        </w:tc>
        <w:tc>
          <w:tcPr>
            <w:tcW w:w="640" w:type="dxa"/>
            <w:noWrap/>
            <w:hideMark/>
          </w:tcPr>
          <w:p w14:paraId="1BBB9C2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0761C28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104.56</w:t>
            </w:r>
          </w:p>
        </w:tc>
        <w:tc>
          <w:tcPr>
            <w:tcW w:w="1440" w:type="dxa"/>
            <w:hideMark/>
          </w:tcPr>
          <w:p w14:paraId="4C70B0C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1A398B5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160223C0" w14:textId="77777777" w:rsidTr="00643CA7">
        <w:trPr>
          <w:trHeight w:val="510"/>
        </w:trPr>
        <w:tc>
          <w:tcPr>
            <w:tcW w:w="660" w:type="dxa"/>
            <w:noWrap/>
            <w:hideMark/>
          </w:tcPr>
          <w:p w14:paraId="730431A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48</w:t>
            </w:r>
          </w:p>
        </w:tc>
        <w:tc>
          <w:tcPr>
            <w:tcW w:w="739" w:type="dxa"/>
            <w:hideMark/>
          </w:tcPr>
          <w:p w14:paraId="02F225F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1EA8560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3AF8C20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43.92</w:t>
            </w:r>
          </w:p>
        </w:tc>
        <w:tc>
          <w:tcPr>
            <w:tcW w:w="640" w:type="dxa"/>
            <w:noWrap/>
            <w:hideMark/>
          </w:tcPr>
          <w:p w14:paraId="7437761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0EB9D5A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104.52</w:t>
            </w:r>
          </w:p>
        </w:tc>
        <w:tc>
          <w:tcPr>
            <w:tcW w:w="1440" w:type="dxa"/>
            <w:hideMark/>
          </w:tcPr>
          <w:p w14:paraId="0A4723C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6634E35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27ADDB72" w14:textId="77777777" w:rsidTr="00643CA7">
        <w:trPr>
          <w:trHeight w:val="510"/>
        </w:trPr>
        <w:tc>
          <w:tcPr>
            <w:tcW w:w="660" w:type="dxa"/>
            <w:noWrap/>
            <w:hideMark/>
          </w:tcPr>
          <w:p w14:paraId="6B22377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49</w:t>
            </w:r>
          </w:p>
        </w:tc>
        <w:tc>
          <w:tcPr>
            <w:tcW w:w="739" w:type="dxa"/>
            <w:hideMark/>
          </w:tcPr>
          <w:p w14:paraId="1AB7C63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173B5BE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5B40C04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43.92</w:t>
            </w:r>
          </w:p>
        </w:tc>
        <w:tc>
          <w:tcPr>
            <w:tcW w:w="640" w:type="dxa"/>
            <w:noWrap/>
            <w:hideMark/>
          </w:tcPr>
          <w:p w14:paraId="5E1D08B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1AE4DCD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105.03</w:t>
            </w:r>
          </w:p>
        </w:tc>
        <w:tc>
          <w:tcPr>
            <w:tcW w:w="1440" w:type="dxa"/>
            <w:hideMark/>
          </w:tcPr>
          <w:p w14:paraId="58F8844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50F6D09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27239917" w14:textId="77777777" w:rsidTr="00643CA7">
        <w:trPr>
          <w:trHeight w:val="510"/>
        </w:trPr>
        <w:tc>
          <w:tcPr>
            <w:tcW w:w="660" w:type="dxa"/>
            <w:noWrap/>
            <w:hideMark/>
          </w:tcPr>
          <w:p w14:paraId="53C8780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50</w:t>
            </w:r>
          </w:p>
        </w:tc>
        <w:tc>
          <w:tcPr>
            <w:tcW w:w="739" w:type="dxa"/>
            <w:hideMark/>
          </w:tcPr>
          <w:p w14:paraId="4CB1C00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5A2055F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w:t>
            </w:r>
          </w:p>
        </w:tc>
        <w:tc>
          <w:tcPr>
            <w:tcW w:w="666" w:type="dxa"/>
            <w:noWrap/>
            <w:hideMark/>
          </w:tcPr>
          <w:p w14:paraId="258F7A0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43.92</w:t>
            </w:r>
          </w:p>
        </w:tc>
        <w:tc>
          <w:tcPr>
            <w:tcW w:w="640" w:type="dxa"/>
            <w:noWrap/>
            <w:hideMark/>
          </w:tcPr>
          <w:p w14:paraId="0C49B52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02B6E1F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104.91</w:t>
            </w:r>
          </w:p>
        </w:tc>
        <w:tc>
          <w:tcPr>
            <w:tcW w:w="1440" w:type="dxa"/>
            <w:hideMark/>
          </w:tcPr>
          <w:p w14:paraId="3D06DFC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4BC3871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71C7F55D" w14:textId="77777777" w:rsidTr="00643CA7">
        <w:trPr>
          <w:trHeight w:val="510"/>
        </w:trPr>
        <w:tc>
          <w:tcPr>
            <w:tcW w:w="660" w:type="dxa"/>
            <w:noWrap/>
            <w:hideMark/>
          </w:tcPr>
          <w:p w14:paraId="1BB4BF4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51</w:t>
            </w:r>
          </w:p>
        </w:tc>
        <w:tc>
          <w:tcPr>
            <w:tcW w:w="739" w:type="dxa"/>
            <w:hideMark/>
          </w:tcPr>
          <w:p w14:paraId="0019E76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7CCFE6A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w:t>
            </w:r>
          </w:p>
        </w:tc>
        <w:tc>
          <w:tcPr>
            <w:tcW w:w="666" w:type="dxa"/>
            <w:noWrap/>
            <w:hideMark/>
          </w:tcPr>
          <w:p w14:paraId="4ED0C5B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43.74</w:t>
            </w:r>
          </w:p>
        </w:tc>
        <w:tc>
          <w:tcPr>
            <w:tcW w:w="640" w:type="dxa"/>
            <w:noWrap/>
            <w:hideMark/>
          </w:tcPr>
          <w:p w14:paraId="3A3E3A1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0046CC0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108.25</w:t>
            </w:r>
          </w:p>
        </w:tc>
        <w:tc>
          <w:tcPr>
            <w:tcW w:w="1440" w:type="dxa"/>
            <w:hideMark/>
          </w:tcPr>
          <w:p w14:paraId="370D522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15156B7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0DCBBA27" w14:textId="77777777" w:rsidTr="00643CA7">
        <w:trPr>
          <w:trHeight w:val="510"/>
        </w:trPr>
        <w:tc>
          <w:tcPr>
            <w:tcW w:w="660" w:type="dxa"/>
            <w:noWrap/>
            <w:hideMark/>
          </w:tcPr>
          <w:p w14:paraId="1F1CE1C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52</w:t>
            </w:r>
          </w:p>
        </w:tc>
        <w:tc>
          <w:tcPr>
            <w:tcW w:w="739" w:type="dxa"/>
            <w:hideMark/>
          </w:tcPr>
          <w:p w14:paraId="320E65D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6D6594B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6D06FF6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43.75</w:t>
            </w:r>
          </w:p>
        </w:tc>
        <w:tc>
          <w:tcPr>
            <w:tcW w:w="640" w:type="dxa"/>
            <w:noWrap/>
            <w:hideMark/>
          </w:tcPr>
          <w:p w14:paraId="4080106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0C02AD2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106.91</w:t>
            </w:r>
          </w:p>
        </w:tc>
        <w:tc>
          <w:tcPr>
            <w:tcW w:w="1440" w:type="dxa"/>
            <w:hideMark/>
          </w:tcPr>
          <w:p w14:paraId="5DBA0B5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45529FD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1536A154" w14:textId="77777777" w:rsidTr="00643CA7">
        <w:trPr>
          <w:trHeight w:val="510"/>
        </w:trPr>
        <w:tc>
          <w:tcPr>
            <w:tcW w:w="660" w:type="dxa"/>
            <w:noWrap/>
            <w:hideMark/>
          </w:tcPr>
          <w:p w14:paraId="5BB12DF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53</w:t>
            </w:r>
          </w:p>
        </w:tc>
        <w:tc>
          <w:tcPr>
            <w:tcW w:w="739" w:type="dxa"/>
            <w:hideMark/>
          </w:tcPr>
          <w:p w14:paraId="373DB86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55D8D09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D</w:t>
            </w:r>
          </w:p>
        </w:tc>
        <w:tc>
          <w:tcPr>
            <w:tcW w:w="666" w:type="dxa"/>
            <w:noWrap/>
            <w:hideMark/>
          </w:tcPr>
          <w:p w14:paraId="79C7040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43.8</w:t>
            </w:r>
          </w:p>
        </w:tc>
        <w:tc>
          <w:tcPr>
            <w:tcW w:w="640" w:type="dxa"/>
            <w:noWrap/>
            <w:hideMark/>
          </w:tcPr>
          <w:p w14:paraId="62F24BD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04548C7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108.20</w:t>
            </w:r>
          </w:p>
        </w:tc>
        <w:tc>
          <w:tcPr>
            <w:tcW w:w="1440" w:type="dxa"/>
            <w:hideMark/>
          </w:tcPr>
          <w:p w14:paraId="3A9C7EE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20BD321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61C68872" w14:textId="77777777" w:rsidTr="00643CA7">
        <w:trPr>
          <w:trHeight w:val="510"/>
        </w:trPr>
        <w:tc>
          <w:tcPr>
            <w:tcW w:w="660" w:type="dxa"/>
            <w:noWrap/>
            <w:hideMark/>
          </w:tcPr>
          <w:p w14:paraId="6BD7BD4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54</w:t>
            </w:r>
          </w:p>
        </w:tc>
        <w:tc>
          <w:tcPr>
            <w:tcW w:w="739" w:type="dxa"/>
            <w:hideMark/>
          </w:tcPr>
          <w:p w14:paraId="4E8420C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3DE98A8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4373D43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43.79</w:t>
            </w:r>
          </w:p>
        </w:tc>
        <w:tc>
          <w:tcPr>
            <w:tcW w:w="640" w:type="dxa"/>
            <w:noWrap/>
            <w:hideMark/>
          </w:tcPr>
          <w:p w14:paraId="4DA0981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24F7BC5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106.08</w:t>
            </w:r>
          </w:p>
        </w:tc>
        <w:tc>
          <w:tcPr>
            <w:tcW w:w="1440" w:type="dxa"/>
            <w:hideMark/>
          </w:tcPr>
          <w:p w14:paraId="4F0042F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5816123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7BF58786" w14:textId="77777777" w:rsidTr="00643CA7">
        <w:trPr>
          <w:trHeight w:val="510"/>
        </w:trPr>
        <w:tc>
          <w:tcPr>
            <w:tcW w:w="660" w:type="dxa"/>
            <w:noWrap/>
            <w:hideMark/>
          </w:tcPr>
          <w:p w14:paraId="186D78E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55</w:t>
            </w:r>
          </w:p>
        </w:tc>
        <w:tc>
          <w:tcPr>
            <w:tcW w:w="739" w:type="dxa"/>
            <w:hideMark/>
          </w:tcPr>
          <w:p w14:paraId="3AC3D03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0517C4D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7BE662E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43.79</w:t>
            </w:r>
          </w:p>
        </w:tc>
        <w:tc>
          <w:tcPr>
            <w:tcW w:w="640" w:type="dxa"/>
            <w:noWrap/>
            <w:hideMark/>
          </w:tcPr>
          <w:p w14:paraId="506D6E7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1132D12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114.01</w:t>
            </w:r>
          </w:p>
        </w:tc>
        <w:tc>
          <w:tcPr>
            <w:tcW w:w="1440" w:type="dxa"/>
            <w:hideMark/>
          </w:tcPr>
          <w:p w14:paraId="658F62F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Tree Canopy</w:t>
            </w:r>
          </w:p>
        </w:tc>
        <w:tc>
          <w:tcPr>
            <w:tcW w:w="2845" w:type="dxa"/>
            <w:hideMark/>
          </w:tcPr>
          <w:p w14:paraId="48D3AF3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1AAFE639" w14:textId="77777777" w:rsidTr="00643CA7">
        <w:trPr>
          <w:trHeight w:val="255"/>
        </w:trPr>
        <w:tc>
          <w:tcPr>
            <w:tcW w:w="660" w:type="dxa"/>
            <w:noWrap/>
            <w:hideMark/>
          </w:tcPr>
          <w:p w14:paraId="155D28E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56</w:t>
            </w:r>
          </w:p>
        </w:tc>
        <w:tc>
          <w:tcPr>
            <w:tcW w:w="739" w:type="dxa"/>
            <w:hideMark/>
          </w:tcPr>
          <w:p w14:paraId="31F5E35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411EF21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A</w:t>
            </w:r>
          </w:p>
        </w:tc>
        <w:tc>
          <w:tcPr>
            <w:tcW w:w="666" w:type="dxa"/>
            <w:noWrap/>
            <w:hideMark/>
          </w:tcPr>
          <w:p w14:paraId="5B396D3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43.65</w:t>
            </w:r>
          </w:p>
        </w:tc>
        <w:tc>
          <w:tcPr>
            <w:tcW w:w="640" w:type="dxa"/>
            <w:noWrap/>
            <w:hideMark/>
          </w:tcPr>
          <w:p w14:paraId="452088B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0C28A56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155.52</w:t>
            </w:r>
          </w:p>
        </w:tc>
        <w:tc>
          <w:tcPr>
            <w:tcW w:w="1440" w:type="dxa"/>
            <w:hideMark/>
          </w:tcPr>
          <w:p w14:paraId="0E5D1AC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Scrub\Shrub Wetland</w:t>
            </w:r>
          </w:p>
        </w:tc>
        <w:tc>
          <w:tcPr>
            <w:tcW w:w="2845" w:type="dxa"/>
            <w:hideMark/>
          </w:tcPr>
          <w:p w14:paraId="24D857E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Poultney River (0430010103)</w:t>
            </w:r>
          </w:p>
        </w:tc>
      </w:tr>
      <w:tr w:rsidR="00643CA7" w:rsidRPr="00BE1F43" w14:paraId="16C0F689" w14:textId="77777777" w:rsidTr="00643CA7">
        <w:trPr>
          <w:trHeight w:val="510"/>
        </w:trPr>
        <w:tc>
          <w:tcPr>
            <w:tcW w:w="660" w:type="dxa"/>
            <w:noWrap/>
            <w:hideMark/>
          </w:tcPr>
          <w:p w14:paraId="691FD4D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57</w:t>
            </w:r>
          </w:p>
        </w:tc>
        <w:tc>
          <w:tcPr>
            <w:tcW w:w="739" w:type="dxa"/>
            <w:hideMark/>
          </w:tcPr>
          <w:p w14:paraId="053669C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13838C1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C/D</w:t>
            </w:r>
          </w:p>
        </w:tc>
        <w:tc>
          <w:tcPr>
            <w:tcW w:w="666" w:type="dxa"/>
            <w:noWrap/>
            <w:hideMark/>
          </w:tcPr>
          <w:p w14:paraId="38A2480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44.95</w:t>
            </w:r>
          </w:p>
        </w:tc>
        <w:tc>
          <w:tcPr>
            <w:tcW w:w="640" w:type="dxa"/>
            <w:noWrap/>
            <w:hideMark/>
          </w:tcPr>
          <w:p w14:paraId="44B280D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-72.9</w:t>
            </w:r>
          </w:p>
        </w:tc>
        <w:tc>
          <w:tcPr>
            <w:tcW w:w="1310" w:type="dxa"/>
            <w:noWrap/>
            <w:hideMark/>
          </w:tcPr>
          <w:p w14:paraId="0F06D1A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133.01</w:t>
            </w:r>
          </w:p>
        </w:tc>
        <w:tc>
          <w:tcPr>
            <w:tcW w:w="1440" w:type="dxa"/>
            <w:hideMark/>
          </w:tcPr>
          <w:p w14:paraId="13A63AC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6B28C95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Tyler Branch-Missisquoi River (0430010704)</w:t>
            </w:r>
          </w:p>
        </w:tc>
      </w:tr>
      <w:tr w:rsidR="00643CA7" w:rsidRPr="00BE1F43" w14:paraId="76809383" w14:textId="77777777" w:rsidTr="00643CA7">
        <w:trPr>
          <w:trHeight w:val="510"/>
        </w:trPr>
        <w:tc>
          <w:tcPr>
            <w:tcW w:w="660" w:type="dxa"/>
            <w:noWrap/>
            <w:hideMark/>
          </w:tcPr>
          <w:p w14:paraId="03BE96D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58</w:t>
            </w:r>
          </w:p>
        </w:tc>
        <w:tc>
          <w:tcPr>
            <w:tcW w:w="739" w:type="dxa"/>
            <w:hideMark/>
          </w:tcPr>
          <w:p w14:paraId="41ADDBB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45D225D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C/D</w:t>
            </w:r>
          </w:p>
        </w:tc>
        <w:tc>
          <w:tcPr>
            <w:tcW w:w="666" w:type="dxa"/>
            <w:noWrap/>
            <w:hideMark/>
          </w:tcPr>
          <w:p w14:paraId="2A026B5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44.95</w:t>
            </w:r>
          </w:p>
        </w:tc>
        <w:tc>
          <w:tcPr>
            <w:tcW w:w="640" w:type="dxa"/>
            <w:noWrap/>
            <w:hideMark/>
          </w:tcPr>
          <w:p w14:paraId="39DCD85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-72.9</w:t>
            </w:r>
          </w:p>
        </w:tc>
        <w:tc>
          <w:tcPr>
            <w:tcW w:w="1310" w:type="dxa"/>
            <w:noWrap/>
            <w:hideMark/>
          </w:tcPr>
          <w:p w14:paraId="6863BB5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133.06</w:t>
            </w:r>
          </w:p>
        </w:tc>
        <w:tc>
          <w:tcPr>
            <w:tcW w:w="1440" w:type="dxa"/>
            <w:hideMark/>
          </w:tcPr>
          <w:p w14:paraId="55162A7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Forested Wetland</w:t>
            </w:r>
          </w:p>
        </w:tc>
        <w:tc>
          <w:tcPr>
            <w:tcW w:w="2845" w:type="dxa"/>
            <w:hideMark/>
          </w:tcPr>
          <w:p w14:paraId="4E67930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Tyler Branch-Missisquoi River (0430010704)</w:t>
            </w:r>
          </w:p>
        </w:tc>
      </w:tr>
      <w:tr w:rsidR="00643CA7" w:rsidRPr="00BE1F43" w14:paraId="2D6E4278" w14:textId="77777777" w:rsidTr="00643CA7">
        <w:trPr>
          <w:trHeight w:val="510"/>
        </w:trPr>
        <w:tc>
          <w:tcPr>
            <w:tcW w:w="660" w:type="dxa"/>
            <w:noWrap/>
            <w:hideMark/>
          </w:tcPr>
          <w:p w14:paraId="3DA8013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59</w:t>
            </w:r>
          </w:p>
        </w:tc>
        <w:tc>
          <w:tcPr>
            <w:tcW w:w="739" w:type="dxa"/>
            <w:hideMark/>
          </w:tcPr>
          <w:p w14:paraId="7143D2A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51F44C0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A/D</w:t>
            </w:r>
          </w:p>
        </w:tc>
        <w:tc>
          <w:tcPr>
            <w:tcW w:w="666" w:type="dxa"/>
            <w:noWrap/>
            <w:hideMark/>
          </w:tcPr>
          <w:p w14:paraId="24162F0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43.86</w:t>
            </w:r>
          </w:p>
        </w:tc>
        <w:tc>
          <w:tcPr>
            <w:tcW w:w="640" w:type="dxa"/>
            <w:noWrap/>
            <w:hideMark/>
          </w:tcPr>
          <w:p w14:paraId="0216915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36D149E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105.35</w:t>
            </w:r>
          </w:p>
        </w:tc>
        <w:tc>
          <w:tcPr>
            <w:tcW w:w="1440" w:type="dxa"/>
            <w:hideMark/>
          </w:tcPr>
          <w:p w14:paraId="160D2AB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Forested Wetland</w:t>
            </w:r>
          </w:p>
        </w:tc>
        <w:tc>
          <w:tcPr>
            <w:tcW w:w="2845" w:type="dxa"/>
            <w:hideMark/>
          </w:tcPr>
          <w:p w14:paraId="122B97E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3D6DF5C9" w14:textId="77777777" w:rsidTr="00643CA7">
        <w:trPr>
          <w:trHeight w:val="510"/>
        </w:trPr>
        <w:tc>
          <w:tcPr>
            <w:tcW w:w="660" w:type="dxa"/>
            <w:noWrap/>
            <w:hideMark/>
          </w:tcPr>
          <w:p w14:paraId="79F8C41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60</w:t>
            </w:r>
          </w:p>
        </w:tc>
        <w:tc>
          <w:tcPr>
            <w:tcW w:w="739" w:type="dxa"/>
            <w:hideMark/>
          </w:tcPr>
          <w:p w14:paraId="57889A8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2E9CE89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D</w:t>
            </w:r>
          </w:p>
        </w:tc>
        <w:tc>
          <w:tcPr>
            <w:tcW w:w="666" w:type="dxa"/>
            <w:noWrap/>
            <w:hideMark/>
          </w:tcPr>
          <w:p w14:paraId="5494920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43.87</w:t>
            </w:r>
          </w:p>
        </w:tc>
        <w:tc>
          <w:tcPr>
            <w:tcW w:w="640" w:type="dxa"/>
            <w:noWrap/>
            <w:hideMark/>
          </w:tcPr>
          <w:p w14:paraId="62B2B27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7C765C1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104.61</w:t>
            </w:r>
          </w:p>
        </w:tc>
        <w:tc>
          <w:tcPr>
            <w:tcW w:w="1440" w:type="dxa"/>
            <w:hideMark/>
          </w:tcPr>
          <w:p w14:paraId="63B7FA2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2403B61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6FCBE8C8" w14:textId="77777777" w:rsidTr="00643CA7">
        <w:trPr>
          <w:trHeight w:val="510"/>
        </w:trPr>
        <w:tc>
          <w:tcPr>
            <w:tcW w:w="660" w:type="dxa"/>
            <w:noWrap/>
            <w:hideMark/>
          </w:tcPr>
          <w:p w14:paraId="3E7B00E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61</w:t>
            </w:r>
          </w:p>
        </w:tc>
        <w:tc>
          <w:tcPr>
            <w:tcW w:w="739" w:type="dxa"/>
            <w:hideMark/>
          </w:tcPr>
          <w:p w14:paraId="0FDE727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63D9085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A/D</w:t>
            </w:r>
          </w:p>
        </w:tc>
        <w:tc>
          <w:tcPr>
            <w:tcW w:w="666" w:type="dxa"/>
            <w:noWrap/>
            <w:hideMark/>
          </w:tcPr>
          <w:p w14:paraId="18216FF6"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43.87</w:t>
            </w:r>
          </w:p>
        </w:tc>
        <w:tc>
          <w:tcPr>
            <w:tcW w:w="640" w:type="dxa"/>
            <w:noWrap/>
            <w:hideMark/>
          </w:tcPr>
          <w:p w14:paraId="55D0E3F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49C766E2"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104.44</w:t>
            </w:r>
          </w:p>
        </w:tc>
        <w:tc>
          <w:tcPr>
            <w:tcW w:w="1440" w:type="dxa"/>
            <w:hideMark/>
          </w:tcPr>
          <w:p w14:paraId="01C2BD4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26E30F3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19AB6A8B" w14:textId="77777777" w:rsidTr="00643CA7">
        <w:trPr>
          <w:trHeight w:val="510"/>
        </w:trPr>
        <w:tc>
          <w:tcPr>
            <w:tcW w:w="660" w:type="dxa"/>
            <w:noWrap/>
            <w:hideMark/>
          </w:tcPr>
          <w:p w14:paraId="7CAE20C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62</w:t>
            </w:r>
          </w:p>
        </w:tc>
        <w:tc>
          <w:tcPr>
            <w:tcW w:w="739" w:type="dxa"/>
            <w:hideMark/>
          </w:tcPr>
          <w:p w14:paraId="3F2CC10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IC</w:t>
            </w:r>
          </w:p>
        </w:tc>
        <w:tc>
          <w:tcPr>
            <w:tcW w:w="660" w:type="dxa"/>
            <w:noWrap/>
            <w:hideMark/>
          </w:tcPr>
          <w:p w14:paraId="32F5BC5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A/D</w:t>
            </w:r>
          </w:p>
        </w:tc>
        <w:tc>
          <w:tcPr>
            <w:tcW w:w="666" w:type="dxa"/>
            <w:noWrap/>
            <w:hideMark/>
          </w:tcPr>
          <w:p w14:paraId="184792E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43.87</w:t>
            </w:r>
          </w:p>
        </w:tc>
        <w:tc>
          <w:tcPr>
            <w:tcW w:w="640" w:type="dxa"/>
            <w:noWrap/>
            <w:hideMark/>
          </w:tcPr>
          <w:p w14:paraId="0CDA6E79"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32CCDC4B"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104.15</w:t>
            </w:r>
          </w:p>
        </w:tc>
        <w:tc>
          <w:tcPr>
            <w:tcW w:w="1440" w:type="dxa"/>
            <w:hideMark/>
          </w:tcPr>
          <w:p w14:paraId="782BF5E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Emergent Wetland</w:t>
            </w:r>
          </w:p>
        </w:tc>
        <w:tc>
          <w:tcPr>
            <w:tcW w:w="2845" w:type="dxa"/>
            <w:hideMark/>
          </w:tcPr>
          <w:p w14:paraId="49854B6D"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3A9038A5" w14:textId="77777777" w:rsidTr="00643CA7">
        <w:trPr>
          <w:trHeight w:val="510"/>
        </w:trPr>
        <w:tc>
          <w:tcPr>
            <w:tcW w:w="660" w:type="dxa"/>
            <w:noWrap/>
            <w:hideMark/>
          </w:tcPr>
          <w:p w14:paraId="60231715"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63</w:t>
            </w:r>
          </w:p>
        </w:tc>
        <w:tc>
          <w:tcPr>
            <w:tcW w:w="739" w:type="dxa"/>
            <w:hideMark/>
          </w:tcPr>
          <w:p w14:paraId="3D39707F"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5F9D993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C</w:t>
            </w:r>
          </w:p>
        </w:tc>
        <w:tc>
          <w:tcPr>
            <w:tcW w:w="666" w:type="dxa"/>
            <w:noWrap/>
            <w:hideMark/>
          </w:tcPr>
          <w:p w14:paraId="3C0CC8F3"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43.97</w:t>
            </w:r>
          </w:p>
        </w:tc>
        <w:tc>
          <w:tcPr>
            <w:tcW w:w="640" w:type="dxa"/>
            <w:noWrap/>
            <w:hideMark/>
          </w:tcPr>
          <w:p w14:paraId="5185DB8E"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-73.2</w:t>
            </w:r>
          </w:p>
        </w:tc>
        <w:tc>
          <w:tcPr>
            <w:tcW w:w="1310" w:type="dxa"/>
            <w:noWrap/>
            <w:hideMark/>
          </w:tcPr>
          <w:p w14:paraId="1744C92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104.76</w:t>
            </w:r>
          </w:p>
        </w:tc>
        <w:tc>
          <w:tcPr>
            <w:tcW w:w="1440" w:type="dxa"/>
            <w:hideMark/>
          </w:tcPr>
          <w:p w14:paraId="44E5AC9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Hay</w:t>
            </w:r>
          </w:p>
        </w:tc>
        <w:tc>
          <w:tcPr>
            <w:tcW w:w="2845" w:type="dxa"/>
            <w:hideMark/>
          </w:tcPr>
          <w:p w14:paraId="3A1B0B60"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r w:rsidR="00643CA7" w:rsidRPr="00BE1F43" w14:paraId="2EB7E80F" w14:textId="77777777" w:rsidTr="00643CA7">
        <w:trPr>
          <w:trHeight w:val="510"/>
        </w:trPr>
        <w:tc>
          <w:tcPr>
            <w:tcW w:w="660" w:type="dxa"/>
            <w:noWrap/>
            <w:hideMark/>
          </w:tcPr>
          <w:p w14:paraId="49D9D27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64</w:t>
            </w:r>
          </w:p>
        </w:tc>
        <w:tc>
          <w:tcPr>
            <w:tcW w:w="739" w:type="dxa"/>
            <w:hideMark/>
          </w:tcPr>
          <w:p w14:paraId="446B950A"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RA</w:t>
            </w:r>
          </w:p>
        </w:tc>
        <w:tc>
          <w:tcPr>
            <w:tcW w:w="660" w:type="dxa"/>
            <w:noWrap/>
            <w:hideMark/>
          </w:tcPr>
          <w:p w14:paraId="6E4185DC"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B/D</w:t>
            </w:r>
          </w:p>
        </w:tc>
        <w:tc>
          <w:tcPr>
            <w:tcW w:w="666" w:type="dxa"/>
            <w:noWrap/>
            <w:hideMark/>
          </w:tcPr>
          <w:p w14:paraId="62B931F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43.74</w:t>
            </w:r>
          </w:p>
        </w:tc>
        <w:tc>
          <w:tcPr>
            <w:tcW w:w="640" w:type="dxa"/>
            <w:noWrap/>
            <w:hideMark/>
          </w:tcPr>
          <w:p w14:paraId="75BEEA68"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-73.1</w:t>
            </w:r>
          </w:p>
        </w:tc>
        <w:tc>
          <w:tcPr>
            <w:tcW w:w="1310" w:type="dxa"/>
            <w:noWrap/>
            <w:hideMark/>
          </w:tcPr>
          <w:p w14:paraId="38338687"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107.52</w:t>
            </w:r>
          </w:p>
        </w:tc>
        <w:tc>
          <w:tcPr>
            <w:tcW w:w="1440" w:type="dxa"/>
            <w:hideMark/>
          </w:tcPr>
          <w:p w14:paraId="2BBCAE81"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Forested Wetland</w:t>
            </w:r>
          </w:p>
        </w:tc>
        <w:tc>
          <w:tcPr>
            <w:tcW w:w="2845" w:type="dxa"/>
            <w:hideMark/>
          </w:tcPr>
          <w:p w14:paraId="007F4CF4" w14:textId="77777777" w:rsidR="00F35C29" w:rsidRPr="00BE1F43" w:rsidRDefault="00F35C29" w:rsidP="00F35C29">
            <w:pPr>
              <w:spacing w:after="0" w:line="240" w:lineRule="auto"/>
              <w:ind w:firstLine="0"/>
              <w:jc w:val="center"/>
              <w:rPr>
                <w:rFonts w:eastAsia="Times New Roman" w:cs="Times New Roman"/>
                <w:szCs w:val="20"/>
              </w:rPr>
            </w:pPr>
            <w:r w:rsidRPr="00BE1F43">
              <w:rPr>
                <w:rFonts w:eastAsia="Times New Roman" w:cs="Times New Roman"/>
                <w:szCs w:val="20"/>
              </w:rPr>
              <w:t>Middlebury River-Otter Creek (0430010203)</w:t>
            </w:r>
          </w:p>
        </w:tc>
      </w:tr>
    </w:tbl>
    <w:p w14:paraId="2318984D" w14:textId="0CCE00A3" w:rsidR="00F35C29" w:rsidRPr="00BE1F43" w:rsidRDefault="00F35C29" w:rsidP="0051219D">
      <w:pPr>
        <w:ind w:firstLine="0"/>
        <w:rPr>
          <w:rFonts w:cs="Times New Roman"/>
          <w:szCs w:val="20"/>
        </w:rPr>
        <w:sectPr w:rsidR="00F35C29" w:rsidRPr="00BE1F43" w:rsidSect="0058495D">
          <w:footerReference w:type="default" r:id="rId8"/>
          <w:pgSz w:w="12240" w:h="15840"/>
          <w:pgMar w:top="1440" w:right="1440" w:bottom="1440" w:left="1440" w:header="720" w:footer="720" w:gutter="0"/>
          <w:lnNumType w:countBy="1"/>
          <w:cols w:space="720"/>
          <w:docGrid w:linePitch="360"/>
        </w:sectPr>
      </w:pPr>
    </w:p>
    <w:p w14:paraId="01979A04" w14:textId="7BCB921B" w:rsidR="00240819" w:rsidRPr="00BE1F43" w:rsidRDefault="00240819" w:rsidP="00240819">
      <w:pPr>
        <w:pStyle w:val="Caption"/>
        <w:jc w:val="left"/>
        <w:rPr>
          <w:rStyle w:val="NoSpacingChar"/>
          <w:rFonts w:cs="Times New Roman"/>
          <w:szCs w:val="20"/>
        </w:rPr>
      </w:pPr>
      <w:r w:rsidRPr="00BE1F43">
        <w:rPr>
          <w:rFonts w:ascii="Times New Roman" w:hAnsi="Times New Roman" w:cs="Times New Roman"/>
          <w:b/>
          <w:bCs/>
          <w:szCs w:val="20"/>
        </w:rPr>
        <w:t>Table S</w:t>
      </w:r>
      <w:r w:rsidR="00852D93" w:rsidRPr="00BE1F43">
        <w:rPr>
          <w:rFonts w:ascii="Times New Roman" w:hAnsi="Times New Roman" w:cs="Times New Roman"/>
          <w:b/>
          <w:bCs/>
          <w:szCs w:val="20"/>
        </w:rPr>
        <w:t>2</w:t>
      </w:r>
      <w:r w:rsidRPr="00BE1F43">
        <w:rPr>
          <w:rFonts w:ascii="Times New Roman" w:hAnsi="Times New Roman" w:cs="Times New Roman"/>
          <w:szCs w:val="20"/>
        </w:rPr>
        <w:t xml:space="preserve"> </w:t>
      </w:r>
      <w:ins w:id="273" w:author="Wiegman, Adrian - ARS" w:date="2022-07-25T12:52:00Z">
        <w:r w:rsidR="007E2036">
          <w:rPr>
            <w:rStyle w:val="NoSpacingChar"/>
            <w:rFonts w:cs="Times New Roman"/>
            <w:szCs w:val="20"/>
          </w:rPr>
          <w:t>M</w:t>
        </w:r>
        <w:r w:rsidR="007E2036" w:rsidRPr="00BE1F43">
          <w:rPr>
            <w:rStyle w:val="NoSpacingChar"/>
            <w:rFonts w:cs="Times New Roman"/>
            <w:szCs w:val="20"/>
          </w:rPr>
          <w:t xml:space="preserve">atrix </w:t>
        </w:r>
        <w:r w:rsidR="007E2036">
          <w:rPr>
            <w:rStyle w:val="NoSpacingChar"/>
            <w:rFonts w:cs="Times New Roman"/>
            <w:szCs w:val="20"/>
          </w:rPr>
          <w:t xml:space="preserve">of </w:t>
        </w:r>
      </w:ins>
      <w:ins w:id="274" w:author="Wiegman, Adrian - ARS" w:date="2022-07-25T14:05:00Z">
        <w:r w:rsidR="00081B36">
          <w:rPr>
            <w:rStyle w:val="NoSpacingChar"/>
            <w:rFonts w:cs="Times New Roman"/>
            <w:szCs w:val="20"/>
          </w:rPr>
          <w:t>S</w:t>
        </w:r>
      </w:ins>
      <w:del w:id="275" w:author="Wiegman, Adrian - ARS" w:date="2022-07-25T12:52:00Z">
        <w:r w:rsidRPr="00BE1F43" w:rsidDel="007E2036">
          <w:rPr>
            <w:rStyle w:val="NoSpacingChar"/>
            <w:rFonts w:cs="Times New Roman"/>
            <w:szCs w:val="20"/>
          </w:rPr>
          <w:delText>S</w:delText>
        </w:r>
      </w:del>
      <w:r w:rsidRPr="00BE1F43">
        <w:rPr>
          <w:rStyle w:val="NoSpacingChar"/>
          <w:rFonts w:cs="Times New Roman"/>
          <w:szCs w:val="20"/>
        </w:rPr>
        <w:t>pearman rank correlation</w:t>
      </w:r>
      <w:ins w:id="276" w:author="Wiegman, Adrian - ARS" w:date="2022-07-25T12:52:00Z">
        <w:r w:rsidR="007E2036">
          <w:rPr>
            <w:rStyle w:val="NoSpacingChar"/>
            <w:rFonts w:cs="Times New Roman"/>
            <w:szCs w:val="20"/>
          </w:rPr>
          <w:t xml:space="preserve"> </w:t>
        </w:r>
        <w:r w:rsidR="00FD5056">
          <w:rPr>
            <w:rStyle w:val="NoSpacingChar"/>
            <w:rFonts w:cs="Times New Roman"/>
            <w:szCs w:val="20"/>
          </w:rPr>
          <w:t xml:space="preserve">rho </w:t>
        </w:r>
      </w:ins>
      <w:ins w:id="277" w:author="Wiegman, Adrian - ARS" w:date="2022-07-25T14:05:00Z">
        <w:r w:rsidR="00993506">
          <w:rPr>
            <w:rStyle w:val="NoSpacingChar"/>
            <w:rFonts w:cs="Times New Roman"/>
            <w:szCs w:val="20"/>
          </w:rPr>
          <w:t>(</w:t>
        </w:r>
      </w:ins>
      <w:ins w:id="278" w:author="Wiegman, Adrian - ARS" w:date="2022-07-25T12:52:00Z">
        <w:r w:rsidR="007E2036">
          <w:rPr>
            <w:rStyle w:val="NoSpacingChar"/>
            <w:rFonts w:cs="Times New Roman"/>
            <w:szCs w:val="20"/>
          </w:rPr>
          <w:t>ρ)</w:t>
        </w:r>
      </w:ins>
      <w:r w:rsidRPr="00BE1F43">
        <w:rPr>
          <w:rStyle w:val="NoSpacingChar"/>
          <w:rFonts w:cs="Times New Roman"/>
          <w:szCs w:val="20"/>
        </w:rPr>
        <w:t xml:space="preserve"> </w:t>
      </w:r>
      <w:del w:id="279" w:author="Eric Roy" w:date="2022-07-24T11:32:00Z">
        <w:r w:rsidRPr="00BE1F43" w:rsidDel="00EA3398">
          <w:rPr>
            <w:rStyle w:val="NoSpacingChar"/>
            <w:rFonts w:cs="Times New Roman"/>
            <w:szCs w:val="20"/>
          </w:rPr>
          <w:delText>(r)</w:delText>
        </w:r>
      </w:del>
      <w:del w:id="280" w:author="Wiegman, Adrian - ARS" w:date="2022-07-25T12:52:00Z">
        <w:r w:rsidRPr="00BE1F43" w:rsidDel="007E2036">
          <w:rPr>
            <w:rStyle w:val="NoSpacingChar"/>
            <w:rFonts w:cs="Times New Roman"/>
            <w:szCs w:val="20"/>
          </w:rPr>
          <w:delText xml:space="preserve"> matrix </w:delText>
        </w:r>
      </w:del>
      <w:r w:rsidRPr="00BE1F43">
        <w:rPr>
          <w:rStyle w:val="NoSpacingChar"/>
          <w:rFonts w:cs="Times New Roman"/>
          <w:szCs w:val="20"/>
        </w:rPr>
        <w:t xml:space="preserve">comparing bulk density weighted mean soil properties (0-10cm) for each sampling plot (n=42, </w:t>
      </w:r>
      <w:del w:id="281" w:author="Wiegman, Adrian - ARS" w:date="2022-08-04T14:59:00Z">
        <w:r w:rsidRPr="00BE1F43" w:rsidDel="008860DE">
          <w:rPr>
            <w:rStyle w:val="NoSpacingChar"/>
            <w:rFonts w:cs="Times New Roman"/>
            <w:szCs w:val="20"/>
          </w:rPr>
          <w:delText xml:space="preserve">unless specified otherwise). </w:delText>
        </w:r>
      </w:del>
      <w:ins w:id="282" w:author="Wiegman, Adrian - ARS" w:date="2022-08-04T14:59:00Z">
        <w:r w:rsidR="008860DE">
          <w:rPr>
            <w:rStyle w:val="NoSpacingChar"/>
            <w:rFonts w:cs="Times New Roman"/>
            <w:szCs w:val="20"/>
          </w:rPr>
          <w:t xml:space="preserve">except for sand, </w:t>
        </w:r>
      </w:ins>
      <w:ins w:id="283" w:author="Wiegman, Adrian - ARS" w:date="2022-08-04T15:00:00Z">
        <w:r w:rsidR="008860DE">
          <w:rPr>
            <w:rStyle w:val="NoSpacingChar"/>
            <w:rFonts w:cs="Times New Roman"/>
            <w:szCs w:val="20"/>
          </w:rPr>
          <w:t xml:space="preserve">silt, clay where n = 15). </w:t>
        </w:r>
      </w:ins>
      <w:r w:rsidRPr="00BE1F43">
        <w:rPr>
          <w:rStyle w:val="NoSpacingChar"/>
          <w:rFonts w:cs="Times New Roman"/>
          <w:szCs w:val="20"/>
        </w:rPr>
        <w:t xml:space="preserve">Variable names are listed on the top, left and diagonal of the matrix, see </w:t>
      </w:r>
      <w:ins w:id="284" w:author="Eric Roy" w:date="2022-07-24T11:30:00Z">
        <w:r w:rsidR="00EA3398">
          <w:rPr>
            <w:rStyle w:val="NoSpacingChar"/>
            <w:rFonts w:cs="Times New Roman"/>
            <w:szCs w:val="20"/>
          </w:rPr>
          <w:t>T</w:t>
        </w:r>
      </w:ins>
      <w:del w:id="285" w:author="Eric Roy" w:date="2022-07-24T11:30:00Z">
        <w:r w:rsidRPr="00BE1F43" w:rsidDel="00EA3398">
          <w:rPr>
            <w:rStyle w:val="NoSpacingChar"/>
            <w:rFonts w:cs="Times New Roman"/>
            <w:szCs w:val="20"/>
          </w:rPr>
          <w:delText>t</w:delText>
        </w:r>
      </w:del>
      <w:r w:rsidRPr="00BE1F43">
        <w:rPr>
          <w:rStyle w:val="NoSpacingChar"/>
          <w:rFonts w:cs="Times New Roman"/>
          <w:szCs w:val="20"/>
        </w:rPr>
        <w:t xml:space="preserve">able 1 for variable definitions. The upper right triangle shows the correlations significance code (*0.05 &gt; p ≥ 0.01, **0.01 &gt; p ≥ 0.001, ***0.001 &gt; p), the lower left triangle shows </w:t>
      </w:r>
      <w:ins w:id="286" w:author="Wiegman, Adrian - ARS" w:date="2022-08-04T15:00:00Z">
        <w:r w:rsidR="00B904AB">
          <w:rPr>
            <w:rStyle w:val="NoSpacingChar"/>
            <w:rFonts w:cs="Times New Roman"/>
            <w:szCs w:val="20"/>
          </w:rPr>
          <w:t xml:space="preserve">Spearman rho </w:t>
        </w:r>
      </w:ins>
      <w:del w:id="287" w:author="Wiegman, Adrian - ARS" w:date="2022-08-04T15:00:00Z">
        <w:r w:rsidRPr="00BE1F43" w:rsidDel="00B904AB">
          <w:rPr>
            <w:rStyle w:val="NoSpacingChar"/>
            <w:rFonts w:cs="Times New Roman"/>
            <w:szCs w:val="20"/>
          </w:rPr>
          <w:delText xml:space="preserve">r </w:delText>
        </w:r>
      </w:del>
      <w:r w:rsidRPr="00BE1F43">
        <w:rPr>
          <w:rStyle w:val="NoSpacingChar"/>
          <w:rFonts w:cs="Times New Roman"/>
          <w:szCs w:val="20"/>
        </w:rPr>
        <w:t>values. Non</w:t>
      </w:r>
      <w:ins w:id="288" w:author="Eric Roy" w:date="2022-07-24T11:29:00Z">
        <w:r w:rsidR="00EA3398">
          <w:rPr>
            <w:rStyle w:val="NoSpacingChar"/>
            <w:rFonts w:cs="Times New Roman"/>
            <w:szCs w:val="20"/>
          </w:rPr>
          <w:t>-</w:t>
        </w:r>
      </w:ins>
      <w:r w:rsidRPr="00BE1F43">
        <w:rPr>
          <w:rStyle w:val="NoSpacingChar"/>
          <w:rFonts w:cs="Times New Roman"/>
          <w:szCs w:val="20"/>
        </w:rPr>
        <w:t>significant (p&gt;0.05) correlations are left blank.</w:t>
      </w:r>
      <w:ins w:id="289" w:author="Wiegman, Adrian - ARS" w:date="2022-08-04T15:01:00Z">
        <w:r w:rsidR="002C0849">
          <w:rPr>
            <w:rStyle w:val="NoSpacingChar"/>
            <w:rFonts w:cs="Times New Roman"/>
            <w:szCs w:val="20"/>
          </w:rPr>
          <w:t xml:space="preserve"> </w:t>
        </w:r>
      </w:ins>
    </w:p>
    <w:tbl>
      <w:tblPr>
        <w:tblW w:w="12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100"/>
        <w:gridCol w:w="560"/>
        <w:gridCol w:w="40"/>
        <w:gridCol w:w="600"/>
        <w:gridCol w:w="20"/>
        <w:gridCol w:w="580"/>
        <w:gridCol w:w="80"/>
        <w:gridCol w:w="520"/>
        <w:gridCol w:w="140"/>
        <w:gridCol w:w="460"/>
        <w:gridCol w:w="200"/>
        <w:gridCol w:w="400"/>
        <w:gridCol w:w="260"/>
        <w:gridCol w:w="340"/>
        <w:gridCol w:w="320"/>
        <w:gridCol w:w="280"/>
        <w:gridCol w:w="380"/>
        <w:gridCol w:w="220"/>
        <w:gridCol w:w="440"/>
        <w:gridCol w:w="160"/>
        <w:gridCol w:w="500"/>
        <w:gridCol w:w="100"/>
        <w:gridCol w:w="560"/>
        <w:gridCol w:w="40"/>
        <w:gridCol w:w="600"/>
        <w:gridCol w:w="165"/>
        <w:gridCol w:w="435"/>
        <w:gridCol w:w="225"/>
        <w:gridCol w:w="375"/>
        <w:gridCol w:w="285"/>
        <w:gridCol w:w="315"/>
        <w:gridCol w:w="345"/>
        <w:gridCol w:w="255"/>
        <w:gridCol w:w="447"/>
        <w:gridCol w:w="153"/>
        <w:gridCol w:w="507"/>
        <w:gridCol w:w="93"/>
        <w:gridCol w:w="600"/>
      </w:tblGrid>
      <w:tr w:rsidR="00240819" w:rsidRPr="00BE1F43" w:rsidDel="003C5718" w14:paraId="04704903" w14:textId="63C6858B" w:rsidTr="003C5718">
        <w:trPr>
          <w:gridAfter w:val="2"/>
          <w:wAfter w:w="693" w:type="dxa"/>
          <w:trHeight w:val="264"/>
          <w:del w:id="290" w:author="Wiegman, Adrian - ARS" w:date="2022-08-04T14:58:00Z"/>
        </w:trPr>
        <w:tc>
          <w:tcPr>
            <w:tcW w:w="880" w:type="dxa"/>
            <w:shd w:val="clear" w:color="auto" w:fill="D9D9D9" w:themeFill="background1" w:themeFillShade="D9"/>
            <w:noWrap/>
            <w:vAlign w:val="bottom"/>
            <w:hideMark/>
          </w:tcPr>
          <w:p w14:paraId="2FFC4F57" w14:textId="01F3067B" w:rsidR="00240819" w:rsidRPr="00BE1F43" w:rsidDel="003C5718" w:rsidRDefault="00240819" w:rsidP="00863A6F">
            <w:pPr>
              <w:spacing w:after="0" w:line="240" w:lineRule="auto"/>
              <w:ind w:firstLine="0"/>
              <w:jc w:val="center"/>
              <w:rPr>
                <w:del w:id="291" w:author="Wiegman, Adrian - ARS" w:date="2022-08-04T14:58:00Z"/>
                <w:rFonts w:eastAsia="Times New Roman" w:cs="Times New Roman"/>
                <w:szCs w:val="20"/>
              </w:rPr>
            </w:pPr>
            <w:del w:id="292" w:author="Wiegman, Adrian - ARS" w:date="2022-08-04T14:58:00Z">
              <w:r w:rsidRPr="00BE1F43" w:rsidDel="003C5718">
                <w:rPr>
                  <w:rFonts w:eastAsia="Times New Roman" w:cs="Times New Roman"/>
                  <w:szCs w:val="20"/>
                </w:rPr>
                <w:delText> </w:delText>
              </w:r>
            </w:del>
          </w:p>
        </w:tc>
        <w:tc>
          <w:tcPr>
            <w:tcW w:w="660" w:type="dxa"/>
            <w:gridSpan w:val="2"/>
            <w:shd w:val="clear" w:color="auto" w:fill="D9D9D9" w:themeFill="background1" w:themeFillShade="D9"/>
            <w:noWrap/>
            <w:vAlign w:val="bottom"/>
            <w:hideMark/>
          </w:tcPr>
          <w:p w14:paraId="7D7C85CF" w14:textId="0236005D" w:rsidR="00240819" w:rsidRPr="00BE1F43" w:rsidDel="003C5718" w:rsidRDefault="00240819" w:rsidP="00863A6F">
            <w:pPr>
              <w:spacing w:after="0" w:line="240" w:lineRule="auto"/>
              <w:ind w:firstLine="0"/>
              <w:jc w:val="center"/>
              <w:rPr>
                <w:del w:id="293" w:author="Wiegman, Adrian - ARS" w:date="2022-08-04T14:58:00Z"/>
                <w:rFonts w:eastAsia="Times New Roman" w:cs="Times New Roman"/>
                <w:szCs w:val="20"/>
              </w:rPr>
            </w:pPr>
            <w:del w:id="294" w:author="Wiegman, Adrian - ARS" w:date="2022-08-04T14:58:00Z">
              <w:r w:rsidRPr="00BE1F43" w:rsidDel="003C5718">
                <w:rPr>
                  <w:rFonts w:eastAsia="Times New Roman" w:cs="Times New Roman"/>
                  <w:szCs w:val="20"/>
                </w:rPr>
                <w:delText>FF</w:delText>
              </w:r>
            </w:del>
          </w:p>
        </w:tc>
        <w:tc>
          <w:tcPr>
            <w:tcW w:w="660" w:type="dxa"/>
            <w:gridSpan w:val="3"/>
            <w:shd w:val="clear" w:color="auto" w:fill="D9D9D9" w:themeFill="background1" w:themeFillShade="D9"/>
            <w:noWrap/>
            <w:vAlign w:val="bottom"/>
            <w:hideMark/>
          </w:tcPr>
          <w:p w14:paraId="2D264D4D" w14:textId="04D75670" w:rsidR="00240819" w:rsidRPr="00BE1F43" w:rsidDel="003C5718" w:rsidRDefault="00240819" w:rsidP="00863A6F">
            <w:pPr>
              <w:spacing w:after="0" w:line="240" w:lineRule="auto"/>
              <w:ind w:firstLine="0"/>
              <w:jc w:val="center"/>
              <w:rPr>
                <w:del w:id="295" w:author="Wiegman, Adrian - ARS" w:date="2022-08-04T14:58:00Z"/>
                <w:rFonts w:eastAsia="Times New Roman" w:cs="Times New Roman"/>
                <w:szCs w:val="20"/>
              </w:rPr>
            </w:pPr>
            <w:del w:id="296" w:author="Wiegman, Adrian - ARS" w:date="2022-08-04T14:58:00Z">
              <w:r w:rsidRPr="00BE1F43" w:rsidDel="003C5718">
                <w:rPr>
                  <w:rFonts w:eastAsia="Times New Roman" w:cs="Times New Roman"/>
                  <w:szCs w:val="20"/>
                </w:rPr>
                <w:delText>YSF</w:delText>
              </w:r>
            </w:del>
          </w:p>
        </w:tc>
        <w:tc>
          <w:tcPr>
            <w:tcW w:w="660" w:type="dxa"/>
            <w:gridSpan w:val="2"/>
            <w:shd w:val="clear" w:color="auto" w:fill="D9D9D9" w:themeFill="background1" w:themeFillShade="D9"/>
            <w:noWrap/>
            <w:vAlign w:val="bottom"/>
            <w:hideMark/>
          </w:tcPr>
          <w:p w14:paraId="31703ED7" w14:textId="45E17904" w:rsidR="00240819" w:rsidRPr="00BE1F43" w:rsidDel="003C5718" w:rsidRDefault="00240819" w:rsidP="00863A6F">
            <w:pPr>
              <w:spacing w:after="0" w:line="240" w:lineRule="auto"/>
              <w:ind w:firstLine="0"/>
              <w:jc w:val="center"/>
              <w:rPr>
                <w:del w:id="297" w:author="Wiegman, Adrian - ARS" w:date="2022-08-04T14:58:00Z"/>
                <w:rFonts w:eastAsia="Times New Roman" w:cs="Times New Roman"/>
                <w:szCs w:val="20"/>
              </w:rPr>
            </w:pPr>
            <w:del w:id="298" w:author="Wiegman, Adrian - ARS" w:date="2022-08-04T14:58:00Z">
              <w:r w:rsidRPr="00BE1F43" w:rsidDel="003C5718">
                <w:rPr>
                  <w:rFonts w:eastAsia="Times New Roman" w:cs="Times New Roman"/>
                  <w:szCs w:val="20"/>
                </w:rPr>
                <w:delText>BD</w:delText>
              </w:r>
            </w:del>
          </w:p>
        </w:tc>
        <w:tc>
          <w:tcPr>
            <w:tcW w:w="660" w:type="dxa"/>
            <w:gridSpan w:val="2"/>
            <w:shd w:val="clear" w:color="auto" w:fill="D9D9D9" w:themeFill="background1" w:themeFillShade="D9"/>
            <w:noWrap/>
            <w:vAlign w:val="bottom"/>
            <w:hideMark/>
          </w:tcPr>
          <w:p w14:paraId="3A279CF7" w14:textId="0B863E9C" w:rsidR="00240819" w:rsidRPr="00BE1F43" w:rsidDel="003C5718" w:rsidRDefault="00240819" w:rsidP="00863A6F">
            <w:pPr>
              <w:spacing w:after="0" w:line="240" w:lineRule="auto"/>
              <w:ind w:firstLine="0"/>
              <w:jc w:val="center"/>
              <w:rPr>
                <w:del w:id="299" w:author="Wiegman, Adrian - ARS" w:date="2022-08-04T14:58:00Z"/>
                <w:rFonts w:eastAsia="Times New Roman" w:cs="Times New Roman"/>
                <w:szCs w:val="20"/>
              </w:rPr>
            </w:pPr>
            <w:del w:id="300" w:author="Wiegman, Adrian - ARS" w:date="2022-08-04T14:58:00Z">
              <w:r w:rsidRPr="00BE1F43" w:rsidDel="003C5718">
                <w:rPr>
                  <w:rFonts w:eastAsia="Times New Roman" w:cs="Times New Roman"/>
                  <w:szCs w:val="20"/>
                </w:rPr>
                <w:delText>LOI</w:delText>
              </w:r>
            </w:del>
          </w:p>
        </w:tc>
        <w:tc>
          <w:tcPr>
            <w:tcW w:w="660" w:type="dxa"/>
            <w:gridSpan w:val="2"/>
            <w:shd w:val="clear" w:color="auto" w:fill="D9D9D9" w:themeFill="background1" w:themeFillShade="D9"/>
            <w:noWrap/>
            <w:vAlign w:val="bottom"/>
            <w:hideMark/>
          </w:tcPr>
          <w:p w14:paraId="1CBD87EC" w14:textId="75D69E14" w:rsidR="00240819" w:rsidRPr="00BE1F43" w:rsidDel="003C5718" w:rsidRDefault="00240819" w:rsidP="00863A6F">
            <w:pPr>
              <w:spacing w:after="0" w:line="240" w:lineRule="auto"/>
              <w:ind w:firstLine="0"/>
              <w:jc w:val="center"/>
              <w:rPr>
                <w:del w:id="301" w:author="Wiegman, Adrian - ARS" w:date="2022-08-04T14:58:00Z"/>
                <w:rFonts w:eastAsia="Times New Roman" w:cs="Times New Roman"/>
                <w:szCs w:val="20"/>
              </w:rPr>
            </w:pPr>
            <w:del w:id="302" w:author="Wiegman, Adrian - ARS" w:date="2022-08-04T14:58:00Z">
              <w:r w:rsidRPr="00BE1F43" w:rsidDel="003C5718">
                <w:rPr>
                  <w:rFonts w:eastAsia="Times New Roman" w:cs="Times New Roman"/>
                  <w:szCs w:val="20"/>
                </w:rPr>
                <w:delText>sand</w:delText>
              </w:r>
              <w:r w:rsidRPr="00BE1F43" w:rsidDel="003C5718">
                <w:rPr>
                  <w:rFonts w:eastAsia="Times New Roman" w:cs="Times New Roman"/>
                  <w:szCs w:val="20"/>
                  <w:vertAlign w:val="superscript"/>
                </w:rPr>
                <w:delText>§</w:delText>
              </w:r>
            </w:del>
          </w:p>
        </w:tc>
        <w:tc>
          <w:tcPr>
            <w:tcW w:w="660" w:type="dxa"/>
            <w:gridSpan w:val="2"/>
            <w:shd w:val="clear" w:color="auto" w:fill="D9D9D9" w:themeFill="background1" w:themeFillShade="D9"/>
            <w:noWrap/>
            <w:vAlign w:val="bottom"/>
            <w:hideMark/>
          </w:tcPr>
          <w:p w14:paraId="2E143A8F" w14:textId="535363EA" w:rsidR="00240819" w:rsidRPr="00BE1F43" w:rsidDel="003C5718" w:rsidRDefault="00240819" w:rsidP="00863A6F">
            <w:pPr>
              <w:spacing w:after="0" w:line="240" w:lineRule="auto"/>
              <w:ind w:firstLine="0"/>
              <w:jc w:val="center"/>
              <w:rPr>
                <w:del w:id="303" w:author="Wiegman, Adrian - ARS" w:date="2022-08-04T14:58:00Z"/>
                <w:rFonts w:eastAsia="Times New Roman" w:cs="Times New Roman"/>
                <w:szCs w:val="20"/>
              </w:rPr>
            </w:pPr>
            <w:del w:id="304" w:author="Wiegman, Adrian - ARS" w:date="2022-08-04T14:58:00Z">
              <w:r w:rsidRPr="00BE1F43" w:rsidDel="003C5718">
                <w:rPr>
                  <w:rFonts w:eastAsia="Times New Roman" w:cs="Times New Roman"/>
                  <w:szCs w:val="20"/>
                </w:rPr>
                <w:delText>silt</w:delText>
              </w:r>
              <w:r w:rsidRPr="00BE1F43" w:rsidDel="003C5718">
                <w:rPr>
                  <w:rFonts w:eastAsia="Times New Roman" w:cs="Times New Roman"/>
                  <w:szCs w:val="20"/>
                  <w:vertAlign w:val="superscript"/>
                </w:rPr>
                <w:delText>§</w:delText>
              </w:r>
            </w:del>
          </w:p>
        </w:tc>
        <w:tc>
          <w:tcPr>
            <w:tcW w:w="660" w:type="dxa"/>
            <w:gridSpan w:val="2"/>
            <w:shd w:val="clear" w:color="auto" w:fill="D9D9D9" w:themeFill="background1" w:themeFillShade="D9"/>
            <w:noWrap/>
            <w:vAlign w:val="bottom"/>
            <w:hideMark/>
          </w:tcPr>
          <w:p w14:paraId="591740E9" w14:textId="25906B5A" w:rsidR="00240819" w:rsidRPr="00BE1F43" w:rsidDel="003C5718" w:rsidRDefault="00240819" w:rsidP="00863A6F">
            <w:pPr>
              <w:spacing w:after="0" w:line="240" w:lineRule="auto"/>
              <w:ind w:firstLine="0"/>
              <w:jc w:val="center"/>
              <w:rPr>
                <w:del w:id="305" w:author="Wiegman, Adrian - ARS" w:date="2022-08-04T14:58:00Z"/>
                <w:rFonts w:eastAsia="Times New Roman" w:cs="Times New Roman"/>
                <w:szCs w:val="20"/>
              </w:rPr>
            </w:pPr>
            <w:del w:id="306" w:author="Wiegman, Adrian - ARS" w:date="2022-08-04T14:58:00Z">
              <w:r w:rsidRPr="00BE1F43" w:rsidDel="003C5718">
                <w:rPr>
                  <w:rFonts w:eastAsia="Times New Roman" w:cs="Times New Roman"/>
                  <w:szCs w:val="20"/>
                </w:rPr>
                <w:delText>clay</w:delText>
              </w:r>
              <w:r w:rsidRPr="00BE1F43" w:rsidDel="003C5718">
                <w:rPr>
                  <w:rFonts w:eastAsia="Times New Roman" w:cs="Times New Roman"/>
                  <w:szCs w:val="20"/>
                  <w:vertAlign w:val="superscript"/>
                </w:rPr>
                <w:delText>§</w:delText>
              </w:r>
            </w:del>
          </w:p>
        </w:tc>
        <w:tc>
          <w:tcPr>
            <w:tcW w:w="660" w:type="dxa"/>
            <w:gridSpan w:val="2"/>
            <w:shd w:val="clear" w:color="auto" w:fill="D9D9D9" w:themeFill="background1" w:themeFillShade="D9"/>
            <w:noWrap/>
            <w:vAlign w:val="bottom"/>
            <w:hideMark/>
          </w:tcPr>
          <w:p w14:paraId="6C2216FD" w14:textId="4A674DA7" w:rsidR="00240819" w:rsidRPr="00BE1F43" w:rsidDel="003C5718" w:rsidRDefault="00240819" w:rsidP="00863A6F">
            <w:pPr>
              <w:spacing w:after="0" w:line="240" w:lineRule="auto"/>
              <w:ind w:firstLine="0"/>
              <w:jc w:val="center"/>
              <w:rPr>
                <w:del w:id="307" w:author="Wiegman, Adrian - ARS" w:date="2022-08-04T14:58:00Z"/>
                <w:rFonts w:eastAsia="Times New Roman" w:cs="Times New Roman"/>
                <w:szCs w:val="20"/>
              </w:rPr>
            </w:pPr>
            <w:del w:id="308" w:author="Wiegman, Adrian - ARS" w:date="2022-08-04T14:58:00Z">
              <w:r w:rsidRPr="00BE1F43" w:rsidDel="003C5718">
                <w:rPr>
                  <w:rFonts w:eastAsia="Times New Roman" w:cs="Times New Roman"/>
                  <w:szCs w:val="20"/>
                </w:rPr>
                <w:delText>WEP</w:delText>
              </w:r>
            </w:del>
          </w:p>
        </w:tc>
        <w:tc>
          <w:tcPr>
            <w:tcW w:w="660" w:type="dxa"/>
            <w:gridSpan w:val="2"/>
            <w:shd w:val="clear" w:color="auto" w:fill="D9D9D9" w:themeFill="background1" w:themeFillShade="D9"/>
            <w:noWrap/>
            <w:vAlign w:val="bottom"/>
            <w:hideMark/>
          </w:tcPr>
          <w:p w14:paraId="72D8DAC6" w14:textId="3C1F3EFB" w:rsidR="00240819" w:rsidRPr="00BE1F43" w:rsidDel="003C5718" w:rsidRDefault="00240819" w:rsidP="00863A6F">
            <w:pPr>
              <w:spacing w:after="0" w:line="240" w:lineRule="auto"/>
              <w:ind w:firstLine="0"/>
              <w:jc w:val="center"/>
              <w:rPr>
                <w:del w:id="309" w:author="Wiegman, Adrian - ARS" w:date="2022-08-04T14:58:00Z"/>
                <w:rFonts w:eastAsia="Times New Roman" w:cs="Times New Roman"/>
                <w:szCs w:val="20"/>
              </w:rPr>
            </w:pPr>
            <w:del w:id="310" w:author="Wiegman, Adrian - ARS" w:date="2022-08-04T14:58:00Z">
              <w:r w:rsidRPr="00BE1F43" w:rsidDel="003C5718">
                <w:rPr>
                  <w:rFonts w:eastAsia="Times New Roman" w:cs="Times New Roman"/>
                  <w:szCs w:val="20"/>
                </w:rPr>
                <w:delText>HCl-TP</w:delText>
              </w:r>
            </w:del>
          </w:p>
        </w:tc>
        <w:tc>
          <w:tcPr>
            <w:tcW w:w="660" w:type="dxa"/>
            <w:gridSpan w:val="2"/>
            <w:shd w:val="clear" w:color="auto" w:fill="D9D9D9" w:themeFill="background1" w:themeFillShade="D9"/>
            <w:noWrap/>
            <w:vAlign w:val="bottom"/>
            <w:hideMark/>
          </w:tcPr>
          <w:p w14:paraId="044DC94E" w14:textId="0143A1E4" w:rsidR="00240819" w:rsidRPr="00BE1F43" w:rsidDel="003C5718" w:rsidRDefault="00240819" w:rsidP="00863A6F">
            <w:pPr>
              <w:spacing w:after="0" w:line="240" w:lineRule="auto"/>
              <w:ind w:firstLine="0"/>
              <w:jc w:val="center"/>
              <w:rPr>
                <w:del w:id="311" w:author="Wiegman, Adrian - ARS" w:date="2022-08-04T14:58:00Z"/>
                <w:rFonts w:eastAsia="Times New Roman" w:cs="Times New Roman"/>
                <w:szCs w:val="20"/>
              </w:rPr>
            </w:pPr>
            <w:del w:id="312" w:author="Wiegman, Adrian - ARS" w:date="2022-08-04T14:58:00Z">
              <w:r w:rsidRPr="00BE1F43" w:rsidDel="003C5718">
                <w:rPr>
                  <w:rFonts w:eastAsia="Times New Roman" w:cs="Times New Roman"/>
                  <w:szCs w:val="20"/>
                </w:rPr>
                <w:delText>HCl-Pi</w:delText>
              </w:r>
            </w:del>
          </w:p>
        </w:tc>
        <w:tc>
          <w:tcPr>
            <w:tcW w:w="660" w:type="dxa"/>
            <w:gridSpan w:val="2"/>
            <w:shd w:val="clear" w:color="auto" w:fill="D9D9D9" w:themeFill="background1" w:themeFillShade="D9"/>
            <w:noWrap/>
            <w:vAlign w:val="bottom"/>
            <w:hideMark/>
          </w:tcPr>
          <w:p w14:paraId="3730740D" w14:textId="7A295B18" w:rsidR="00240819" w:rsidRPr="00BE1F43" w:rsidDel="003C5718" w:rsidRDefault="00240819" w:rsidP="00863A6F">
            <w:pPr>
              <w:spacing w:after="0" w:line="240" w:lineRule="auto"/>
              <w:ind w:firstLine="0"/>
              <w:jc w:val="center"/>
              <w:rPr>
                <w:del w:id="313" w:author="Wiegman, Adrian - ARS" w:date="2022-08-04T14:58:00Z"/>
                <w:rFonts w:eastAsia="Times New Roman" w:cs="Times New Roman"/>
                <w:szCs w:val="20"/>
              </w:rPr>
            </w:pPr>
            <w:del w:id="314" w:author="Wiegman, Adrian - ARS" w:date="2022-08-04T14:58:00Z">
              <w:r w:rsidRPr="00BE1F43" w:rsidDel="003C5718">
                <w:rPr>
                  <w:rFonts w:eastAsia="Times New Roman" w:cs="Times New Roman"/>
                  <w:szCs w:val="20"/>
                </w:rPr>
                <w:delText>HCl-Po</w:delText>
              </w:r>
            </w:del>
          </w:p>
        </w:tc>
        <w:tc>
          <w:tcPr>
            <w:tcW w:w="805" w:type="dxa"/>
            <w:gridSpan w:val="3"/>
            <w:shd w:val="clear" w:color="auto" w:fill="D9D9D9" w:themeFill="background1" w:themeFillShade="D9"/>
            <w:noWrap/>
            <w:vAlign w:val="bottom"/>
            <w:hideMark/>
          </w:tcPr>
          <w:p w14:paraId="58E0F1D6" w14:textId="4BDC6A9E" w:rsidR="00240819" w:rsidRPr="00BE1F43" w:rsidDel="003C5718" w:rsidRDefault="00240819" w:rsidP="00863A6F">
            <w:pPr>
              <w:spacing w:after="0" w:line="240" w:lineRule="auto"/>
              <w:ind w:firstLine="0"/>
              <w:jc w:val="center"/>
              <w:rPr>
                <w:del w:id="315" w:author="Wiegman, Adrian - ARS" w:date="2022-08-04T14:58:00Z"/>
                <w:rFonts w:eastAsia="Times New Roman" w:cs="Times New Roman"/>
                <w:szCs w:val="20"/>
              </w:rPr>
            </w:pPr>
            <w:del w:id="316" w:author="Wiegman, Adrian - ARS" w:date="2022-08-04T14:58:00Z">
              <w:r w:rsidRPr="00BE1F43" w:rsidDel="003C5718">
                <w:rPr>
                  <w:rFonts w:eastAsia="Times New Roman" w:cs="Times New Roman"/>
                  <w:szCs w:val="20"/>
                </w:rPr>
                <w:delText>HCl-[Pi:TP]</w:delText>
              </w:r>
            </w:del>
          </w:p>
        </w:tc>
        <w:tc>
          <w:tcPr>
            <w:tcW w:w="660" w:type="dxa"/>
            <w:gridSpan w:val="2"/>
            <w:shd w:val="clear" w:color="auto" w:fill="D9D9D9" w:themeFill="background1" w:themeFillShade="D9"/>
            <w:noWrap/>
            <w:vAlign w:val="bottom"/>
            <w:hideMark/>
          </w:tcPr>
          <w:p w14:paraId="48AA73C9" w14:textId="193E6DFF" w:rsidR="00240819" w:rsidRPr="00BE1F43" w:rsidDel="003C5718" w:rsidRDefault="00643CA7" w:rsidP="00863A6F">
            <w:pPr>
              <w:spacing w:after="0" w:line="240" w:lineRule="auto"/>
              <w:ind w:firstLine="0"/>
              <w:jc w:val="center"/>
              <w:rPr>
                <w:del w:id="317" w:author="Wiegman, Adrian - ARS" w:date="2022-08-04T14:58:00Z"/>
                <w:rFonts w:eastAsia="Times New Roman" w:cs="Times New Roman"/>
                <w:szCs w:val="20"/>
              </w:rPr>
            </w:pPr>
            <w:del w:id="318" w:author="Wiegman, Adrian - ARS" w:date="2022-08-04T14:58:00Z">
              <w:r w:rsidRPr="00BE1F43" w:rsidDel="003C5718">
                <w:rPr>
                  <w:rFonts w:eastAsia="Times New Roman" w:cs="Times New Roman"/>
                  <w:szCs w:val="20"/>
                </w:rPr>
                <w:delText>P</w:delText>
              </w:r>
              <w:r w:rsidRPr="00BE1F43" w:rsidDel="003C5718">
                <w:rPr>
                  <w:rFonts w:eastAsia="Times New Roman" w:cs="Times New Roman"/>
                  <w:szCs w:val="20"/>
                  <w:vertAlign w:val="subscript"/>
                </w:rPr>
                <w:delText>ox</w:delText>
              </w:r>
            </w:del>
          </w:p>
        </w:tc>
        <w:tc>
          <w:tcPr>
            <w:tcW w:w="660" w:type="dxa"/>
            <w:gridSpan w:val="2"/>
            <w:shd w:val="clear" w:color="auto" w:fill="D9D9D9" w:themeFill="background1" w:themeFillShade="D9"/>
            <w:noWrap/>
            <w:vAlign w:val="bottom"/>
            <w:hideMark/>
          </w:tcPr>
          <w:p w14:paraId="4E28C614" w14:textId="067FF6B4" w:rsidR="00240819" w:rsidRPr="00BE1F43" w:rsidDel="003C5718" w:rsidRDefault="00643CA7" w:rsidP="00863A6F">
            <w:pPr>
              <w:spacing w:after="0" w:line="240" w:lineRule="auto"/>
              <w:ind w:firstLine="0"/>
              <w:jc w:val="center"/>
              <w:rPr>
                <w:del w:id="319" w:author="Wiegman, Adrian - ARS" w:date="2022-08-04T14:58:00Z"/>
                <w:rFonts w:eastAsia="Times New Roman" w:cs="Times New Roman"/>
                <w:szCs w:val="20"/>
              </w:rPr>
            </w:pPr>
            <w:del w:id="320" w:author="Wiegman, Adrian - ARS" w:date="2022-08-04T14:58:00Z">
              <w:r w:rsidRPr="00BE1F43" w:rsidDel="003C5718">
                <w:rPr>
                  <w:rFonts w:eastAsia="Times New Roman" w:cs="Times New Roman"/>
                  <w:szCs w:val="20"/>
                </w:rPr>
                <w:delText>Al</w:delText>
              </w:r>
              <w:r w:rsidRPr="00BE1F43" w:rsidDel="003C5718">
                <w:rPr>
                  <w:rFonts w:eastAsia="Times New Roman" w:cs="Times New Roman"/>
                  <w:szCs w:val="20"/>
                  <w:vertAlign w:val="subscript"/>
                </w:rPr>
                <w:delText>ox</w:delText>
              </w:r>
            </w:del>
          </w:p>
        </w:tc>
        <w:tc>
          <w:tcPr>
            <w:tcW w:w="660" w:type="dxa"/>
            <w:gridSpan w:val="2"/>
            <w:shd w:val="clear" w:color="auto" w:fill="D9D9D9" w:themeFill="background1" w:themeFillShade="D9"/>
            <w:noWrap/>
            <w:vAlign w:val="bottom"/>
            <w:hideMark/>
          </w:tcPr>
          <w:p w14:paraId="0D43C1DD" w14:textId="45D69986" w:rsidR="00240819" w:rsidRPr="00BE1F43" w:rsidDel="003C5718" w:rsidRDefault="00643CA7" w:rsidP="00863A6F">
            <w:pPr>
              <w:spacing w:after="0" w:line="240" w:lineRule="auto"/>
              <w:ind w:firstLine="0"/>
              <w:jc w:val="center"/>
              <w:rPr>
                <w:del w:id="321" w:author="Wiegman, Adrian - ARS" w:date="2022-08-04T14:58:00Z"/>
                <w:rFonts w:eastAsia="Times New Roman" w:cs="Times New Roman"/>
                <w:szCs w:val="20"/>
              </w:rPr>
            </w:pPr>
            <w:del w:id="322" w:author="Wiegman, Adrian - ARS" w:date="2022-08-04T14:58:00Z">
              <w:r w:rsidRPr="00BE1F43" w:rsidDel="003C5718">
                <w:rPr>
                  <w:rFonts w:eastAsia="Times New Roman" w:cs="Times New Roman"/>
                  <w:szCs w:val="20"/>
                </w:rPr>
                <w:delText>Fe</w:delText>
              </w:r>
              <w:r w:rsidRPr="00BE1F43" w:rsidDel="003C5718">
                <w:rPr>
                  <w:rFonts w:eastAsia="Times New Roman" w:cs="Times New Roman"/>
                  <w:szCs w:val="20"/>
                  <w:vertAlign w:val="subscript"/>
                </w:rPr>
                <w:delText>ox</w:delText>
              </w:r>
            </w:del>
          </w:p>
        </w:tc>
        <w:tc>
          <w:tcPr>
            <w:tcW w:w="702" w:type="dxa"/>
            <w:gridSpan w:val="2"/>
            <w:shd w:val="clear" w:color="auto" w:fill="D9D9D9" w:themeFill="background1" w:themeFillShade="D9"/>
            <w:noWrap/>
            <w:vAlign w:val="bottom"/>
            <w:hideMark/>
          </w:tcPr>
          <w:p w14:paraId="7B70F188" w14:textId="1C71C4BF" w:rsidR="00240819" w:rsidRPr="00BE1F43" w:rsidDel="003C5718" w:rsidRDefault="00643CA7" w:rsidP="00863A6F">
            <w:pPr>
              <w:spacing w:after="0" w:line="240" w:lineRule="auto"/>
              <w:ind w:firstLine="0"/>
              <w:jc w:val="center"/>
              <w:rPr>
                <w:del w:id="323" w:author="Wiegman, Adrian - ARS" w:date="2022-08-04T14:58:00Z"/>
                <w:rFonts w:eastAsia="Times New Roman" w:cs="Times New Roman"/>
                <w:szCs w:val="20"/>
              </w:rPr>
            </w:pPr>
            <w:del w:id="324" w:author="Wiegman, Adrian - ARS" w:date="2022-08-04T14:58:00Z">
              <w:r w:rsidRPr="00BE1F43" w:rsidDel="003C5718">
                <w:rPr>
                  <w:rFonts w:eastAsia="Times New Roman" w:cs="Times New Roman"/>
                  <w:szCs w:val="20"/>
                </w:rPr>
                <w:delText>PSR</w:delText>
              </w:r>
              <w:r w:rsidRPr="00BE1F43" w:rsidDel="003C5718">
                <w:rPr>
                  <w:rFonts w:eastAsia="Times New Roman" w:cs="Times New Roman"/>
                  <w:szCs w:val="20"/>
                  <w:vertAlign w:val="subscript"/>
                </w:rPr>
                <w:delText>ox</w:delText>
              </w:r>
            </w:del>
          </w:p>
        </w:tc>
        <w:tc>
          <w:tcPr>
            <w:tcW w:w="660" w:type="dxa"/>
            <w:gridSpan w:val="2"/>
            <w:shd w:val="clear" w:color="auto" w:fill="D9D9D9" w:themeFill="background1" w:themeFillShade="D9"/>
            <w:noWrap/>
            <w:vAlign w:val="bottom"/>
            <w:hideMark/>
          </w:tcPr>
          <w:p w14:paraId="36EEDBBA" w14:textId="2D745AA7" w:rsidR="00240819" w:rsidRPr="00BE1F43" w:rsidDel="003C5718" w:rsidRDefault="00240819" w:rsidP="00863A6F">
            <w:pPr>
              <w:spacing w:after="0" w:line="240" w:lineRule="auto"/>
              <w:ind w:firstLine="0"/>
              <w:jc w:val="center"/>
              <w:rPr>
                <w:del w:id="325" w:author="Wiegman, Adrian - ARS" w:date="2022-08-04T14:58:00Z"/>
                <w:rFonts w:eastAsia="Times New Roman" w:cs="Times New Roman"/>
                <w:szCs w:val="20"/>
              </w:rPr>
            </w:pPr>
            <w:del w:id="326" w:author="Wiegman, Adrian - ARS" w:date="2022-08-04T14:58:00Z">
              <w:r w:rsidRPr="00BE1F43" w:rsidDel="003C5718">
                <w:rPr>
                  <w:rFonts w:eastAsia="Times New Roman" w:cs="Times New Roman"/>
                  <w:szCs w:val="20"/>
                </w:rPr>
                <w:delText>MM-P</w:delText>
              </w:r>
            </w:del>
          </w:p>
        </w:tc>
      </w:tr>
      <w:tr w:rsidR="00240819" w:rsidRPr="00BE1F43" w:rsidDel="003C5718" w14:paraId="55259696" w14:textId="1F917863" w:rsidTr="003C5718">
        <w:trPr>
          <w:gridAfter w:val="2"/>
          <w:wAfter w:w="693" w:type="dxa"/>
          <w:trHeight w:val="288"/>
          <w:del w:id="327" w:author="Wiegman, Adrian - ARS" w:date="2022-08-04T14:58:00Z"/>
        </w:trPr>
        <w:tc>
          <w:tcPr>
            <w:tcW w:w="880" w:type="dxa"/>
            <w:shd w:val="clear" w:color="auto" w:fill="D9D9D9" w:themeFill="background1" w:themeFillShade="D9"/>
            <w:noWrap/>
            <w:vAlign w:val="bottom"/>
            <w:hideMark/>
          </w:tcPr>
          <w:p w14:paraId="62ADB4C8" w14:textId="1A4FFFDD" w:rsidR="00240819" w:rsidRPr="00BE1F43" w:rsidDel="003C5718" w:rsidRDefault="00240819" w:rsidP="00863A6F">
            <w:pPr>
              <w:spacing w:after="0" w:line="240" w:lineRule="auto"/>
              <w:ind w:firstLine="0"/>
              <w:jc w:val="center"/>
              <w:rPr>
                <w:del w:id="328" w:author="Wiegman, Adrian - ARS" w:date="2022-08-04T14:58:00Z"/>
                <w:rFonts w:eastAsia="Times New Roman" w:cs="Times New Roman"/>
                <w:szCs w:val="20"/>
              </w:rPr>
            </w:pPr>
            <w:del w:id="329" w:author="Wiegman, Adrian - ARS" w:date="2022-08-04T14:58:00Z">
              <w:r w:rsidRPr="00BE1F43" w:rsidDel="003C5718">
                <w:rPr>
                  <w:rFonts w:eastAsia="Times New Roman" w:cs="Times New Roman"/>
                  <w:szCs w:val="20"/>
                </w:rPr>
                <w:delText>FF</w:delText>
              </w:r>
            </w:del>
          </w:p>
        </w:tc>
        <w:tc>
          <w:tcPr>
            <w:tcW w:w="660" w:type="dxa"/>
            <w:gridSpan w:val="2"/>
            <w:shd w:val="clear" w:color="auto" w:fill="D9D9D9" w:themeFill="background1" w:themeFillShade="D9"/>
            <w:noWrap/>
            <w:vAlign w:val="bottom"/>
            <w:hideMark/>
          </w:tcPr>
          <w:p w14:paraId="3CFD3B71" w14:textId="40F2ADFF" w:rsidR="00240819" w:rsidRPr="00BE1F43" w:rsidDel="003C5718" w:rsidRDefault="00240819" w:rsidP="00863A6F">
            <w:pPr>
              <w:spacing w:after="0" w:line="240" w:lineRule="auto"/>
              <w:ind w:firstLine="0"/>
              <w:jc w:val="center"/>
              <w:rPr>
                <w:del w:id="330" w:author="Wiegman, Adrian - ARS" w:date="2022-08-04T14:58:00Z"/>
                <w:rFonts w:eastAsia="Times New Roman" w:cs="Times New Roman"/>
                <w:szCs w:val="20"/>
              </w:rPr>
            </w:pPr>
            <w:del w:id="331" w:author="Wiegman, Adrian - ARS" w:date="2022-08-04T14:58:00Z">
              <w:r w:rsidRPr="00BE1F43" w:rsidDel="003C5718">
                <w:rPr>
                  <w:rFonts w:eastAsia="Times New Roman" w:cs="Times New Roman"/>
                  <w:szCs w:val="20"/>
                </w:rPr>
                <w:delText>FF</w:delText>
              </w:r>
            </w:del>
          </w:p>
        </w:tc>
        <w:tc>
          <w:tcPr>
            <w:tcW w:w="660" w:type="dxa"/>
            <w:gridSpan w:val="3"/>
            <w:shd w:val="clear" w:color="auto" w:fill="auto"/>
            <w:noWrap/>
            <w:vAlign w:val="bottom"/>
            <w:hideMark/>
          </w:tcPr>
          <w:p w14:paraId="59DE2F46" w14:textId="49C51C38" w:rsidR="00240819" w:rsidRPr="00BE1F43" w:rsidDel="003C5718" w:rsidRDefault="00240819" w:rsidP="00863A6F">
            <w:pPr>
              <w:spacing w:after="0" w:line="240" w:lineRule="auto"/>
              <w:ind w:firstLine="0"/>
              <w:jc w:val="center"/>
              <w:rPr>
                <w:del w:id="332" w:author="Wiegman, Adrian - ARS" w:date="2022-08-04T14:58:00Z"/>
                <w:rFonts w:eastAsia="Times New Roman" w:cs="Times New Roman"/>
                <w:szCs w:val="20"/>
              </w:rPr>
            </w:pPr>
            <w:del w:id="333"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BC8665F" w14:textId="6FF54D28" w:rsidR="00240819" w:rsidRPr="00BE1F43" w:rsidDel="003C5718" w:rsidRDefault="00240819" w:rsidP="00863A6F">
            <w:pPr>
              <w:spacing w:after="0" w:line="240" w:lineRule="auto"/>
              <w:ind w:firstLine="0"/>
              <w:jc w:val="center"/>
              <w:rPr>
                <w:del w:id="334" w:author="Wiegman, Adrian - ARS" w:date="2022-08-04T14:58:00Z"/>
                <w:rFonts w:eastAsia="Times New Roman" w:cs="Times New Roman"/>
                <w:szCs w:val="20"/>
              </w:rPr>
            </w:pPr>
            <w:del w:id="335"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20C3177" w14:textId="33A3A22C" w:rsidR="00240819" w:rsidRPr="00BE1F43" w:rsidDel="003C5718" w:rsidRDefault="00240819" w:rsidP="00863A6F">
            <w:pPr>
              <w:spacing w:after="0" w:line="240" w:lineRule="auto"/>
              <w:ind w:firstLine="0"/>
              <w:jc w:val="center"/>
              <w:rPr>
                <w:del w:id="336" w:author="Wiegman, Adrian - ARS" w:date="2022-08-04T14:58:00Z"/>
                <w:rFonts w:eastAsia="Times New Roman" w:cs="Times New Roman"/>
                <w:szCs w:val="20"/>
              </w:rPr>
            </w:pPr>
            <w:del w:id="337"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78D26BBB" w14:textId="083CBBB0" w:rsidR="00240819" w:rsidRPr="00BE1F43" w:rsidDel="003C5718" w:rsidRDefault="00240819" w:rsidP="00863A6F">
            <w:pPr>
              <w:spacing w:after="0" w:line="240" w:lineRule="auto"/>
              <w:ind w:firstLine="0"/>
              <w:jc w:val="center"/>
              <w:rPr>
                <w:del w:id="338" w:author="Wiegman, Adrian - ARS" w:date="2022-08-04T14:58:00Z"/>
                <w:rFonts w:eastAsia="Times New Roman" w:cs="Times New Roman"/>
                <w:szCs w:val="20"/>
              </w:rPr>
            </w:pPr>
            <w:del w:id="339"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B7BEC68" w14:textId="16EA192D" w:rsidR="00240819" w:rsidRPr="00BE1F43" w:rsidDel="003C5718" w:rsidRDefault="00240819" w:rsidP="00863A6F">
            <w:pPr>
              <w:spacing w:after="0" w:line="240" w:lineRule="auto"/>
              <w:ind w:firstLine="0"/>
              <w:jc w:val="center"/>
              <w:rPr>
                <w:del w:id="340" w:author="Wiegman, Adrian - ARS" w:date="2022-08-04T14:58:00Z"/>
                <w:rFonts w:eastAsia="Times New Roman" w:cs="Times New Roman"/>
                <w:szCs w:val="20"/>
              </w:rPr>
            </w:pPr>
            <w:del w:id="341"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C2914D8" w14:textId="2DD48B65" w:rsidR="00240819" w:rsidRPr="00BE1F43" w:rsidDel="003C5718" w:rsidRDefault="00240819" w:rsidP="00863A6F">
            <w:pPr>
              <w:spacing w:after="0" w:line="240" w:lineRule="auto"/>
              <w:ind w:firstLine="0"/>
              <w:jc w:val="center"/>
              <w:rPr>
                <w:del w:id="342" w:author="Wiegman, Adrian - ARS" w:date="2022-08-04T14:58:00Z"/>
                <w:rFonts w:eastAsia="Times New Roman" w:cs="Times New Roman"/>
                <w:szCs w:val="20"/>
              </w:rPr>
            </w:pPr>
          </w:p>
        </w:tc>
        <w:tc>
          <w:tcPr>
            <w:tcW w:w="660" w:type="dxa"/>
            <w:gridSpan w:val="2"/>
            <w:shd w:val="clear" w:color="auto" w:fill="auto"/>
            <w:noWrap/>
            <w:vAlign w:val="bottom"/>
            <w:hideMark/>
          </w:tcPr>
          <w:p w14:paraId="6F116BBF" w14:textId="36706AE0" w:rsidR="00240819" w:rsidRPr="00BE1F43" w:rsidDel="003C5718" w:rsidRDefault="00240819" w:rsidP="00863A6F">
            <w:pPr>
              <w:spacing w:after="0" w:line="240" w:lineRule="auto"/>
              <w:ind w:firstLine="0"/>
              <w:jc w:val="center"/>
              <w:rPr>
                <w:del w:id="343" w:author="Wiegman, Adrian - ARS" w:date="2022-08-04T14:58:00Z"/>
                <w:rFonts w:eastAsia="Times New Roman" w:cs="Times New Roman"/>
                <w:szCs w:val="20"/>
              </w:rPr>
            </w:pPr>
            <w:del w:id="344"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0A5F70F5" w14:textId="11C0D218" w:rsidR="00240819" w:rsidRPr="00BE1F43" w:rsidDel="003C5718" w:rsidRDefault="00240819" w:rsidP="00863A6F">
            <w:pPr>
              <w:spacing w:after="0" w:line="240" w:lineRule="auto"/>
              <w:ind w:firstLine="0"/>
              <w:jc w:val="center"/>
              <w:rPr>
                <w:del w:id="345" w:author="Wiegman, Adrian - ARS" w:date="2022-08-04T14:58:00Z"/>
                <w:rFonts w:eastAsia="Times New Roman" w:cs="Times New Roman"/>
                <w:szCs w:val="20"/>
              </w:rPr>
            </w:pPr>
          </w:p>
        </w:tc>
        <w:tc>
          <w:tcPr>
            <w:tcW w:w="660" w:type="dxa"/>
            <w:gridSpan w:val="2"/>
            <w:shd w:val="clear" w:color="auto" w:fill="auto"/>
            <w:noWrap/>
            <w:vAlign w:val="bottom"/>
            <w:hideMark/>
          </w:tcPr>
          <w:p w14:paraId="0A7D1025" w14:textId="54E7ABA3" w:rsidR="00240819" w:rsidRPr="00BE1F43" w:rsidDel="003C5718" w:rsidRDefault="00240819" w:rsidP="00863A6F">
            <w:pPr>
              <w:spacing w:after="0" w:line="240" w:lineRule="auto"/>
              <w:ind w:firstLine="0"/>
              <w:jc w:val="center"/>
              <w:rPr>
                <w:del w:id="346" w:author="Wiegman, Adrian - ARS" w:date="2022-08-04T14:58:00Z"/>
                <w:rFonts w:eastAsia="Times New Roman" w:cs="Times New Roman"/>
                <w:szCs w:val="20"/>
              </w:rPr>
            </w:pPr>
            <w:del w:id="347"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7AE10433" w14:textId="49368E06" w:rsidR="00240819" w:rsidRPr="00BE1F43" w:rsidDel="003C5718" w:rsidRDefault="00240819" w:rsidP="00863A6F">
            <w:pPr>
              <w:spacing w:after="0" w:line="240" w:lineRule="auto"/>
              <w:ind w:firstLine="0"/>
              <w:jc w:val="center"/>
              <w:rPr>
                <w:del w:id="348" w:author="Wiegman, Adrian - ARS" w:date="2022-08-04T14:58:00Z"/>
                <w:rFonts w:eastAsia="Times New Roman" w:cs="Times New Roman"/>
                <w:szCs w:val="20"/>
              </w:rPr>
            </w:pPr>
            <w:del w:id="349" w:author="Wiegman, Adrian - ARS" w:date="2022-08-04T14:58:00Z">
              <w:r w:rsidRPr="00BE1F43" w:rsidDel="003C5718">
                <w:rPr>
                  <w:rFonts w:eastAsia="Times New Roman" w:cs="Times New Roman"/>
                  <w:szCs w:val="20"/>
                </w:rPr>
                <w:delText>**</w:delText>
              </w:r>
            </w:del>
          </w:p>
        </w:tc>
        <w:tc>
          <w:tcPr>
            <w:tcW w:w="805" w:type="dxa"/>
            <w:gridSpan w:val="3"/>
            <w:shd w:val="clear" w:color="auto" w:fill="auto"/>
            <w:noWrap/>
            <w:vAlign w:val="bottom"/>
            <w:hideMark/>
          </w:tcPr>
          <w:p w14:paraId="256B118A" w14:textId="2EA22AB4" w:rsidR="00240819" w:rsidRPr="00BE1F43" w:rsidDel="003C5718" w:rsidRDefault="00240819" w:rsidP="00863A6F">
            <w:pPr>
              <w:spacing w:after="0" w:line="240" w:lineRule="auto"/>
              <w:ind w:firstLine="0"/>
              <w:jc w:val="center"/>
              <w:rPr>
                <w:del w:id="350" w:author="Wiegman, Adrian - ARS" w:date="2022-08-04T14:58:00Z"/>
                <w:rFonts w:eastAsia="Times New Roman" w:cs="Times New Roman"/>
                <w:szCs w:val="20"/>
              </w:rPr>
            </w:pPr>
            <w:del w:id="351"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78C9C19" w14:textId="1E4D15C2" w:rsidR="00240819" w:rsidRPr="00BE1F43" w:rsidDel="003C5718" w:rsidRDefault="00240819" w:rsidP="00863A6F">
            <w:pPr>
              <w:spacing w:after="0" w:line="240" w:lineRule="auto"/>
              <w:ind w:firstLine="0"/>
              <w:jc w:val="center"/>
              <w:rPr>
                <w:del w:id="352" w:author="Wiegman, Adrian - ARS" w:date="2022-08-04T14:58:00Z"/>
                <w:rFonts w:eastAsia="Times New Roman" w:cs="Times New Roman"/>
                <w:szCs w:val="20"/>
              </w:rPr>
            </w:pPr>
          </w:p>
        </w:tc>
        <w:tc>
          <w:tcPr>
            <w:tcW w:w="660" w:type="dxa"/>
            <w:gridSpan w:val="2"/>
            <w:shd w:val="clear" w:color="auto" w:fill="auto"/>
            <w:noWrap/>
            <w:vAlign w:val="bottom"/>
            <w:hideMark/>
          </w:tcPr>
          <w:p w14:paraId="084D3112" w14:textId="0E486934" w:rsidR="00240819" w:rsidRPr="00BE1F43" w:rsidDel="003C5718" w:rsidRDefault="00240819" w:rsidP="00863A6F">
            <w:pPr>
              <w:spacing w:after="0" w:line="240" w:lineRule="auto"/>
              <w:ind w:firstLine="0"/>
              <w:jc w:val="center"/>
              <w:rPr>
                <w:del w:id="353" w:author="Wiegman, Adrian - ARS" w:date="2022-08-04T14:58:00Z"/>
                <w:rFonts w:eastAsia="Times New Roman" w:cs="Times New Roman"/>
                <w:szCs w:val="20"/>
              </w:rPr>
            </w:pPr>
          </w:p>
        </w:tc>
        <w:tc>
          <w:tcPr>
            <w:tcW w:w="660" w:type="dxa"/>
            <w:gridSpan w:val="2"/>
            <w:shd w:val="clear" w:color="auto" w:fill="auto"/>
            <w:noWrap/>
            <w:vAlign w:val="bottom"/>
            <w:hideMark/>
          </w:tcPr>
          <w:p w14:paraId="146025AE" w14:textId="00FBEF2D" w:rsidR="00240819" w:rsidRPr="00BE1F43" w:rsidDel="003C5718" w:rsidRDefault="00240819" w:rsidP="00863A6F">
            <w:pPr>
              <w:spacing w:after="0" w:line="240" w:lineRule="auto"/>
              <w:ind w:firstLine="0"/>
              <w:jc w:val="center"/>
              <w:rPr>
                <w:del w:id="354" w:author="Wiegman, Adrian - ARS" w:date="2022-08-04T14:58:00Z"/>
                <w:rFonts w:eastAsia="Times New Roman" w:cs="Times New Roman"/>
                <w:szCs w:val="20"/>
              </w:rPr>
            </w:pPr>
            <w:del w:id="355"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47924925" w14:textId="6A35C4F8" w:rsidR="00240819" w:rsidRPr="00BE1F43" w:rsidDel="003C5718" w:rsidRDefault="00240819" w:rsidP="00863A6F">
            <w:pPr>
              <w:spacing w:after="0" w:line="240" w:lineRule="auto"/>
              <w:ind w:firstLine="0"/>
              <w:jc w:val="center"/>
              <w:rPr>
                <w:del w:id="356" w:author="Wiegman, Adrian - ARS" w:date="2022-08-04T14:58:00Z"/>
                <w:rFonts w:eastAsia="Times New Roman" w:cs="Times New Roman"/>
                <w:szCs w:val="20"/>
              </w:rPr>
            </w:pPr>
            <w:del w:id="357"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520CEE7A" w14:textId="3F75A6EC" w:rsidR="00240819" w:rsidRPr="00BE1F43" w:rsidDel="003C5718" w:rsidRDefault="00240819" w:rsidP="00863A6F">
            <w:pPr>
              <w:spacing w:after="0" w:line="240" w:lineRule="auto"/>
              <w:ind w:firstLine="0"/>
              <w:jc w:val="center"/>
              <w:rPr>
                <w:del w:id="358" w:author="Wiegman, Adrian - ARS" w:date="2022-08-04T14:58:00Z"/>
                <w:rFonts w:eastAsia="Times New Roman" w:cs="Times New Roman"/>
                <w:szCs w:val="20"/>
              </w:rPr>
            </w:pPr>
            <w:del w:id="359" w:author="Wiegman, Adrian - ARS" w:date="2022-08-04T14:58:00Z">
              <w:r w:rsidRPr="00BE1F43" w:rsidDel="003C5718">
                <w:rPr>
                  <w:rFonts w:eastAsia="Times New Roman" w:cs="Times New Roman"/>
                  <w:szCs w:val="20"/>
                </w:rPr>
                <w:delText>*</w:delText>
              </w:r>
            </w:del>
          </w:p>
        </w:tc>
      </w:tr>
      <w:tr w:rsidR="00240819" w:rsidRPr="00BE1F43" w:rsidDel="003C5718" w14:paraId="7CFCC64A" w14:textId="7431BAF7" w:rsidTr="003C5718">
        <w:trPr>
          <w:gridAfter w:val="2"/>
          <w:wAfter w:w="693" w:type="dxa"/>
          <w:trHeight w:val="288"/>
          <w:del w:id="360" w:author="Wiegman, Adrian - ARS" w:date="2022-08-04T14:58:00Z"/>
        </w:trPr>
        <w:tc>
          <w:tcPr>
            <w:tcW w:w="880" w:type="dxa"/>
            <w:shd w:val="clear" w:color="auto" w:fill="D9D9D9" w:themeFill="background1" w:themeFillShade="D9"/>
            <w:noWrap/>
            <w:vAlign w:val="bottom"/>
            <w:hideMark/>
          </w:tcPr>
          <w:p w14:paraId="1E0ED149" w14:textId="45F82789" w:rsidR="00240819" w:rsidRPr="00BE1F43" w:rsidDel="003C5718" w:rsidRDefault="00240819" w:rsidP="00863A6F">
            <w:pPr>
              <w:spacing w:after="0" w:line="240" w:lineRule="auto"/>
              <w:ind w:firstLine="0"/>
              <w:jc w:val="center"/>
              <w:rPr>
                <w:del w:id="361" w:author="Wiegman, Adrian - ARS" w:date="2022-08-04T14:58:00Z"/>
                <w:rFonts w:eastAsia="Times New Roman" w:cs="Times New Roman"/>
                <w:szCs w:val="20"/>
              </w:rPr>
            </w:pPr>
            <w:del w:id="362" w:author="Wiegman, Adrian - ARS" w:date="2022-08-04T14:58:00Z">
              <w:r w:rsidRPr="00BE1F43" w:rsidDel="003C5718">
                <w:rPr>
                  <w:rFonts w:eastAsia="Times New Roman" w:cs="Times New Roman"/>
                  <w:szCs w:val="20"/>
                </w:rPr>
                <w:delText>YSF</w:delText>
              </w:r>
            </w:del>
          </w:p>
        </w:tc>
        <w:tc>
          <w:tcPr>
            <w:tcW w:w="660" w:type="dxa"/>
            <w:gridSpan w:val="2"/>
            <w:shd w:val="clear" w:color="auto" w:fill="auto"/>
            <w:noWrap/>
            <w:vAlign w:val="bottom"/>
            <w:hideMark/>
          </w:tcPr>
          <w:p w14:paraId="397F9A5D" w14:textId="282C6FC5" w:rsidR="00240819" w:rsidRPr="00BE1F43" w:rsidDel="003C5718" w:rsidRDefault="00240819" w:rsidP="00863A6F">
            <w:pPr>
              <w:spacing w:after="0" w:line="240" w:lineRule="auto"/>
              <w:ind w:firstLine="0"/>
              <w:jc w:val="center"/>
              <w:rPr>
                <w:del w:id="363" w:author="Wiegman, Adrian - ARS" w:date="2022-08-04T14:58:00Z"/>
                <w:rFonts w:eastAsia="Times New Roman" w:cs="Times New Roman"/>
                <w:szCs w:val="20"/>
              </w:rPr>
            </w:pPr>
            <w:del w:id="364" w:author="Wiegman, Adrian - ARS" w:date="2022-08-04T14:58:00Z">
              <w:r w:rsidRPr="00BE1F43" w:rsidDel="003C5718">
                <w:rPr>
                  <w:rFonts w:eastAsia="Times New Roman" w:cs="Times New Roman"/>
                  <w:szCs w:val="20"/>
                </w:rPr>
                <w:delText>-0.94</w:delText>
              </w:r>
            </w:del>
          </w:p>
        </w:tc>
        <w:tc>
          <w:tcPr>
            <w:tcW w:w="660" w:type="dxa"/>
            <w:gridSpan w:val="3"/>
            <w:shd w:val="clear" w:color="auto" w:fill="D9D9D9" w:themeFill="background1" w:themeFillShade="D9"/>
            <w:noWrap/>
            <w:vAlign w:val="bottom"/>
            <w:hideMark/>
          </w:tcPr>
          <w:p w14:paraId="6F51A824" w14:textId="68AB686A" w:rsidR="00240819" w:rsidRPr="00BE1F43" w:rsidDel="003C5718" w:rsidRDefault="00240819" w:rsidP="00863A6F">
            <w:pPr>
              <w:spacing w:after="0" w:line="240" w:lineRule="auto"/>
              <w:ind w:firstLine="0"/>
              <w:jc w:val="center"/>
              <w:rPr>
                <w:del w:id="365" w:author="Wiegman, Adrian - ARS" w:date="2022-08-04T14:58:00Z"/>
                <w:rFonts w:eastAsia="Times New Roman" w:cs="Times New Roman"/>
                <w:szCs w:val="20"/>
              </w:rPr>
            </w:pPr>
            <w:del w:id="366" w:author="Wiegman, Adrian - ARS" w:date="2022-08-04T14:58:00Z">
              <w:r w:rsidRPr="00BE1F43" w:rsidDel="003C5718">
                <w:rPr>
                  <w:rFonts w:eastAsia="Times New Roman" w:cs="Times New Roman"/>
                  <w:szCs w:val="20"/>
                </w:rPr>
                <w:delText>YSF</w:delText>
              </w:r>
            </w:del>
          </w:p>
        </w:tc>
        <w:tc>
          <w:tcPr>
            <w:tcW w:w="660" w:type="dxa"/>
            <w:gridSpan w:val="2"/>
            <w:shd w:val="clear" w:color="auto" w:fill="auto"/>
            <w:noWrap/>
            <w:vAlign w:val="bottom"/>
            <w:hideMark/>
          </w:tcPr>
          <w:p w14:paraId="2AAC5C6C" w14:textId="0E80D176" w:rsidR="00240819" w:rsidRPr="00BE1F43" w:rsidDel="003C5718" w:rsidRDefault="00240819" w:rsidP="00863A6F">
            <w:pPr>
              <w:spacing w:after="0" w:line="240" w:lineRule="auto"/>
              <w:ind w:firstLine="0"/>
              <w:jc w:val="center"/>
              <w:rPr>
                <w:del w:id="367" w:author="Wiegman, Adrian - ARS" w:date="2022-08-04T14:58:00Z"/>
                <w:rFonts w:eastAsia="Times New Roman" w:cs="Times New Roman"/>
                <w:szCs w:val="20"/>
              </w:rPr>
            </w:pPr>
            <w:del w:id="368"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1627214" w14:textId="62186C0C" w:rsidR="00240819" w:rsidRPr="00BE1F43" w:rsidDel="003C5718" w:rsidRDefault="00240819" w:rsidP="00863A6F">
            <w:pPr>
              <w:spacing w:after="0" w:line="240" w:lineRule="auto"/>
              <w:ind w:firstLine="0"/>
              <w:jc w:val="center"/>
              <w:rPr>
                <w:del w:id="369" w:author="Wiegman, Adrian - ARS" w:date="2022-08-04T14:58:00Z"/>
                <w:rFonts w:eastAsia="Times New Roman" w:cs="Times New Roman"/>
                <w:szCs w:val="20"/>
              </w:rPr>
            </w:pPr>
            <w:del w:id="370"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8BF30C0" w14:textId="3F71B37D" w:rsidR="00240819" w:rsidRPr="00BE1F43" w:rsidDel="003C5718" w:rsidRDefault="00240819" w:rsidP="00863A6F">
            <w:pPr>
              <w:spacing w:after="0" w:line="240" w:lineRule="auto"/>
              <w:ind w:firstLine="0"/>
              <w:jc w:val="center"/>
              <w:rPr>
                <w:del w:id="371" w:author="Wiegman, Adrian - ARS" w:date="2022-08-04T14:58:00Z"/>
                <w:rFonts w:eastAsia="Times New Roman" w:cs="Times New Roman"/>
                <w:szCs w:val="20"/>
              </w:rPr>
            </w:pPr>
            <w:del w:id="372"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49BDF42A" w14:textId="74E90B9C" w:rsidR="00240819" w:rsidRPr="00BE1F43" w:rsidDel="003C5718" w:rsidRDefault="00240819" w:rsidP="00863A6F">
            <w:pPr>
              <w:spacing w:after="0" w:line="240" w:lineRule="auto"/>
              <w:ind w:firstLine="0"/>
              <w:jc w:val="center"/>
              <w:rPr>
                <w:del w:id="373" w:author="Wiegman, Adrian - ARS" w:date="2022-08-04T14:58:00Z"/>
                <w:rFonts w:eastAsia="Times New Roman" w:cs="Times New Roman"/>
                <w:szCs w:val="20"/>
              </w:rPr>
            </w:pPr>
            <w:del w:id="374"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74CD4DD" w14:textId="2B6F4341" w:rsidR="00240819" w:rsidRPr="00BE1F43" w:rsidDel="003C5718" w:rsidRDefault="00240819" w:rsidP="00863A6F">
            <w:pPr>
              <w:spacing w:after="0" w:line="240" w:lineRule="auto"/>
              <w:ind w:firstLine="0"/>
              <w:jc w:val="center"/>
              <w:rPr>
                <w:del w:id="375" w:author="Wiegman, Adrian - ARS" w:date="2022-08-04T14:58:00Z"/>
                <w:rFonts w:eastAsia="Times New Roman" w:cs="Times New Roman"/>
                <w:szCs w:val="20"/>
              </w:rPr>
            </w:pPr>
          </w:p>
        </w:tc>
        <w:tc>
          <w:tcPr>
            <w:tcW w:w="660" w:type="dxa"/>
            <w:gridSpan w:val="2"/>
            <w:shd w:val="clear" w:color="auto" w:fill="auto"/>
            <w:noWrap/>
            <w:vAlign w:val="bottom"/>
            <w:hideMark/>
          </w:tcPr>
          <w:p w14:paraId="798EE172" w14:textId="05201164" w:rsidR="00240819" w:rsidRPr="00BE1F43" w:rsidDel="003C5718" w:rsidRDefault="00240819" w:rsidP="00863A6F">
            <w:pPr>
              <w:spacing w:after="0" w:line="240" w:lineRule="auto"/>
              <w:ind w:firstLine="0"/>
              <w:jc w:val="center"/>
              <w:rPr>
                <w:del w:id="376" w:author="Wiegman, Adrian - ARS" w:date="2022-08-04T14:58:00Z"/>
                <w:rFonts w:eastAsia="Times New Roman" w:cs="Times New Roman"/>
                <w:szCs w:val="20"/>
              </w:rPr>
            </w:pPr>
            <w:del w:id="377"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796BD755" w14:textId="3A47D769" w:rsidR="00240819" w:rsidRPr="00BE1F43" w:rsidDel="003C5718" w:rsidRDefault="00240819" w:rsidP="00863A6F">
            <w:pPr>
              <w:spacing w:after="0" w:line="240" w:lineRule="auto"/>
              <w:ind w:firstLine="0"/>
              <w:jc w:val="center"/>
              <w:rPr>
                <w:del w:id="378" w:author="Wiegman, Adrian - ARS" w:date="2022-08-04T14:58:00Z"/>
                <w:rFonts w:eastAsia="Times New Roman" w:cs="Times New Roman"/>
                <w:szCs w:val="20"/>
              </w:rPr>
            </w:pPr>
          </w:p>
        </w:tc>
        <w:tc>
          <w:tcPr>
            <w:tcW w:w="660" w:type="dxa"/>
            <w:gridSpan w:val="2"/>
            <w:shd w:val="clear" w:color="auto" w:fill="auto"/>
            <w:noWrap/>
            <w:vAlign w:val="bottom"/>
            <w:hideMark/>
          </w:tcPr>
          <w:p w14:paraId="3930E113" w14:textId="6629387C" w:rsidR="00240819" w:rsidRPr="00BE1F43" w:rsidDel="003C5718" w:rsidRDefault="00240819" w:rsidP="00863A6F">
            <w:pPr>
              <w:spacing w:after="0" w:line="240" w:lineRule="auto"/>
              <w:ind w:firstLine="0"/>
              <w:jc w:val="center"/>
              <w:rPr>
                <w:del w:id="379" w:author="Wiegman, Adrian - ARS" w:date="2022-08-04T14:58:00Z"/>
                <w:rFonts w:eastAsia="Times New Roman" w:cs="Times New Roman"/>
                <w:szCs w:val="20"/>
              </w:rPr>
            </w:pPr>
            <w:del w:id="380"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3375FDC" w14:textId="125CC22F" w:rsidR="00240819" w:rsidRPr="00BE1F43" w:rsidDel="003C5718" w:rsidRDefault="00240819" w:rsidP="00863A6F">
            <w:pPr>
              <w:spacing w:after="0" w:line="240" w:lineRule="auto"/>
              <w:ind w:firstLine="0"/>
              <w:jc w:val="center"/>
              <w:rPr>
                <w:del w:id="381" w:author="Wiegman, Adrian - ARS" w:date="2022-08-04T14:58:00Z"/>
                <w:rFonts w:eastAsia="Times New Roman" w:cs="Times New Roman"/>
                <w:szCs w:val="20"/>
              </w:rPr>
            </w:pPr>
            <w:del w:id="382" w:author="Wiegman, Adrian - ARS" w:date="2022-08-04T14:58:00Z">
              <w:r w:rsidRPr="00BE1F43" w:rsidDel="003C5718">
                <w:rPr>
                  <w:rFonts w:eastAsia="Times New Roman" w:cs="Times New Roman"/>
                  <w:szCs w:val="20"/>
                </w:rPr>
                <w:delText>*</w:delText>
              </w:r>
            </w:del>
          </w:p>
        </w:tc>
        <w:tc>
          <w:tcPr>
            <w:tcW w:w="805" w:type="dxa"/>
            <w:gridSpan w:val="3"/>
            <w:shd w:val="clear" w:color="auto" w:fill="auto"/>
            <w:noWrap/>
            <w:vAlign w:val="bottom"/>
            <w:hideMark/>
          </w:tcPr>
          <w:p w14:paraId="1E65391D" w14:textId="04BB3D73" w:rsidR="00240819" w:rsidRPr="00BE1F43" w:rsidDel="003C5718" w:rsidRDefault="00240819" w:rsidP="00863A6F">
            <w:pPr>
              <w:spacing w:after="0" w:line="240" w:lineRule="auto"/>
              <w:ind w:firstLine="0"/>
              <w:jc w:val="center"/>
              <w:rPr>
                <w:del w:id="383" w:author="Wiegman, Adrian - ARS" w:date="2022-08-04T14:58:00Z"/>
                <w:rFonts w:eastAsia="Times New Roman" w:cs="Times New Roman"/>
                <w:szCs w:val="20"/>
              </w:rPr>
            </w:pPr>
            <w:del w:id="384"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C4CDE3C" w14:textId="1E311136" w:rsidR="00240819" w:rsidRPr="00BE1F43" w:rsidDel="003C5718" w:rsidRDefault="00240819" w:rsidP="00863A6F">
            <w:pPr>
              <w:spacing w:after="0" w:line="240" w:lineRule="auto"/>
              <w:ind w:firstLine="0"/>
              <w:jc w:val="center"/>
              <w:rPr>
                <w:del w:id="385" w:author="Wiegman, Adrian - ARS" w:date="2022-08-04T14:58:00Z"/>
                <w:rFonts w:eastAsia="Times New Roman" w:cs="Times New Roman"/>
                <w:szCs w:val="20"/>
              </w:rPr>
            </w:pPr>
          </w:p>
        </w:tc>
        <w:tc>
          <w:tcPr>
            <w:tcW w:w="660" w:type="dxa"/>
            <w:gridSpan w:val="2"/>
            <w:shd w:val="clear" w:color="auto" w:fill="auto"/>
            <w:noWrap/>
            <w:vAlign w:val="bottom"/>
            <w:hideMark/>
          </w:tcPr>
          <w:p w14:paraId="1BF66F54" w14:textId="5B6E1371" w:rsidR="00240819" w:rsidRPr="00BE1F43" w:rsidDel="003C5718" w:rsidRDefault="00240819" w:rsidP="00863A6F">
            <w:pPr>
              <w:spacing w:after="0" w:line="240" w:lineRule="auto"/>
              <w:ind w:firstLine="0"/>
              <w:jc w:val="center"/>
              <w:rPr>
                <w:del w:id="386" w:author="Wiegman, Adrian - ARS" w:date="2022-08-04T14:58:00Z"/>
                <w:rFonts w:eastAsia="Times New Roman" w:cs="Times New Roman"/>
                <w:szCs w:val="20"/>
              </w:rPr>
            </w:pPr>
          </w:p>
        </w:tc>
        <w:tc>
          <w:tcPr>
            <w:tcW w:w="660" w:type="dxa"/>
            <w:gridSpan w:val="2"/>
            <w:shd w:val="clear" w:color="auto" w:fill="auto"/>
            <w:noWrap/>
            <w:vAlign w:val="bottom"/>
            <w:hideMark/>
          </w:tcPr>
          <w:p w14:paraId="5819A096" w14:textId="1BA309D0" w:rsidR="00240819" w:rsidRPr="00BE1F43" w:rsidDel="003C5718" w:rsidRDefault="00240819" w:rsidP="00863A6F">
            <w:pPr>
              <w:spacing w:after="0" w:line="240" w:lineRule="auto"/>
              <w:ind w:firstLine="0"/>
              <w:jc w:val="center"/>
              <w:rPr>
                <w:del w:id="387" w:author="Wiegman, Adrian - ARS" w:date="2022-08-04T14:58:00Z"/>
                <w:rFonts w:eastAsia="Times New Roman" w:cs="Times New Roman"/>
                <w:szCs w:val="20"/>
              </w:rPr>
            </w:pPr>
            <w:del w:id="388"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6A3287BC" w14:textId="464093FA" w:rsidR="00240819" w:rsidRPr="00BE1F43" w:rsidDel="003C5718" w:rsidRDefault="00240819" w:rsidP="00863A6F">
            <w:pPr>
              <w:spacing w:after="0" w:line="240" w:lineRule="auto"/>
              <w:ind w:firstLine="0"/>
              <w:jc w:val="center"/>
              <w:rPr>
                <w:del w:id="389" w:author="Wiegman, Adrian - ARS" w:date="2022-08-04T14:58:00Z"/>
                <w:rFonts w:eastAsia="Times New Roman" w:cs="Times New Roman"/>
                <w:szCs w:val="20"/>
              </w:rPr>
            </w:pPr>
            <w:del w:id="390"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F8E310F" w14:textId="3679A813" w:rsidR="00240819" w:rsidRPr="00BE1F43" w:rsidDel="003C5718" w:rsidRDefault="00240819" w:rsidP="00863A6F">
            <w:pPr>
              <w:spacing w:after="0" w:line="240" w:lineRule="auto"/>
              <w:ind w:firstLine="0"/>
              <w:jc w:val="center"/>
              <w:rPr>
                <w:del w:id="391" w:author="Wiegman, Adrian - ARS" w:date="2022-08-04T14:58:00Z"/>
                <w:rFonts w:eastAsia="Times New Roman" w:cs="Times New Roman"/>
                <w:szCs w:val="20"/>
              </w:rPr>
            </w:pPr>
          </w:p>
        </w:tc>
      </w:tr>
      <w:tr w:rsidR="00240819" w:rsidRPr="00BE1F43" w:rsidDel="003C5718" w14:paraId="4C9BF2E3" w14:textId="369CC64A" w:rsidTr="003C5718">
        <w:trPr>
          <w:gridAfter w:val="2"/>
          <w:wAfter w:w="693" w:type="dxa"/>
          <w:trHeight w:val="288"/>
          <w:del w:id="392" w:author="Wiegman, Adrian - ARS" w:date="2022-08-04T14:58:00Z"/>
        </w:trPr>
        <w:tc>
          <w:tcPr>
            <w:tcW w:w="880" w:type="dxa"/>
            <w:shd w:val="clear" w:color="auto" w:fill="D9D9D9" w:themeFill="background1" w:themeFillShade="D9"/>
            <w:noWrap/>
            <w:vAlign w:val="bottom"/>
            <w:hideMark/>
          </w:tcPr>
          <w:p w14:paraId="08500DC8" w14:textId="1C53AFCE" w:rsidR="00240819" w:rsidRPr="00BE1F43" w:rsidDel="003C5718" w:rsidRDefault="00240819" w:rsidP="00863A6F">
            <w:pPr>
              <w:spacing w:after="0" w:line="240" w:lineRule="auto"/>
              <w:ind w:firstLine="0"/>
              <w:jc w:val="center"/>
              <w:rPr>
                <w:del w:id="393" w:author="Wiegman, Adrian - ARS" w:date="2022-08-04T14:58:00Z"/>
                <w:rFonts w:eastAsia="Times New Roman" w:cs="Times New Roman"/>
                <w:szCs w:val="20"/>
              </w:rPr>
            </w:pPr>
            <w:del w:id="394" w:author="Wiegman, Adrian - ARS" w:date="2022-08-04T14:58:00Z">
              <w:r w:rsidRPr="00BE1F43" w:rsidDel="003C5718">
                <w:rPr>
                  <w:rFonts w:eastAsia="Times New Roman" w:cs="Times New Roman"/>
                  <w:szCs w:val="20"/>
                </w:rPr>
                <w:delText>BD</w:delText>
              </w:r>
            </w:del>
          </w:p>
        </w:tc>
        <w:tc>
          <w:tcPr>
            <w:tcW w:w="660" w:type="dxa"/>
            <w:gridSpan w:val="2"/>
            <w:shd w:val="clear" w:color="auto" w:fill="auto"/>
            <w:noWrap/>
            <w:vAlign w:val="bottom"/>
            <w:hideMark/>
          </w:tcPr>
          <w:p w14:paraId="022D5FBE" w14:textId="07F925D1" w:rsidR="00240819" w:rsidRPr="00BE1F43" w:rsidDel="003C5718" w:rsidRDefault="00240819" w:rsidP="00863A6F">
            <w:pPr>
              <w:spacing w:after="0" w:line="240" w:lineRule="auto"/>
              <w:ind w:firstLine="0"/>
              <w:jc w:val="center"/>
              <w:rPr>
                <w:del w:id="395" w:author="Wiegman, Adrian - ARS" w:date="2022-08-04T14:58:00Z"/>
                <w:rFonts w:eastAsia="Times New Roman" w:cs="Times New Roman"/>
                <w:szCs w:val="20"/>
              </w:rPr>
            </w:pPr>
            <w:del w:id="396" w:author="Wiegman, Adrian - ARS" w:date="2022-08-04T14:58:00Z">
              <w:r w:rsidRPr="00BE1F43" w:rsidDel="003C5718">
                <w:rPr>
                  <w:rFonts w:eastAsia="Times New Roman" w:cs="Times New Roman"/>
                  <w:szCs w:val="20"/>
                </w:rPr>
                <w:delText>0.75</w:delText>
              </w:r>
            </w:del>
          </w:p>
        </w:tc>
        <w:tc>
          <w:tcPr>
            <w:tcW w:w="660" w:type="dxa"/>
            <w:gridSpan w:val="3"/>
            <w:shd w:val="clear" w:color="auto" w:fill="auto"/>
            <w:noWrap/>
            <w:vAlign w:val="bottom"/>
            <w:hideMark/>
          </w:tcPr>
          <w:p w14:paraId="21BEA456" w14:textId="50FDBCA2" w:rsidR="00240819" w:rsidRPr="00BE1F43" w:rsidDel="003C5718" w:rsidRDefault="00240819" w:rsidP="00863A6F">
            <w:pPr>
              <w:spacing w:after="0" w:line="240" w:lineRule="auto"/>
              <w:ind w:firstLine="0"/>
              <w:jc w:val="center"/>
              <w:rPr>
                <w:del w:id="397" w:author="Wiegman, Adrian - ARS" w:date="2022-08-04T14:58:00Z"/>
                <w:rFonts w:eastAsia="Times New Roman" w:cs="Times New Roman"/>
                <w:szCs w:val="20"/>
              </w:rPr>
            </w:pPr>
            <w:del w:id="398" w:author="Wiegman, Adrian - ARS" w:date="2022-08-04T14:58:00Z">
              <w:r w:rsidRPr="00BE1F43" w:rsidDel="003C5718">
                <w:rPr>
                  <w:rFonts w:eastAsia="Times New Roman" w:cs="Times New Roman"/>
                  <w:szCs w:val="20"/>
                </w:rPr>
                <w:delText>-0.72</w:delText>
              </w:r>
            </w:del>
          </w:p>
        </w:tc>
        <w:tc>
          <w:tcPr>
            <w:tcW w:w="660" w:type="dxa"/>
            <w:gridSpan w:val="2"/>
            <w:shd w:val="clear" w:color="auto" w:fill="D9D9D9" w:themeFill="background1" w:themeFillShade="D9"/>
            <w:noWrap/>
            <w:vAlign w:val="bottom"/>
            <w:hideMark/>
          </w:tcPr>
          <w:p w14:paraId="29B34672" w14:textId="291DD756" w:rsidR="00240819" w:rsidRPr="00BE1F43" w:rsidDel="003C5718" w:rsidRDefault="00240819" w:rsidP="00863A6F">
            <w:pPr>
              <w:spacing w:after="0" w:line="240" w:lineRule="auto"/>
              <w:ind w:firstLine="0"/>
              <w:jc w:val="center"/>
              <w:rPr>
                <w:del w:id="399" w:author="Wiegman, Adrian - ARS" w:date="2022-08-04T14:58:00Z"/>
                <w:rFonts w:eastAsia="Times New Roman" w:cs="Times New Roman"/>
                <w:szCs w:val="20"/>
              </w:rPr>
            </w:pPr>
            <w:del w:id="400" w:author="Wiegman, Adrian - ARS" w:date="2022-08-04T14:58:00Z">
              <w:r w:rsidRPr="00BE1F43" w:rsidDel="003C5718">
                <w:rPr>
                  <w:rFonts w:eastAsia="Times New Roman" w:cs="Times New Roman"/>
                  <w:szCs w:val="20"/>
                </w:rPr>
                <w:delText>BD</w:delText>
              </w:r>
            </w:del>
          </w:p>
        </w:tc>
        <w:tc>
          <w:tcPr>
            <w:tcW w:w="660" w:type="dxa"/>
            <w:gridSpan w:val="2"/>
            <w:shd w:val="clear" w:color="auto" w:fill="auto"/>
            <w:noWrap/>
            <w:vAlign w:val="bottom"/>
            <w:hideMark/>
          </w:tcPr>
          <w:p w14:paraId="5DA24DAB" w14:textId="7D5E7DC8" w:rsidR="00240819" w:rsidRPr="00BE1F43" w:rsidDel="003C5718" w:rsidRDefault="00240819" w:rsidP="00863A6F">
            <w:pPr>
              <w:spacing w:after="0" w:line="240" w:lineRule="auto"/>
              <w:ind w:firstLine="0"/>
              <w:jc w:val="center"/>
              <w:rPr>
                <w:del w:id="401" w:author="Wiegman, Adrian - ARS" w:date="2022-08-04T14:58:00Z"/>
                <w:rFonts w:eastAsia="Times New Roman" w:cs="Times New Roman"/>
                <w:szCs w:val="20"/>
              </w:rPr>
            </w:pPr>
            <w:del w:id="402"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68A7330" w14:textId="4F35851E" w:rsidR="00240819" w:rsidRPr="00BE1F43" w:rsidDel="003C5718" w:rsidRDefault="00240819" w:rsidP="00863A6F">
            <w:pPr>
              <w:spacing w:after="0" w:line="240" w:lineRule="auto"/>
              <w:ind w:firstLine="0"/>
              <w:jc w:val="center"/>
              <w:rPr>
                <w:del w:id="403" w:author="Wiegman, Adrian - ARS" w:date="2022-08-04T14:58:00Z"/>
                <w:rFonts w:eastAsia="Times New Roman" w:cs="Times New Roman"/>
                <w:szCs w:val="20"/>
              </w:rPr>
            </w:pPr>
            <w:del w:id="404"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7871B8A6" w14:textId="720D3138" w:rsidR="00240819" w:rsidRPr="00BE1F43" w:rsidDel="003C5718" w:rsidRDefault="00240819" w:rsidP="00863A6F">
            <w:pPr>
              <w:spacing w:after="0" w:line="240" w:lineRule="auto"/>
              <w:ind w:firstLine="0"/>
              <w:jc w:val="center"/>
              <w:rPr>
                <w:del w:id="405" w:author="Wiegman, Adrian - ARS" w:date="2022-08-04T14:58:00Z"/>
                <w:rFonts w:eastAsia="Times New Roman" w:cs="Times New Roman"/>
                <w:szCs w:val="20"/>
              </w:rPr>
            </w:pPr>
            <w:del w:id="406"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DC5ABB2" w14:textId="7F261FEF" w:rsidR="00240819" w:rsidRPr="00BE1F43" w:rsidDel="003C5718" w:rsidRDefault="00240819" w:rsidP="00863A6F">
            <w:pPr>
              <w:spacing w:after="0" w:line="240" w:lineRule="auto"/>
              <w:ind w:firstLine="0"/>
              <w:jc w:val="center"/>
              <w:rPr>
                <w:del w:id="407" w:author="Wiegman, Adrian - ARS" w:date="2022-08-04T14:58:00Z"/>
                <w:rFonts w:eastAsia="Times New Roman" w:cs="Times New Roman"/>
                <w:szCs w:val="20"/>
              </w:rPr>
            </w:pPr>
          </w:p>
        </w:tc>
        <w:tc>
          <w:tcPr>
            <w:tcW w:w="660" w:type="dxa"/>
            <w:gridSpan w:val="2"/>
            <w:shd w:val="clear" w:color="auto" w:fill="auto"/>
            <w:noWrap/>
            <w:vAlign w:val="bottom"/>
            <w:hideMark/>
          </w:tcPr>
          <w:p w14:paraId="63589B03" w14:textId="56369B90" w:rsidR="00240819" w:rsidRPr="00BE1F43" w:rsidDel="003C5718" w:rsidRDefault="00240819" w:rsidP="00863A6F">
            <w:pPr>
              <w:spacing w:after="0" w:line="240" w:lineRule="auto"/>
              <w:ind w:firstLine="0"/>
              <w:jc w:val="center"/>
              <w:rPr>
                <w:del w:id="408" w:author="Wiegman, Adrian - ARS" w:date="2022-08-04T14:58:00Z"/>
                <w:rFonts w:eastAsia="Times New Roman" w:cs="Times New Roman"/>
                <w:szCs w:val="20"/>
              </w:rPr>
            </w:pPr>
            <w:del w:id="409"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593FA9A4" w14:textId="07FAD3A2" w:rsidR="00240819" w:rsidRPr="00BE1F43" w:rsidDel="003C5718" w:rsidRDefault="00240819" w:rsidP="00863A6F">
            <w:pPr>
              <w:spacing w:after="0" w:line="240" w:lineRule="auto"/>
              <w:ind w:firstLine="0"/>
              <w:jc w:val="center"/>
              <w:rPr>
                <w:del w:id="410" w:author="Wiegman, Adrian - ARS" w:date="2022-08-04T14:58:00Z"/>
                <w:rFonts w:eastAsia="Times New Roman" w:cs="Times New Roman"/>
                <w:szCs w:val="20"/>
              </w:rPr>
            </w:pPr>
          </w:p>
        </w:tc>
        <w:tc>
          <w:tcPr>
            <w:tcW w:w="660" w:type="dxa"/>
            <w:gridSpan w:val="2"/>
            <w:shd w:val="clear" w:color="auto" w:fill="auto"/>
            <w:noWrap/>
            <w:vAlign w:val="bottom"/>
            <w:hideMark/>
          </w:tcPr>
          <w:p w14:paraId="7A5BD377" w14:textId="54F5F2B1" w:rsidR="00240819" w:rsidRPr="00BE1F43" w:rsidDel="003C5718" w:rsidRDefault="00240819" w:rsidP="00863A6F">
            <w:pPr>
              <w:spacing w:after="0" w:line="240" w:lineRule="auto"/>
              <w:ind w:firstLine="0"/>
              <w:jc w:val="center"/>
              <w:rPr>
                <w:del w:id="411" w:author="Wiegman, Adrian - ARS" w:date="2022-08-04T14:58:00Z"/>
                <w:rFonts w:eastAsia="Times New Roman" w:cs="Times New Roman"/>
                <w:szCs w:val="20"/>
              </w:rPr>
            </w:pPr>
            <w:del w:id="412"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FCC62BC" w14:textId="2AFFCF3D" w:rsidR="00240819" w:rsidRPr="00BE1F43" w:rsidDel="003C5718" w:rsidRDefault="00240819" w:rsidP="00863A6F">
            <w:pPr>
              <w:spacing w:after="0" w:line="240" w:lineRule="auto"/>
              <w:ind w:firstLine="0"/>
              <w:jc w:val="center"/>
              <w:rPr>
                <w:del w:id="413" w:author="Wiegman, Adrian - ARS" w:date="2022-08-04T14:58:00Z"/>
                <w:rFonts w:eastAsia="Times New Roman" w:cs="Times New Roman"/>
                <w:szCs w:val="20"/>
              </w:rPr>
            </w:pPr>
            <w:del w:id="414" w:author="Wiegman, Adrian - ARS" w:date="2022-08-04T14:58:00Z">
              <w:r w:rsidRPr="00BE1F43" w:rsidDel="003C5718">
                <w:rPr>
                  <w:rFonts w:eastAsia="Times New Roman" w:cs="Times New Roman"/>
                  <w:szCs w:val="20"/>
                </w:rPr>
                <w:delText>***</w:delText>
              </w:r>
            </w:del>
          </w:p>
        </w:tc>
        <w:tc>
          <w:tcPr>
            <w:tcW w:w="805" w:type="dxa"/>
            <w:gridSpan w:val="3"/>
            <w:shd w:val="clear" w:color="auto" w:fill="auto"/>
            <w:noWrap/>
            <w:vAlign w:val="bottom"/>
            <w:hideMark/>
          </w:tcPr>
          <w:p w14:paraId="4EF48C5B" w14:textId="42963F43" w:rsidR="00240819" w:rsidRPr="00BE1F43" w:rsidDel="003C5718" w:rsidRDefault="00240819" w:rsidP="00863A6F">
            <w:pPr>
              <w:spacing w:after="0" w:line="240" w:lineRule="auto"/>
              <w:ind w:firstLine="0"/>
              <w:jc w:val="center"/>
              <w:rPr>
                <w:del w:id="415" w:author="Wiegman, Adrian - ARS" w:date="2022-08-04T14:58:00Z"/>
                <w:rFonts w:eastAsia="Times New Roman" w:cs="Times New Roman"/>
                <w:szCs w:val="20"/>
              </w:rPr>
            </w:pPr>
            <w:del w:id="416"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6B95288" w14:textId="1905C96E" w:rsidR="00240819" w:rsidRPr="00BE1F43" w:rsidDel="003C5718" w:rsidRDefault="00240819" w:rsidP="00863A6F">
            <w:pPr>
              <w:spacing w:after="0" w:line="240" w:lineRule="auto"/>
              <w:ind w:firstLine="0"/>
              <w:jc w:val="center"/>
              <w:rPr>
                <w:del w:id="417" w:author="Wiegman, Adrian - ARS" w:date="2022-08-04T14:58:00Z"/>
                <w:rFonts w:eastAsia="Times New Roman" w:cs="Times New Roman"/>
                <w:szCs w:val="20"/>
              </w:rPr>
            </w:pPr>
          </w:p>
        </w:tc>
        <w:tc>
          <w:tcPr>
            <w:tcW w:w="660" w:type="dxa"/>
            <w:gridSpan w:val="2"/>
            <w:shd w:val="clear" w:color="auto" w:fill="auto"/>
            <w:noWrap/>
            <w:vAlign w:val="bottom"/>
            <w:hideMark/>
          </w:tcPr>
          <w:p w14:paraId="5E9FEC38" w14:textId="2CFD4EB6" w:rsidR="00240819" w:rsidRPr="00BE1F43" w:rsidDel="003C5718" w:rsidRDefault="00240819" w:rsidP="00863A6F">
            <w:pPr>
              <w:spacing w:after="0" w:line="240" w:lineRule="auto"/>
              <w:ind w:firstLine="0"/>
              <w:jc w:val="center"/>
              <w:rPr>
                <w:del w:id="418" w:author="Wiegman, Adrian - ARS" w:date="2022-08-04T14:58:00Z"/>
                <w:rFonts w:eastAsia="Times New Roman" w:cs="Times New Roman"/>
                <w:szCs w:val="20"/>
              </w:rPr>
            </w:pPr>
            <w:del w:id="419"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835FEC1" w14:textId="74C8AA52" w:rsidR="00240819" w:rsidRPr="00BE1F43" w:rsidDel="003C5718" w:rsidRDefault="00240819" w:rsidP="00863A6F">
            <w:pPr>
              <w:spacing w:after="0" w:line="240" w:lineRule="auto"/>
              <w:ind w:firstLine="0"/>
              <w:jc w:val="center"/>
              <w:rPr>
                <w:del w:id="420" w:author="Wiegman, Adrian - ARS" w:date="2022-08-04T14:58:00Z"/>
                <w:rFonts w:eastAsia="Times New Roman" w:cs="Times New Roman"/>
                <w:szCs w:val="20"/>
              </w:rPr>
            </w:pPr>
            <w:del w:id="421"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0A7B06DC" w14:textId="5E8D605F" w:rsidR="00240819" w:rsidRPr="00BE1F43" w:rsidDel="003C5718" w:rsidRDefault="00240819" w:rsidP="00863A6F">
            <w:pPr>
              <w:spacing w:after="0" w:line="240" w:lineRule="auto"/>
              <w:ind w:firstLine="0"/>
              <w:jc w:val="center"/>
              <w:rPr>
                <w:del w:id="422" w:author="Wiegman, Adrian - ARS" w:date="2022-08-04T14:58:00Z"/>
                <w:rFonts w:eastAsia="Times New Roman" w:cs="Times New Roman"/>
                <w:szCs w:val="20"/>
              </w:rPr>
            </w:pPr>
            <w:del w:id="423"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CC2EA1C" w14:textId="70B6F9DF" w:rsidR="00240819" w:rsidRPr="00BE1F43" w:rsidDel="003C5718" w:rsidRDefault="00240819" w:rsidP="00863A6F">
            <w:pPr>
              <w:spacing w:after="0" w:line="240" w:lineRule="auto"/>
              <w:ind w:firstLine="0"/>
              <w:jc w:val="center"/>
              <w:rPr>
                <w:del w:id="424" w:author="Wiegman, Adrian - ARS" w:date="2022-08-04T14:58:00Z"/>
                <w:rFonts w:eastAsia="Times New Roman" w:cs="Times New Roman"/>
                <w:szCs w:val="20"/>
              </w:rPr>
            </w:pPr>
          </w:p>
        </w:tc>
      </w:tr>
      <w:tr w:rsidR="00240819" w:rsidRPr="00BE1F43" w:rsidDel="003C5718" w14:paraId="4CC926C7" w14:textId="3B8A7E34" w:rsidTr="003C5718">
        <w:trPr>
          <w:gridAfter w:val="2"/>
          <w:wAfter w:w="693" w:type="dxa"/>
          <w:trHeight w:val="288"/>
          <w:del w:id="425" w:author="Wiegman, Adrian - ARS" w:date="2022-08-04T14:58:00Z"/>
        </w:trPr>
        <w:tc>
          <w:tcPr>
            <w:tcW w:w="880" w:type="dxa"/>
            <w:shd w:val="clear" w:color="auto" w:fill="D9D9D9" w:themeFill="background1" w:themeFillShade="D9"/>
            <w:noWrap/>
            <w:vAlign w:val="bottom"/>
            <w:hideMark/>
          </w:tcPr>
          <w:p w14:paraId="15C1C995" w14:textId="5969F4C2" w:rsidR="00240819" w:rsidRPr="00BE1F43" w:rsidDel="003C5718" w:rsidRDefault="00240819" w:rsidP="00863A6F">
            <w:pPr>
              <w:spacing w:after="0" w:line="240" w:lineRule="auto"/>
              <w:ind w:firstLine="0"/>
              <w:jc w:val="center"/>
              <w:rPr>
                <w:del w:id="426" w:author="Wiegman, Adrian - ARS" w:date="2022-08-04T14:58:00Z"/>
                <w:rFonts w:eastAsia="Times New Roman" w:cs="Times New Roman"/>
                <w:szCs w:val="20"/>
              </w:rPr>
            </w:pPr>
            <w:del w:id="427" w:author="Wiegman, Adrian - ARS" w:date="2022-08-04T14:58:00Z">
              <w:r w:rsidRPr="00BE1F43" w:rsidDel="003C5718">
                <w:rPr>
                  <w:rFonts w:eastAsia="Times New Roman" w:cs="Times New Roman"/>
                  <w:szCs w:val="20"/>
                </w:rPr>
                <w:delText>LOI</w:delText>
              </w:r>
            </w:del>
          </w:p>
        </w:tc>
        <w:tc>
          <w:tcPr>
            <w:tcW w:w="660" w:type="dxa"/>
            <w:gridSpan w:val="2"/>
            <w:shd w:val="clear" w:color="auto" w:fill="auto"/>
            <w:noWrap/>
            <w:vAlign w:val="bottom"/>
            <w:hideMark/>
          </w:tcPr>
          <w:p w14:paraId="465F07CF" w14:textId="2CE6B722" w:rsidR="00240819" w:rsidRPr="00BE1F43" w:rsidDel="003C5718" w:rsidRDefault="00240819" w:rsidP="00863A6F">
            <w:pPr>
              <w:spacing w:after="0" w:line="240" w:lineRule="auto"/>
              <w:ind w:firstLine="0"/>
              <w:jc w:val="center"/>
              <w:rPr>
                <w:del w:id="428" w:author="Wiegman, Adrian - ARS" w:date="2022-08-04T14:58:00Z"/>
                <w:rFonts w:eastAsia="Times New Roman" w:cs="Times New Roman"/>
                <w:szCs w:val="20"/>
              </w:rPr>
            </w:pPr>
            <w:del w:id="429" w:author="Wiegman, Adrian - ARS" w:date="2022-08-04T14:58:00Z">
              <w:r w:rsidRPr="00BE1F43" w:rsidDel="003C5718">
                <w:rPr>
                  <w:rFonts w:eastAsia="Times New Roman" w:cs="Times New Roman"/>
                  <w:szCs w:val="20"/>
                </w:rPr>
                <w:delText>-0.5</w:delText>
              </w:r>
            </w:del>
          </w:p>
        </w:tc>
        <w:tc>
          <w:tcPr>
            <w:tcW w:w="660" w:type="dxa"/>
            <w:gridSpan w:val="3"/>
            <w:shd w:val="clear" w:color="auto" w:fill="auto"/>
            <w:noWrap/>
            <w:vAlign w:val="bottom"/>
            <w:hideMark/>
          </w:tcPr>
          <w:p w14:paraId="46BB7042" w14:textId="363F2B15" w:rsidR="00240819" w:rsidRPr="00BE1F43" w:rsidDel="003C5718" w:rsidRDefault="00240819" w:rsidP="00863A6F">
            <w:pPr>
              <w:spacing w:after="0" w:line="240" w:lineRule="auto"/>
              <w:ind w:firstLine="0"/>
              <w:jc w:val="center"/>
              <w:rPr>
                <w:del w:id="430" w:author="Wiegman, Adrian - ARS" w:date="2022-08-04T14:58:00Z"/>
                <w:rFonts w:eastAsia="Times New Roman" w:cs="Times New Roman"/>
                <w:szCs w:val="20"/>
              </w:rPr>
            </w:pPr>
            <w:del w:id="431" w:author="Wiegman, Adrian - ARS" w:date="2022-08-04T14:58:00Z">
              <w:r w:rsidRPr="00BE1F43" w:rsidDel="003C5718">
                <w:rPr>
                  <w:rFonts w:eastAsia="Times New Roman" w:cs="Times New Roman"/>
                  <w:szCs w:val="20"/>
                </w:rPr>
                <w:delText>0.5</w:delText>
              </w:r>
            </w:del>
          </w:p>
        </w:tc>
        <w:tc>
          <w:tcPr>
            <w:tcW w:w="660" w:type="dxa"/>
            <w:gridSpan w:val="2"/>
            <w:shd w:val="clear" w:color="auto" w:fill="auto"/>
            <w:noWrap/>
            <w:vAlign w:val="bottom"/>
            <w:hideMark/>
          </w:tcPr>
          <w:p w14:paraId="1FCE6893" w14:textId="1D8245E4" w:rsidR="00240819" w:rsidRPr="00BE1F43" w:rsidDel="003C5718" w:rsidRDefault="00240819" w:rsidP="00863A6F">
            <w:pPr>
              <w:spacing w:after="0" w:line="240" w:lineRule="auto"/>
              <w:ind w:firstLine="0"/>
              <w:jc w:val="center"/>
              <w:rPr>
                <w:del w:id="432" w:author="Wiegman, Adrian - ARS" w:date="2022-08-04T14:58:00Z"/>
                <w:rFonts w:eastAsia="Times New Roman" w:cs="Times New Roman"/>
                <w:szCs w:val="20"/>
              </w:rPr>
            </w:pPr>
            <w:del w:id="433" w:author="Wiegman, Adrian - ARS" w:date="2022-08-04T14:58:00Z">
              <w:r w:rsidRPr="00BE1F43" w:rsidDel="003C5718">
                <w:rPr>
                  <w:rFonts w:eastAsia="Times New Roman" w:cs="Times New Roman"/>
                  <w:szCs w:val="20"/>
                </w:rPr>
                <w:delText>-0.79</w:delText>
              </w:r>
            </w:del>
          </w:p>
        </w:tc>
        <w:tc>
          <w:tcPr>
            <w:tcW w:w="660" w:type="dxa"/>
            <w:gridSpan w:val="2"/>
            <w:shd w:val="clear" w:color="auto" w:fill="D9D9D9" w:themeFill="background1" w:themeFillShade="D9"/>
            <w:noWrap/>
            <w:vAlign w:val="bottom"/>
            <w:hideMark/>
          </w:tcPr>
          <w:p w14:paraId="4C8E85A6" w14:textId="45ECF6BF" w:rsidR="00240819" w:rsidRPr="00BE1F43" w:rsidDel="003C5718" w:rsidRDefault="00240819" w:rsidP="00863A6F">
            <w:pPr>
              <w:spacing w:after="0" w:line="240" w:lineRule="auto"/>
              <w:ind w:firstLine="0"/>
              <w:jc w:val="center"/>
              <w:rPr>
                <w:del w:id="434" w:author="Wiegman, Adrian - ARS" w:date="2022-08-04T14:58:00Z"/>
                <w:rFonts w:eastAsia="Times New Roman" w:cs="Times New Roman"/>
                <w:szCs w:val="20"/>
              </w:rPr>
            </w:pPr>
            <w:del w:id="435" w:author="Wiegman, Adrian - ARS" w:date="2022-08-04T14:58:00Z">
              <w:r w:rsidRPr="00BE1F43" w:rsidDel="003C5718">
                <w:rPr>
                  <w:rFonts w:eastAsia="Times New Roman" w:cs="Times New Roman"/>
                  <w:szCs w:val="20"/>
                </w:rPr>
                <w:delText>LOI</w:delText>
              </w:r>
            </w:del>
          </w:p>
        </w:tc>
        <w:tc>
          <w:tcPr>
            <w:tcW w:w="660" w:type="dxa"/>
            <w:gridSpan w:val="2"/>
            <w:shd w:val="clear" w:color="auto" w:fill="auto"/>
            <w:noWrap/>
            <w:vAlign w:val="bottom"/>
            <w:hideMark/>
          </w:tcPr>
          <w:p w14:paraId="12AA1EA1" w14:textId="02ED2793" w:rsidR="00240819" w:rsidRPr="00BE1F43" w:rsidDel="003C5718" w:rsidRDefault="00240819" w:rsidP="00863A6F">
            <w:pPr>
              <w:spacing w:after="0" w:line="240" w:lineRule="auto"/>
              <w:ind w:firstLine="0"/>
              <w:jc w:val="center"/>
              <w:rPr>
                <w:del w:id="436" w:author="Wiegman, Adrian - ARS" w:date="2022-08-04T14:58:00Z"/>
                <w:rFonts w:eastAsia="Times New Roman" w:cs="Times New Roman"/>
                <w:szCs w:val="20"/>
              </w:rPr>
            </w:pPr>
            <w:del w:id="437"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365BA7E" w14:textId="1A46F054" w:rsidR="00240819" w:rsidRPr="00BE1F43" w:rsidDel="003C5718" w:rsidRDefault="00240819" w:rsidP="00863A6F">
            <w:pPr>
              <w:spacing w:after="0" w:line="240" w:lineRule="auto"/>
              <w:ind w:firstLine="0"/>
              <w:jc w:val="center"/>
              <w:rPr>
                <w:del w:id="438" w:author="Wiegman, Adrian - ARS" w:date="2022-08-04T14:58:00Z"/>
                <w:rFonts w:eastAsia="Times New Roman" w:cs="Times New Roman"/>
                <w:szCs w:val="20"/>
              </w:rPr>
            </w:pPr>
            <w:del w:id="439"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0B02980" w14:textId="464E691B" w:rsidR="00240819" w:rsidRPr="00BE1F43" w:rsidDel="003C5718" w:rsidRDefault="00240819" w:rsidP="00863A6F">
            <w:pPr>
              <w:spacing w:after="0" w:line="240" w:lineRule="auto"/>
              <w:ind w:firstLine="0"/>
              <w:jc w:val="center"/>
              <w:rPr>
                <w:del w:id="440" w:author="Wiegman, Adrian - ARS" w:date="2022-08-04T14:58:00Z"/>
                <w:rFonts w:eastAsia="Times New Roman" w:cs="Times New Roman"/>
                <w:szCs w:val="20"/>
              </w:rPr>
            </w:pPr>
            <w:del w:id="441"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5134D00B" w14:textId="49231D9B" w:rsidR="00240819" w:rsidRPr="00BE1F43" w:rsidDel="003C5718" w:rsidRDefault="00240819" w:rsidP="00863A6F">
            <w:pPr>
              <w:spacing w:after="0" w:line="240" w:lineRule="auto"/>
              <w:ind w:firstLine="0"/>
              <w:jc w:val="center"/>
              <w:rPr>
                <w:del w:id="442" w:author="Wiegman, Adrian - ARS" w:date="2022-08-04T14:58:00Z"/>
                <w:rFonts w:eastAsia="Times New Roman" w:cs="Times New Roman"/>
                <w:szCs w:val="20"/>
              </w:rPr>
            </w:pPr>
          </w:p>
        </w:tc>
        <w:tc>
          <w:tcPr>
            <w:tcW w:w="660" w:type="dxa"/>
            <w:gridSpan w:val="2"/>
            <w:shd w:val="clear" w:color="auto" w:fill="auto"/>
            <w:noWrap/>
            <w:vAlign w:val="bottom"/>
            <w:hideMark/>
          </w:tcPr>
          <w:p w14:paraId="721E06D7" w14:textId="4CA51D8C" w:rsidR="00240819" w:rsidRPr="00BE1F43" w:rsidDel="003C5718" w:rsidRDefault="00240819" w:rsidP="00863A6F">
            <w:pPr>
              <w:spacing w:after="0" w:line="240" w:lineRule="auto"/>
              <w:ind w:firstLine="0"/>
              <w:jc w:val="center"/>
              <w:rPr>
                <w:del w:id="443" w:author="Wiegman, Adrian - ARS" w:date="2022-08-04T14:58:00Z"/>
                <w:rFonts w:eastAsia="Times New Roman" w:cs="Times New Roman"/>
                <w:szCs w:val="20"/>
              </w:rPr>
            </w:pPr>
            <w:del w:id="444"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04F965F0" w14:textId="33EDA294" w:rsidR="00240819" w:rsidRPr="00BE1F43" w:rsidDel="003C5718" w:rsidRDefault="00240819" w:rsidP="00863A6F">
            <w:pPr>
              <w:spacing w:after="0" w:line="240" w:lineRule="auto"/>
              <w:ind w:firstLine="0"/>
              <w:jc w:val="center"/>
              <w:rPr>
                <w:del w:id="445" w:author="Wiegman, Adrian - ARS" w:date="2022-08-04T14:58:00Z"/>
                <w:rFonts w:eastAsia="Times New Roman" w:cs="Times New Roman"/>
                <w:szCs w:val="20"/>
              </w:rPr>
            </w:pPr>
            <w:del w:id="446"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6EC8572A" w14:textId="3CA5D989" w:rsidR="00240819" w:rsidRPr="00BE1F43" w:rsidDel="003C5718" w:rsidRDefault="00240819" w:rsidP="00863A6F">
            <w:pPr>
              <w:spacing w:after="0" w:line="240" w:lineRule="auto"/>
              <w:ind w:firstLine="0"/>
              <w:jc w:val="center"/>
              <w:rPr>
                <w:del w:id="447" w:author="Wiegman, Adrian - ARS" w:date="2022-08-04T14:58:00Z"/>
                <w:rFonts w:eastAsia="Times New Roman" w:cs="Times New Roman"/>
                <w:szCs w:val="20"/>
              </w:rPr>
            </w:pPr>
            <w:del w:id="448" w:author="Wiegman, Adrian - ARS" w:date="2022-08-04T14:58:00Z">
              <w:r w:rsidRPr="00BE1F43" w:rsidDel="003C5718">
                <w:rPr>
                  <w:rFonts w:eastAsia="Times New Roman" w:cs="Times New Roman"/>
                  <w:szCs w:val="20"/>
                </w:rPr>
                <w:delText>***</w:delText>
              </w:r>
            </w:del>
          </w:p>
        </w:tc>
        <w:tc>
          <w:tcPr>
            <w:tcW w:w="805" w:type="dxa"/>
            <w:gridSpan w:val="3"/>
            <w:shd w:val="clear" w:color="auto" w:fill="auto"/>
            <w:noWrap/>
            <w:vAlign w:val="bottom"/>
            <w:hideMark/>
          </w:tcPr>
          <w:p w14:paraId="16C4E231" w14:textId="5F95A1AC" w:rsidR="00240819" w:rsidRPr="00BE1F43" w:rsidDel="003C5718" w:rsidRDefault="00240819" w:rsidP="00863A6F">
            <w:pPr>
              <w:spacing w:after="0" w:line="240" w:lineRule="auto"/>
              <w:ind w:firstLine="0"/>
              <w:jc w:val="center"/>
              <w:rPr>
                <w:del w:id="449" w:author="Wiegman, Adrian - ARS" w:date="2022-08-04T14:58:00Z"/>
                <w:rFonts w:eastAsia="Times New Roman" w:cs="Times New Roman"/>
                <w:szCs w:val="20"/>
              </w:rPr>
            </w:pPr>
            <w:del w:id="450"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A263610" w14:textId="0A682C03" w:rsidR="00240819" w:rsidRPr="00BE1F43" w:rsidDel="003C5718" w:rsidRDefault="00240819" w:rsidP="00863A6F">
            <w:pPr>
              <w:spacing w:after="0" w:line="240" w:lineRule="auto"/>
              <w:ind w:firstLine="0"/>
              <w:jc w:val="center"/>
              <w:rPr>
                <w:del w:id="451" w:author="Wiegman, Adrian - ARS" w:date="2022-08-04T14:58:00Z"/>
                <w:rFonts w:eastAsia="Times New Roman" w:cs="Times New Roman"/>
                <w:szCs w:val="20"/>
              </w:rPr>
            </w:pPr>
          </w:p>
        </w:tc>
        <w:tc>
          <w:tcPr>
            <w:tcW w:w="660" w:type="dxa"/>
            <w:gridSpan w:val="2"/>
            <w:shd w:val="clear" w:color="auto" w:fill="auto"/>
            <w:noWrap/>
            <w:vAlign w:val="bottom"/>
            <w:hideMark/>
          </w:tcPr>
          <w:p w14:paraId="46F4C97F" w14:textId="4D0FEC9C" w:rsidR="00240819" w:rsidRPr="00BE1F43" w:rsidDel="003C5718" w:rsidRDefault="00240819" w:rsidP="00863A6F">
            <w:pPr>
              <w:spacing w:after="0" w:line="240" w:lineRule="auto"/>
              <w:ind w:firstLine="0"/>
              <w:jc w:val="center"/>
              <w:rPr>
                <w:del w:id="452" w:author="Wiegman, Adrian - ARS" w:date="2022-08-04T14:58:00Z"/>
                <w:rFonts w:eastAsia="Times New Roman" w:cs="Times New Roman"/>
                <w:szCs w:val="20"/>
              </w:rPr>
            </w:pPr>
            <w:del w:id="453"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7E2E421" w14:textId="322588C9" w:rsidR="00240819" w:rsidRPr="00BE1F43" w:rsidDel="003C5718" w:rsidRDefault="00240819" w:rsidP="00863A6F">
            <w:pPr>
              <w:spacing w:after="0" w:line="240" w:lineRule="auto"/>
              <w:ind w:firstLine="0"/>
              <w:jc w:val="center"/>
              <w:rPr>
                <w:del w:id="454" w:author="Wiegman, Adrian - ARS" w:date="2022-08-04T14:58:00Z"/>
                <w:rFonts w:eastAsia="Times New Roman" w:cs="Times New Roman"/>
                <w:szCs w:val="20"/>
              </w:rPr>
            </w:pPr>
            <w:del w:id="455"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16569B69" w14:textId="63D6537E" w:rsidR="00240819" w:rsidRPr="00BE1F43" w:rsidDel="003C5718" w:rsidRDefault="00240819" w:rsidP="00863A6F">
            <w:pPr>
              <w:spacing w:after="0" w:line="240" w:lineRule="auto"/>
              <w:ind w:firstLine="0"/>
              <w:jc w:val="center"/>
              <w:rPr>
                <w:del w:id="456" w:author="Wiegman, Adrian - ARS" w:date="2022-08-04T14:58:00Z"/>
                <w:rFonts w:eastAsia="Times New Roman" w:cs="Times New Roman"/>
                <w:szCs w:val="20"/>
              </w:rPr>
            </w:pPr>
            <w:del w:id="457"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394C152" w14:textId="304E0109" w:rsidR="00240819" w:rsidRPr="00BE1F43" w:rsidDel="003C5718" w:rsidRDefault="00240819" w:rsidP="00863A6F">
            <w:pPr>
              <w:spacing w:after="0" w:line="240" w:lineRule="auto"/>
              <w:ind w:firstLine="0"/>
              <w:jc w:val="center"/>
              <w:rPr>
                <w:del w:id="458" w:author="Wiegman, Adrian - ARS" w:date="2022-08-04T14:58:00Z"/>
                <w:rFonts w:eastAsia="Times New Roman" w:cs="Times New Roman"/>
                <w:szCs w:val="20"/>
              </w:rPr>
            </w:pPr>
          </w:p>
        </w:tc>
      </w:tr>
      <w:tr w:rsidR="00240819" w:rsidRPr="00BE1F43" w:rsidDel="003C5718" w14:paraId="7918EAE9" w14:textId="3F8D3F89" w:rsidTr="003C5718">
        <w:trPr>
          <w:gridAfter w:val="2"/>
          <w:wAfter w:w="693" w:type="dxa"/>
          <w:trHeight w:val="288"/>
          <w:del w:id="459" w:author="Wiegman, Adrian - ARS" w:date="2022-08-04T14:58:00Z"/>
        </w:trPr>
        <w:tc>
          <w:tcPr>
            <w:tcW w:w="880" w:type="dxa"/>
            <w:shd w:val="clear" w:color="auto" w:fill="D9D9D9" w:themeFill="background1" w:themeFillShade="D9"/>
            <w:noWrap/>
            <w:vAlign w:val="bottom"/>
            <w:hideMark/>
          </w:tcPr>
          <w:p w14:paraId="5BE17EC7" w14:textId="434D0BB0" w:rsidR="00240819" w:rsidRPr="00BE1F43" w:rsidDel="003C5718" w:rsidRDefault="00240819" w:rsidP="00863A6F">
            <w:pPr>
              <w:spacing w:after="0" w:line="240" w:lineRule="auto"/>
              <w:ind w:firstLine="0"/>
              <w:jc w:val="center"/>
              <w:rPr>
                <w:del w:id="460" w:author="Wiegman, Adrian - ARS" w:date="2022-08-04T14:58:00Z"/>
                <w:rFonts w:eastAsia="Times New Roman" w:cs="Times New Roman"/>
                <w:szCs w:val="20"/>
              </w:rPr>
            </w:pPr>
            <w:del w:id="461" w:author="Wiegman, Adrian - ARS" w:date="2022-08-04T14:58:00Z">
              <w:r w:rsidRPr="00BE1F43" w:rsidDel="003C5718">
                <w:rPr>
                  <w:rFonts w:eastAsia="Times New Roman" w:cs="Times New Roman"/>
                  <w:szCs w:val="20"/>
                </w:rPr>
                <w:delText>sand</w:delText>
              </w:r>
              <w:r w:rsidRPr="00BE1F43" w:rsidDel="003C5718">
                <w:rPr>
                  <w:rFonts w:eastAsia="Times New Roman" w:cs="Times New Roman"/>
                  <w:szCs w:val="20"/>
                  <w:vertAlign w:val="superscript"/>
                </w:rPr>
                <w:delText>§</w:delText>
              </w:r>
            </w:del>
          </w:p>
        </w:tc>
        <w:tc>
          <w:tcPr>
            <w:tcW w:w="660" w:type="dxa"/>
            <w:gridSpan w:val="2"/>
            <w:shd w:val="clear" w:color="auto" w:fill="auto"/>
            <w:noWrap/>
            <w:vAlign w:val="bottom"/>
            <w:hideMark/>
          </w:tcPr>
          <w:p w14:paraId="74C97401" w14:textId="360A5829" w:rsidR="00240819" w:rsidRPr="00BE1F43" w:rsidDel="003C5718" w:rsidRDefault="00240819" w:rsidP="00863A6F">
            <w:pPr>
              <w:spacing w:after="0" w:line="240" w:lineRule="auto"/>
              <w:ind w:firstLine="0"/>
              <w:jc w:val="center"/>
              <w:rPr>
                <w:del w:id="462" w:author="Wiegman, Adrian - ARS" w:date="2022-08-04T14:58:00Z"/>
                <w:rFonts w:eastAsia="Times New Roman" w:cs="Times New Roman"/>
                <w:szCs w:val="20"/>
              </w:rPr>
            </w:pPr>
            <w:del w:id="463" w:author="Wiegman, Adrian - ARS" w:date="2022-08-04T14:58:00Z">
              <w:r w:rsidRPr="00BE1F43" w:rsidDel="003C5718">
                <w:rPr>
                  <w:rFonts w:eastAsia="Times New Roman" w:cs="Times New Roman"/>
                  <w:szCs w:val="20"/>
                </w:rPr>
                <w:delText>0.68</w:delText>
              </w:r>
            </w:del>
          </w:p>
        </w:tc>
        <w:tc>
          <w:tcPr>
            <w:tcW w:w="660" w:type="dxa"/>
            <w:gridSpan w:val="3"/>
            <w:shd w:val="clear" w:color="auto" w:fill="auto"/>
            <w:noWrap/>
            <w:vAlign w:val="bottom"/>
            <w:hideMark/>
          </w:tcPr>
          <w:p w14:paraId="6F7430CA" w14:textId="78708348" w:rsidR="00240819" w:rsidRPr="00BE1F43" w:rsidDel="003C5718" w:rsidRDefault="00240819" w:rsidP="00863A6F">
            <w:pPr>
              <w:spacing w:after="0" w:line="240" w:lineRule="auto"/>
              <w:ind w:firstLine="0"/>
              <w:jc w:val="center"/>
              <w:rPr>
                <w:del w:id="464" w:author="Wiegman, Adrian - ARS" w:date="2022-08-04T14:58:00Z"/>
                <w:rFonts w:eastAsia="Times New Roman" w:cs="Times New Roman"/>
                <w:szCs w:val="20"/>
              </w:rPr>
            </w:pPr>
            <w:del w:id="465" w:author="Wiegman, Adrian - ARS" w:date="2022-08-04T14:58:00Z">
              <w:r w:rsidRPr="00BE1F43" w:rsidDel="003C5718">
                <w:rPr>
                  <w:rFonts w:eastAsia="Times New Roman" w:cs="Times New Roman"/>
                  <w:szCs w:val="20"/>
                </w:rPr>
                <w:delText>-0.55</w:delText>
              </w:r>
            </w:del>
          </w:p>
        </w:tc>
        <w:tc>
          <w:tcPr>
            <w:tcW w:w="660" w:type="dxa"/>
            <w:gridSpan w:val="2"/>
            <w:shd w:val="clear" w:color="auto" w:fill="auto"/>
            <w:noWrap/>
            <w:vAlign w:val="bottom"/>
            <w:hideMark/>
          </w:tcPr>
          <w:p w14:paraId="57809AE9" w14:textId="56BDAFB4" w:rsidR="00240819" w:rsidRPr="00BE1F43" w:rsidDel="003C5718" w:rsidRDefault="00240819" w:rsidP="00863A6F">
            <w:pPr>
              <w:spacing w:after="0" w:line="240" w:lineRule="auto"/>
              <w:ind w:firstLine="0"/>
              <w:jc w:val="center"/>
              <w:rPr>
                <w:del w:id="466" w:author="Wiegman, Adrian - ARS" w:date="2022-08-04T14:58:00Z"/>
                <w:rFonts w:eastAsia="Times New Roman" w:cs="Times New Roman"/>
                <w:szCs w:val="20"/>
              </w:rPr>
            </w:pPr>
            <w:del w:id="467" w:author="Wiegman, Adrian - ARS" w:date="2022-08-04T14:58:00Z">
              <w:r w:rsidRPr="00BE1F43" w:rsidDel="003C5718">
                <w:rPr>
                  <w:rFonts w:eastAsia="Times New Roman" w:cs="Times New Roman"/>
                  <w:szCs w:val="20"/>
                </w:rPr>
                <w:delText>0.72</w:delText>
              </w:r>
            </w:del>
          </w:p>
        </w:tc>
        <w:tc>
          <w:tcPr>
            <w:tcW w:w="660" w:type="dxa"/>
            <w:gridSpan w:val="2"/>
            <w:shd w:val="clear" w:color="auto" w:fill="auto"/>
            <w:noWrap/>
            <w:vAlign w:val="bottom"/>
            <w:hideMark/>
          </w:tcPr>
          <w:p w14:paraId="7BC3BB47" w14:textId="1C256763" w:rsidR="00240819" w:rsidRPr="00BE1F43" w:rsidDel="003C5718" w:rsidRDefault="00240819" w:rsidP="00863A6F">
            <w:pPr>
              <w:spacing w:after="0" w:line="240" w:lineRule="auto"/>
              <w:ind w:firstLine="0"/>
              <w:jc w:val="center"/>
              <w:rPr>
                <w:del w:id="468" w:author="Wiegman, Adrian - ARS" w:date="2022-08-04T14:58:00Z"/>
                <w:rFonts w:eastAsia="Times New Roman" w:cs="Times New Roman"/>
                <w:szCs w:val="20"/>
              </w:rPr>
            </w:pPr>
            <w:del w:id="469" w:author="Wiegman, Adrian - ARS" w:date="2022-08-04T14:58:00Z">
              <w:r w:rsidRPr="00BE1F43" w:rsidDel="003C5718">
                <w:rPr>
                  <w:rFonts w:eastAsia="Times New Roman" w:cs="Times New Roman"/>
                  <w:szCs w:val="20"/>
                </w:rPr>
                <w:delText>-0.76</w:delText>
              </w:r>
            </w:del>
          </w:p>
        </w:tc>
        <w:tc>
          <w:tcPr>
            <w:tcW w:w="660" w:type="dxa"/>
            <w:gridSpan w:val="2"/>
            <w:shd w:val="clear" w:color="auto" w:fill="D9D9D9" w:themeFill="background1" w:themeFillShade="D9"/>
            <w:noWrap/>
            <w:vAlign w:val="bottom"/>
            <w:hideMark/>
          </w:tcPr>
          <w:p w14:paraId="1EF47C72" w14:textId="78A9F106" w:rsidR="00240819" w:rsidRPr="00BE1F43" w:rsidDel="003C5718" w:rsidRDefault="00240819" w:rsidP="00863A6F">
            <w:pPr>
              <w:spacing w:after="0" w:line="240" w:lineRule="auto"/>
              <w:ind w:firstLine="0"/>
              <w:jc w:val="center"/>
              <w:rPr>
                <w:del w:id="470" w:author="Wiegman, Adrian - ARS" w:date="2022-08-04T14:58:00Z"/>
                <w:rFonts w:eastAsia="Times New Roman" w:cs="Times New Roman"/>
                <w:szCs w:val="20"/>
              </w:rPr>
            </w:pPr>
            <w:del w:id="471" w:author="Wiegman, Adrian - ARS" w:date="2022-08-04T14:58:00Z">
              <w:r w:rsidRPr="00BE1F43" w:rsidDel="003C5718">
                <w:rPr>
                  <w:rFonts w:eastAsia="Times New Roman" w:cs="Times New Roman"/>
                  <w:szCs w:val="20"/>
                </w:rPr>
                <w:delText>sand</w:delText>
              </w:r>
              <w:r w:rsidRPr="00BE1F43" w:rsidDel="003C5718">
                <w:rPr>
                  <w:rFonts w:eastAsia="Times New Roman" w:cs="Times New Roman"/>
                  <w:szCs w:val="20"/>
                  <w:vertAlign w:val="superscript"/>
                </w:rPr>
                <w:delText>§</w:delText>
              </w:r>
            </w:del>
          </w:p>
        </w:tc>
        <w:tc>
          <w:tcPr>
            <w:tcW w:w="660" w:type="dxa"/>
            <w:gridSpan w:val="2"/>
            <w:shd w:val="clear" w:color="auto" w:fill="auto"/>
            <w:noWrap/>
            <w:vAlign w:val="bottom"/>
            <w:hideMark/>
          </w:tcPr>
          <w:p w14:paraId="2456D963" w14:textId="7F76ED13" w:rsidR="00240819" w:rsidRPr="00BE1F43" w:rsidDel="003C5718" w:rsidRDefault="00240819" w:rsidP="00863A6F">
            <w:pPr>
              <w:spacing w:after="0" w:line="240" w:lineRule="auto"/>
              <w:ind w:firstLine="0"/>
              <w:jc w:val="center"/>
              <w:rPr>
                <w:del w:id="472" w:author="Wiegman, Adrian - ARS" w:date="2022-08-04T14:58:00Z"/>
                <w:rFonts w:eastAsia="Times New Roman" w:cs="Times New Roman"/>
                <w:szCs w:val="20"/>
              </w:rPr>
            </w:pPr>
            <w:del w:id="473"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2DE78BE" w14:textId="7C877CF7" w:rsidR="00240819" w:rsidRPr="00BE1F43" w:rsidDel="003C5718" w:rsidRDefault="00240819" w:rsidP="00863A6F">
            <w:pPr>
              <w:spacing w:after="0" w:line="240" w:lineRule="auto"/>
              <w:ind w:firstLine="0"/>
              <w:jc w:val="center"/>
              <w:rPr>
                <w:del w:id="474" w:author="Wiegman, Adrian - ARS" w:date="2022-08-04T14:58:00Z"/>
                <w:rFonts w:eastAsia="Times New Roman" w:cs="Times New Roman"/>
                <w:szCs w:val="20"/>
              </w:rPr>
            </w:pPr>
            <w:del w:id="475"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BCAD955" w14:textId="3A2A309A" w:rsidR="00240819" w:rsidRPr="00BE1F43" w:rsidDel="003C5718" w:rsidRDefault="00240819" w:rsidP="00863A6F">
            <w:pPr>
              <w:spacing w:after="0" w:line="240" w:lineRule="auto"/>
              <w:ind w:firstLine="0"/>
              <w:jc w:val="center"/>
              <w:rPr>
                <w:del w:id="476" w:author="Wiegman, Adrian - ARS" w:date="2022-08-04T14:58:00Z"/>
                <w:rFonts w:eastAsia="Times New Roman" w:cs="Times New Roman"/>
                <w:szCs w:val="20"/>
              </w:rPr>
            </w:pPr>
            <w:del w:id="477"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50005038" w14:textId="7F976413" w:rsidR="00240819" w:rsidRPr="00BE1F43" w:rsidDel="003C5718" w:rsidRDefault="00240819" w:rsidP="00863A6F">
            <w:pPr>
              <w:spacing w:after="0" w:line="240" w:lineRule="auto"/>
              <w:ind w:firstLine="0"/>
              <w:jc w:val="center"/>
              <w:rPr>
                <w:del w:id="478" w:author="Wiegman, Adrian - ARS" w:date="2022-08-04T14:58:00Z"/>
                <w:rFonts w:eastAsia="Times New Roman" w:cs="Times New Roman"/>
                <w:szCs w:val="20"/>
              </w:rPr>
            </w:pPr>
          </w:p>
        </w:tc>
        <w:tc>
          <w:tcPr>
            <w:tcW w:w="660" w:type="dxa"/>
            <w:gridSpan w:val="2"/>
            <w:shd w:val="clear" w:color="auto" w:fill="auto"/>
            <w:noWrap/>
            <w:vAlign w:val="bottom"/>
            <w:hideMark/>
          </w:tcPr>
          <w:p w14:paraId="371252FB" w14:textId="58FC53A8" w:rsidR="00240819" w:rsidRPr="00BE1F43" w:rsidDel="003C5718" w:rsidRDefault="00240819" w:rsidP="00863A6F">
            <w:pPr>
              <w:spacing w:after="0" w:line="240" w:lineRule="auto"/>
              <w:ind w:firstLine="0"/>
              <w:jc w:val="center"/>
              <w:rPr>
                <w:del w:id="479" w:author="Wiegman, Adrian - ARS" w:date="2022-08-04T14:58:00Z"/>
                <w:rFonts w:eastAsia="Times New Roman" w:cs="Times New Roman"/>
                <w:szCs w:val="20"/>
              </w:rPr>
            </w:pPr>
            <w:del w:id="480"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55062A78" w14:textId="309A1D72" w:rsidR="00240819" w:rsidRPr="00BE1F43" w:rsidDel="003C5718" w:rsidRDefault="00240819" w:rsidP="00863A6F">
            <w:pPr>
              <w:spacing w:after="0" w:line="240" w:lineRule="auto"/>
              <w:ind w:firstLine="0"/>
              <w:jc w:val="center"/>
              <w:rPr>
                <w:del w:id="481" w:author="Wiegman, Adrian - ARS" w:date="2022-08-04T14:58:00Z"/>
                <w:rFonts w:eastAsia="Times New Roman" w:cs="Times New Roman"/>
                <w:szCs w:val="20"/>
              </w:rPr>
            </w:pPr>
            <w:del w:id="482" w:author="Wiegman, Adrian - ARS" w:date="2022-08-04T14:58:00Z">
              <w:r w:rsidRPr="00BE1F43" w:rsidDel="003C5718">
                <w:rPr>
                  <w:rFonts w:eastAsia="Times New Roman" w:cs="Times New Roman"/>
                  <w:szCs w:val="20"/>
                </w:rPr>
                <w:delText>***</w:delText>
              </w:r>
            </w:del>
          </w:p>
        </w:tc>
        <w:tc>
          <w:tcPr>
            <w:tcW w:w="805" w:type="dxa"/>
            <w:gridSpan w:val="3"/>
            <w:shd w:val="clear" w:color="auto" w:fill="auto"/>
            <w:noWrap/>
            <w:vAlign w:val="bottom"/>
            <w:hideMark/>
          </w:tcPr>
          <w:p w14:paraId="68981BC7" w14:textId="76988CC9" w:rsidR="00240819" w:rsidRPr="00BE1F43" w:rsidDel="003C5718" w:rsidRDefault="00240819" w:rsidP="00863A6F">
            <w:pPr>
              <w:spacing w:after="0" w:line="240" w:lineRule="auto"/>
              <w:ind w:firstLine="0"/>
              <w:jc w:val="center"/>
              <w:rPr>
                <w:del w:id="483" w:author="Wiegman, Adrian - ARS" w:date="2022-08-04T14:58:00Z"/>
                <w:rFonts w:eastAsia="Times New Roman" w:cs="Times New Roman"/>
                <w:szCs w:val="20"/>
              </w:rPr>
            </w:pPr>
            <w:del w:id="484"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E6E877F" w14:textId="555E009E" w:rsidR="00240819" w:rsidRPr="00BE1F43" w:rsidDel="003C5718" w:rsidRDefault="00240819" w:rsidP="00863A6F">
            <w:pPr>
              <w:spacing w:after="0" w:line="240" w:lineRule="auto"/>
              <w:ind w:firstLine="0"/>
              <w:jc w:val="center"/>
              <w:rPr>
                <w:del w:id="485" w:author="Wiegman, Adrian - ARS" w:date="2022-08-04T14:58:00Z"/>
                <w:rFonts w:eastAsia="Times New Roman" w:cs="Times New Roman"/>
                <w:szCs w:val="20"/>
              </w:rPr>
            </w:pPr>
          </w:p>
        </w:tc>
        <w:tc>
          <w:tcPr>
            <w:tcW w:w="660" w:type="dxa"/>
            <w:gridSpan w:val="2"/>
            <w:shd w:val="clear" w:color="auto" w:fill="auto"/>
            <w:noWrap/>
            <w:vAlign w:val="bottom"/>
            <w:hideMark/>
          </w:tcPr>
          <w:p w14:paraId="6150E3AF" w14:textId="4F6F89A0" w:rsidR="00240819" w:rsidRPr="00BE1F43" w:rsidDel="003C5718" w:rsidRDefault="00240819" w:rsidP="00863A6F">
            <w:pPr>
              <w:spacing w:after="0" w:line="240" w:lineRule="auto"/>
              <w:ind w:firstLine="0"/>
              <w:jc w:val="center"/>
              <w:rPr>
                <w:del w:id="486" w:author="Wiegman, Adrian - ARS" w:date="2022-08-04T14:58:00Z"/>
                <w:rFonts w:eastAsia="Times New Roman" w:cs="Times New Roman"/>
                <w:szCs w:val="20"/>
              </w:rPr>
            </w:pPr>
            <w:del w:id="487"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773B9487" w14:textId="5E4B3A00" w:rsidR="00240819" w:rsidRPr="00BE1F43" w:rsidDel="003C5718" w:rsidRDefault="00240819" w:rsidP="00863A6F">
            <w:pPr>
              <w:spacing w:after="0" w:line="240" w:lineRule="auto"/>
              <w:ind w:firstLine="0"/>
              <w:jc w:val="center"/>
              <w:rPr>
                <w:del w:id="488" w:author="Wiegman, Adrian - ARS" w:date="2022-08-04T14:58:00Z"/>
                <w:rFonts w:eastAsia="Times New Roman" w:cs="Times New Roman"/>
                <w:szCs w:val="20"/>
              </w:rPr>
            </w:pPr>
            <w:del w:id="489"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43BDE4B9" w14:textId="34F82ED7" w:rsidR="00240819" w:rsidRPr="00BE1F43" w:rsidDel="003C5718" w:rsidRDefault="00240819" w:rsidP="00863A6F">
            <w:pPr>
              <w:spacing w:after="0" w:line="240" w:lineRule="auto"/>
              <w:ind w:firstLine="0"/>
              <w:jc w:val="center"/>
              <w:rPr>
                <w:del w:id="490" w:author="Wiegman, Adrian - ARS" w:date="2022-08-04T14:58:00Z"/>
                <w:rFonts w:eastAsia="Times New Roman" w:cs="Times New Roman"/>
                <w:szCs w:val="20"/>
              </w:rPr>
            </w:pPr>
            <w:del w:id="491"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66FC536A" w14:textId="4D1F29A3" w:rsidR="00240819" w:rsidRPr="00BE1F43" w:rsidDel="003C5718" w:rsidRDefault="00240819" w:rsidP="00863A6F">
            <w:pPr>
              <w:spacing w:after="0" w:line="240" w:lineRule="auto"/>
              <w:ind w:firstLine="0"/>
              <w:jc w:val="center"/>
              <w:rPr>
                <w:del w:id="492" w:author="Wiegman, Adrian - ARS" w:date="2022-08-04T14:58:00Z"/>
                <w:rFonts w:eastAsia="Times New Roman" w:cs="Times New Roman"/>
                <w:szCs w:val="20"/>
              </w:rPr>
            </w:pPr>
            <w:del w:id="493" w:author="Wiegman, Adrian - ARS" w:date="2022-08-04T14:58:00Z">
              <w:r w:rsidRPr="00BE1F43" w:rsidDel="003C5718">
                <w:rPr>
                  <w:rFonts w:eastAsia="Times New Roman" w:cs="Times New Roman"/>
                  <w:szCs w:val="20"/>
                </w:rPr>
                <w:delText>**</w:delText>
              </w:r>
            </w:del>
          </w:p>
        </w:tc>
      </w:tr>
      <w:tr w:rsidR="00240819" w:rsidRPr="00BE1F43" w:rsidDel="003C5718" w14:paraId="0BC7BDF6" w14:textId="6498B9A2" w:rsidTr="003C5718">
        <w:trPr>
          <w:gridAfter w:val="2"/>
          <w:wAfter w:w="693" w:type="dxa"/>
          <w:trHeight w:val="288"/>
          <w:del w:id="494" w:author="Wiegman, Adrian - ARS" w:date="2022-08-04T14:58:00Z"/>
        </w:trPr>
        <w:tc>
          <w:tcPr>
            <w:tcW w:w="880" w:type="dxa"/>
            <w:shd w:val="clear" w:color="auto" w:fill="D9D9D9" w:themeFill="background1" w:themeFillShade="D9"/>
            <w:noWrap/>
            <w:vAlign w:val="bottom"/>
            <w:hideMark/>
          </w:tcPr>
          <w:p w14:paraId="4BF8F1F1" w14:textId="2F657C98" w:rsidR="00240819" w:rsidRPr="00BE1F43" w:rsidDel="003C5718" w:rsidRDefault="00240819" w:rsidP="00863A6F">
            <w:pPr>
              <w:spacing w:after="0" w:line="240" w:lineRule="auto"/>
              <w:ind w:firstLine="0"/>
              <w:jc w:val="center"/>
              <w:rPr>
                <w:del w:id="495" w:author="Wiegman, Adrian - ARS" w:date="2022-08-04T14:58:00Z"/>
                <w:rFonts w:eastAsia="Times New Roman" w:cs="Times New Roman"/>
                <w:szCs w:val="20"/>
              </w:rPr>
            </w:pPr>
            <w:del w:id="496" w:author="Wiegman, Adrian - ARS" w:date="2022-08-04T14:58:00Z">
              <w:r w:rsidRPr="00BE1F43" w:rsidDel="003C5718">
                <w:rPr>
                  <w:rFonts w:eastAsia="Times New Roman" w:cs="Times New Roman"/>
                  <w:szCs w:val="20"/>
                </w:rPr>
                <w:delText>silt</w:delText>
              </w:r>
              <w:r w:rsidRPr="00BE1F43" w:rsidDel="003C5718">
                <w:rPr>
                  <w:rFonts w:eastAsia="Times New Roman" w:cs="Times New Roman"/>
                  <w:szCs w:val="20"/>
                  <w:vertAlign w:val="superscript"/>
                </w:rPr>
                <w:delText>§</w:delText>
              </w:r>
            </w:del>
          </w:p>
        </w:tc>
        <w:tc>
          <w:tcPr>
            <w:tcW w:w="660" w:type="dxa"/>
            <w:gridSpan w:val="2"/>
            <w:shd w:val="clear" w:color="auto" w:fill="auto"/>
            <w:noWrap/>
            <w:vAlign w:val="bottom"/>
            <w:hideMark/>
          </w:tcPr>
          <w:p w14:paraId="286689C9" w14:textId="66C7F9A3" w:rsidR="00240819" w:rsidRPr="00BE1F43" w:rsidDel="003C5718" w:rsidRDefault="00240819" w:rsidP="00863A6F">
            <w:pPr>
              <w:spacing w:after="0" w:line="240" w:lineRule="auto"/>
              <w:ind w:firstLine="0"/>
              <w:jc w:val="center"/>
              <w:rPr>
                <w:del w:id="497" w:author="Wiegman, Adrian - ARS" w:date="2022-08-04T14:58:00Z"/>
                <w:rFonts w:eastAsia="Times New Roman" w:cs="Times New Roman"/>
                <w:szCs w:val="20"/>
              </w:rPr>
            </w:pPr>
            <w:del w:id="498" w:author="Wiegman, Adrian - ARS" w:date="2022-08-04T14:58:00Z">
              <w:r w:rsidRPr="00BE1F43" w:rsidDel="003C5718">
                <w:rPr>
                  <w:rFonts w:eastAsia="Times New Roman" w:cs="Times New Roman"/>
                  <w:szCs w:val="20"/>
                </w:rPr>
                <w:delText>-0.59</w:delText>
              </w:r>
            </w:del>
          </w:p>
        </w:tc>
        <w:tc>
          <w:tcPr>
            <w:tcW w:w="660" w:type="dxa"/>
            <w:gridSpan w:val="3"/>
            <w:shd w:val="clear" w:color="auto" w:fill="auto"/>
            <w:noWrap/>
            <w:vAlign w:val="bottom"/>
            <w:hideMark/>
          </w:tcPr>
          <w:p w14:paraId="00C0B8B1" w14:textId="2208BC90" w:rsidR="00240819" w:rsidRPr="00BE1F43" w:rsidDel="003C5718" w:rsidRDefault="00240819" w:rsidP="00863A6F">
            <w:pPr>
              <w:spacing w:after="0" w:line="240" w:lineRule="auto"/>
              <w:ind w:firstLine="0"/>
              <w:jc w:val="center"/>
              <w:rPr>
                <w:del w:id="499" w:author="Wiegman, Adrian - ARS" w:date="2022-08-04T14:58:00Z"/>
                <w:rFonts w:eastAsia="Times New Roman" w:cs="Times New Roman"/>
                <w:szCs w:val="20"/>
              </w:rPr>
            </w:pPr>
            <w:del w:id="500" w:author="Wiegman, Adrian - ARS" w:date="2022-08-04T14:58:00Z">
              <w:r w:rsidRPr="00BE1F43" w:rsidDel="003C5718">
                <w:rPr>
                  <w:rFonts w:eastAsia="Times New Roman" w:cs="Times New Roman"/>
                  <w:szCs w:val="20"/>
                </w:rPr>
                <w:delText>0.58</w:delText>
              </w:r>
            </w:del>
          </w:p>
        </w:tc>
        <w:tc>
          <w:tcPr>
            <w:tcW w:w="660" w:type="dxa"/>
            <w:gridSpan w:val="2"/>
            <w:shd w:val="clear" w:color="auto" w:fill="auto"/>
            <w:noWrap/>
            <w:vAlign w:val="bottom"/>
            <w:hideMark/>
          </w:tcPr>
          <w:p w14:paraId="7C7A1B84" w14:textId="008AD31F" w:rsidR="00240819" w:rsidRPr="00BE1F43" w:rsidDel="003C5718" w:rsidRDefault="00240819" w:rsidP="00863A6F">
            <w:pPr>
              <w:spacing w:after="0" w:line="240" w:lineRule="auto"/>
              <w:ind w:firstLine="0"/>
              <w:jc w:val="center"/>
              <w:rPr>
                <w:del w:id="501" w:author="Wiegman, Adrian - ARS" w:date="2022-08-04T14:58:00Z"/>
                <w:rFonts w:eastAsia="Times New Roman" w:cs="Times New Roman"/>
                <w:szCs w:val="20"/>
              </w:rPr>
            </w:pPr>
            <w:del w:id="502" w:author="Wiegman, Adrian - ARS" w:date="2022-08-04T14:58:00Z">
              <w:r w:rsidRPr="00BE1F43" w:rsidDel="003C5718">
                <w:rPr>
                  <w:rFonts w:eastAsia="Times New Roman" w:cs="Times New Roman"/>
                  <w:szCs w:val="20"/>
                </w:rPr>
                <w:delText>-0.55</w:delText>
              </w:r>
            </w:del>
          </w:p>
        </w:tc>
        <w:tc>
          <w:tcPr>
            <w:tcW w:w="660" w:type="dxa"/>
            <w:gridSpan w:val="2"/>
            <w:shd w:val="clear" w:color="auto" w:fill="auto"/>
            <w:noWrap/>
            <w:vAlign w:val="bottom"/>
            <w:hideMark/>
          </w:tcPr>
          <w:p w14:paraId="737E8027" w14:textId="5D29F1DD" w:rsidR="00240819" w:rsidRPr="00BE1F43" w:rsidDel="003C5718" w:rsidRDefault="00240819" w:rsidP="00863A6F">
            <w:pPr>
              <w:spacing w:after="0" w:line="240" w:lineRule="auto"/>
              <w:ind w:firstLine="0"/>
              <w:jc w:val="center"/>
              <w:rPr>
                <w:del w:id="503" w:author="Wiegman, Adrian - ARS" w:date="2022-08-04T14:58:00Z"/>
                <w:rFonts w:eastAsia="Times New Roman" w:cs="Times New Roman"/>
                <w:szCs w:val="20"/>
              </w:rPr>
            </w:pPr>
            <w:del w:id="504" w:author="Wiegman, Adrian - ARS" w:date="2022-08-04T14:58:00Z">
              <w:r w:rsidRPr="00BE1F43" w:rsidDel="003C5718">
                <w:rPr>
                  <w:rFonts w:eastAsia="Times New Roman" w:cs="Times New Roman"/>
                  <w:szCs w:val="20"/>
                </w:rPr>
                <w:delText>0.54</w:delText>
              </w:r>
            </w:del>
          </w:p>
        </w:tc>
        <w:tc>
          <w:tcPr>
            <w:tcW w:w="660" w:type="dxa"/>
            <w:gridSpan w:val="2"/>
            <w:shd w:val="clear" w:color="auto" w:fill="auto"/>
            <w:noWrap/>
            <w:vAlign w:val="bottom"/>
            <w:hideMark/>
          </w:tcPr>
          <w:p w14:paraId="57073E72" w14:textId="3C0DB02A" w:rsidR="00240819" w:rsidRPr="00BE1F43" w:rsidDel="003C5718" w:rsidRDefault="00240819" w:rsidP="00863A6F">
            <w:pPr>
              <w:spacing w:after="0" w:line="240" w:lineRule="auto"/>
              <w:ind w:firstLine="0"/>
              <w:jc w:val="center"/>
              <w:rPr>
                <w:del w:id="505" w:author="Wiegman, Adrian - ARS" w:date="2022-08-04T14:58:00Z"/>
                <w:rFonts w:eastAsia="Times New Roman" w:cs="Times New Roman"/>
                <w:szCs w:val="20"/>
              </w:rPr>
            </w:pPr>
            <w:del w:id="506" w:author="Wiegman, Adrian - ARS" w:date="2022-08-04T14:58:00Z">
              <w:r w:rsidRPr="00BE1F43" w:rsidDel="003C5718">
                <w:rPr>
                  <w:rFonts w:eastAsia="Times New Roman" w:cs="Times New Roman"/>
                  <w:szCs w:val="20"/>
                </w:rPr>
                <w:delText>-0.85</w:delText>
              </w:r>
            </w:del>
          </w:p>
        </w:tc>
        <w:tc>
          <w:tcPr>
            <w:tcW w:w="660" w:type="dxa"/>
            <w:gridSpan w:val="2"/>
            <w:shd w:val="clear" w:color="auto" w:fill="D9D9D9" w:themeFill="background1" w:themeFillShade="D9"/>
            <w:noWrap/>
            <w:vAlign w:val="bottom"/>
            <w:hideMark/>
          </w:tcPr>
          <w:p w14:paraId="4BF37301" w14:textId="46E4E2E0" w:rsidR="00240819" w:rsidRPr="00BE1F43" w:rsidDel="003C5718" w:rsidRDefault="00240819" w:rsidP="00863A6F">
            <w:pPr>
              <w:spacing w:after="0" w:line="240" w:lineRule="auto"/>
              <w:ind w:firstLine="0"/>
              <w:jc w:val="center"/>
              <w:rPr>
                <w:del w:id="507" w:author="Wiegman, Adrian - ARS" w:date="2022-08-04T14:58:00Z"/>
                <w:rFonts w:eastAsia="Times New Roman" w:cs="Times New Roman"/>
                <w:szCs w:val="20"/>
              </w:rPr>
            </w:pPr>
            <w:del w:id="508" w:author="Wiegman, Adrian - ARS" w:date="2022-08-04T14:58:00Z">
              <w:r w:rsidRPr="00BE1F43" w:rsidDel="003C5718">
                <w:rPr>
                  <w:rFonts w:eastAsia="Times New Roman" w:cs="Times New Roman"/>
                  <w:szCs w:val="20"/>
                </w:rPr>
                <w:delText>silt</w:delText>
              </w:r>
              <w:r w:rsidRPr="00BE1F43" w:rsidDel="003C5718">
                <w:rPr>
                  <w:rFonts w:eastAsia="Times New Roman" w:cs="Times New Roman"/>
                  <w:szCs w:val="20"/>
                  <w:vertAlign w:val="superscript"/>
                </w:rPr>
                <w:delText>§</w:delText>
              </w:r>
            </w:del>
          </w:p>
        </w:tc>
        <w:tc>
          <w:tcPr>
            <w:tcW w:w="660" w:type="dxa"/>
            <w:gridSpan w:val="2"/>
            <w:shd w:val="clear" w:color="auto" w:fill="auto"/>
            <w:noWrap/>
            <w:vAlign w:val="bottom"/>
            <w:hideMark/>
          </w:tcPr>
          <w:p w14:paraId="558FD42A" w14:textId="55E078B3" w:rsidR="00240819" w:rsidRPr="00BE1F43" w:rsidDel="003C5718" w:rsidRDefault="00240819" w:rsidP="00863A6F">
            <w:pPr>
              <w:spacing w:after="0" w:line="240" w:lineRule="auto"/>
              <w:ind w:firstLine="0"/>
              <w:jc w:val="center"/>
              <w:rPr>
                <w:del w:id="509" w:author="Wiegman, Adrian - ARS" w:date="2022-08-04T14:58:00Z"/>
                <w:rFonts w:eastAsia="Times New Roman" w:cs="Times New Roman"/>
                <w:szCs w:val="20"/>
              </w:rPr>
            </w:pPr>
          </w:p>
        </w:tc>
        <w:tc>
          <w:tcPr>
            <w:tcW w:w="660" w:type="dxa"/>
            <w:gridSpan w:val="2"/>
            <w:shd w:val="clear" w:color="auto" w:fill="auto"/>
            <w:noWrap/>
            <w:vAlign w:val="bottom"/>
            <w:hideMark/>
          </w:tcPr>
          <w:p w14:paraId="09CB3131" w14:textId="0C90AC52" w:rsidR="00240819" w:rsidRPr="00BE1F43" w:rsidDel="003C5718" w:rsidRDefault="00240819" w:rsidP="00863A6F">
            <w:pPr>
              <w:spacing w:after="0" w:line="240" w:lineRule="auto"/>
              <w:ind w:firstLine="0"/>
              <w:jc w:val="center"/>
              <w:rPr>
                <w:del w:id="510" w:author="Wiegman, Adrian - ARS" w:date="2022-08-04T14:58:00Z"/>
                <w:rFonts w:eastAsia="Times New Roman" w:cs="Times New Roman"/>
                <w:szCs w:val="20"/>
              </w:rPr>
            </w:pPr>
            <w:del w:id="511"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532AE7C9" w14:textId="252F7BD0" w:rsidR="00240819" w:rsidRPr="00BE1F43" w:rsidDel="003C5718" w:rsidRDefault="00240819" w:rsidP="00863A6F">
            <w:pPr>
              <w:spacing w:after="0" w:line="240" w:lineRule="auto"/>
              <w:ind w:firstLine="0"/>
              <w:jc w:val="center"/>
              <w:rPr>
                <w:del w:id="512" w:author="Wiegman, Adrian - ARS" w:date="2022-08-04T14:58:00Z"/>
                <w:rFonts w:eastAsia="Times New Roman" w:cs="Times New Roman"/>
                <w:szCs w:val="20"/>
              </w:rPr>
            </w:pPr>
          </w:p>
        </w:tc>
        <w:tc>
          <w:tcPr>
            <w:tcW w:w="660" w:type="dxa"/>
            <w:gridSpan w:val="2"/>
            <w:shd w:val="clear" w:color="auto" w:fill="auto"/>
            <w:noWrap/>
            <w:vAlign w:val="bottom"/>
            <w:hideMark/>
          </w:tcPr>
          <w:p w14:paraId="300AF2B2" w14:textId="07B8078D" w:rsidR="00240819" w:rsidRPr="00BE1F43" w:rsidDel="003C5718" w:rsidRDefault="00240819" w:rsidP="00863A6F">
            <w:pPr>
              <w:spacing w:after="0" w:line="240" w:lineRule="auto"/>
              <w:ind w:firstLine="0"/>
              <w:jc w:val="center"/>
              <w:rPr>
                <w:del w:id="513" w:author="Wiegman, Adrian - ARS" w:date="2022-08-04T14:58:00Z"/>
                <w:rFonts w:eastAsia="Times New Roman" w:cs="Times New Roman"/>
                <w:szCs w:val="20"/>
              </w:rPr>
            </w:pPr>
            <w:del w:id="514"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F0D66FD" w14:textId="21BD45C3" w:rsidR="00240819" w:rsidRPr="00BE1F43" w:rsidDel="003C5718" w:rsidRDefault="00240819" w:rsidP="00863A6F">
            <w:pPr>
              <w:spacing w:after="0" w:line="240" w:lineRule="auto"/>
              <w:ind w:firstLine="0"/>
              <w:jc w:val="center"/>
              <w:rPr>
                <w:del w:id="515" w:author="Wiegman, Adrian - ARS" w:date="2022-08-04T14:58:00Z"/>
                <w:rFonts w:eastAsia="Times New Roman" w:cs="Times New Roman"/>
                <w:szCs w:val="20"/>
              </w:rPr>
            </w:pPr>
            <w:del w:id="516" w:author="Wiegman, Adrian - ARS" w:date="2022-08-04T14:58:00Z">
              <w:r w:rsidRPr="00BE1F43" w:rsidDel="003C5718">
                <w:rPr>
                  <w:rFonts w:eastAsia="Times New Roman" w:cs="Times New Roman"/>
                  <w:szCs w:val="20"/>
                </w:rPr>
                <w:delText>**</w:delText>
              </w:r>
            </w:del>
          </w:p>
        </w:tc>
        <w:tc>
          <w:tcPr>
            <w:tcW w:w="805" w:type="dxa"/>
            <w:gridSpan w:val="3"/>
            <w:shd w:val="clear" w:color="auto" w:fill="auto"/>
            <w:noWrap/>
            <w:vAlign w:val="bottom"/>
            <w:hideMark/>
          </w:tcPr>
          <w:p w14:paraId="3034C6F6" w14:textId="6912A523" w:rsidR="00240819" w:rsidRPr="00BE1F43" w:rsidDel="003C5718" w:rsidRDefault="00240819" w:rsidP="00863A6F">
            <w:pPr>
              <w:spacing w:after="0" w:line="240" w:lineRule="auto"/>
              <w:ind w:firstLine="0"/>
              <w:jc w:val="center"/>
              <w:rPr>
                <w:del w:id="517" w:author="Wiegman, Adrian - ARS" w:date="2022-08-04T14:58:00Z"/>
                <w:rFonts w:eastAsia="Times New Roman" w:cs="Times New Roman"/>
                <w:szCs w:val="20"/>
              </w:rPr>
            </w:pPr>
            <w:del w:id="518"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73C1970B" w14:textId="0B561373" w:rsidR="00240819" w:rsidRPr="00BE1F43" w:rsidDel="003C5718" w:rsidRDefault="00240819" w:rsidP="00863A6F">
            <w:pPr>
              <w:spacing w:after="0" w:line="240" w:lineRule="auto"/>
              <w:ind w:firstLine="0"/>
              <w:jc w:val="center"/>
              <w:rPr>
                <w:del w:id="519" w:author="Wiegman, Adrian - ARS" w:date="2022-08-04T14:58:00Z"/>
                <w:rFonts w:eastAsia="Times New Roman" w:cs="Times New Roman"/>
                <w:szCs w:val="20"/>
              </w:rPr>
            </w:pPr>
          </w:p>
        </w:tc>
        <w:tc>
          <w:tcPr>
            <w:tcW w:w="660" w:type="dxa"/>
            <w:gridSpan w:val="2"/>
            <w:shd w:val="clear" w:color="auto" w:fill="auto"/>
            <w:noWrap/>
            <w:vAlign w:val="bottom"/>
            <w:hideMark/>
          </w:tcPr>
          <w:p w14:paraId="64CC6C5E" w14:textId="0034CD31" w:rsidR="00240819" w:rsidRPr="00BE1F43" w:rsidDel="003C5718" w:rsidRDefault="00240819" w:rsidP="00863A6F">
            <w:pPr>
              <w:spacing w:after="0" w:line="240" w:lineRule="auto"/>
              <w:ind w:firstLine="0"/>
              <w:jc w:val="center"/>
              <w:rPr>
                <w:del w:id="520" w:author="Wiegman, Adrian - ARS" w:date="2022-08-04T14:58:00Z"/>
                <w:rFonts w:eastAsia="Times New Roman" w:cs="Times New Roman"/>
                <w:szCs w:val="20"/>
              </w:rPr>
            </w:pPr>
          </w:p>
        </w:tc>
        <w:tc>
          <w:tcPr>
            <w:tcW w:w="660" w:type="dxa"/>
            <w:gridSpan w:val="2"/>
            <w:shd w:val="clear" w:color="auto" w:fill="auto"/>
            <w:noWrap/>
            <w:vAlign w:val="bottom"/>
            <w:hideMark/>
          </w:tcPr>
          <w:p w14:paraId="1166373B" w14:textId="04B07CF0" w:rsidR="00240819" w:rsidRPr="00BE1F43" w:rsidDel="003C5718" w:rsidRDefault="00240819" w:rsidP="00863A6F">
            <w:pPr>
              <w:spacing w:after="0" w:line="240" w:lineRule="auto"/>
              <w:ind w:firstLine="0"/>
              <w:jc w:val="center"/>
              <w:rPr>
                <w:del w:id="521" w:author="Wiegman, Adrian - ARS" w:date="2022-08-04T14:58:00Z"/>
                <w:rFonts w:eastAsia="Times New Roman" w:cs="Times New Roman"/>
                <w:szCs w:val="20"/>
              </w:rPr>
            </w:pPr>
          </w:p>
        </w:tc>
        <w:tc>
          <w:tcPr>
            <w:tcW w:w="702" w:type="dxa"/>
            <w:gridSpan w:val="2"/>
            <w:shd w:val="clear" w:color="auto" w:fill="auto"/>
            <w:noWrap/>
            <w:vAlign w:val="bottom"/>
            <w:hideMark/>
          </w:tcPr>
          <w:p w14:paraId="19618730" w14:textId="01B5B625" w:rsidR="00240819" w:rsidRPr="00BE1F43" w:rsidDel="003C5718" w:rsidRDefault="00240819" w:rsidP="00863A6F">
            <w:pPr>
              <w:spacing w:after="0" w:line="240" w:lineRule="auto"/>
              <w:ind w:firstLine="0"/>
              <w:jc w:val="center"/>
              <w:rPr>
                <w:del w:id="522" w:author="Wiegman, Adrian - ARS" w:date="2022-08-04T14:58:00Z"/>
                <w:rFonts w:eastAsia="Times New Roman" w:cs="Times New Roman"/>
                <w:szCs w:val="20"/>
              </w:rPr>
            </w:pPr>
          </w:p>
        </w:tc>
        <w:tc>
          <w:tcPr>
            <w:tcW w:w="660" w:type="dxa"/>
            <w:gridSpan w:val="2"/>
            <w:shd w:val="clear" w:color="auto" w:fill="auto"/>
            <w:noWrap/>
            <w:vAlign w:val="bottom"/>
            <w:hideMark/>
          </w:tcPr>
          <w:p w14:paraId="4D8BEB1E" w14:textId="6E6CF24F" w:rsidR="00240819" w:rsidRPr="00BE1F43" w:rsidDel="003C5718" w:rsidRDefault="00240819" w:rsidP="00863A6F">
            <w:pPr>
              <w:spacing w:after="0" w:line="240" w:lineRule="auto"/>
              <w:ind w:firstLine="0"/>
              <w:jc w:val="center"/>
              <w:rPr>
                <w:del w:id="523" w:author="Wiegman, Adrian - ARS" w:date="2022-08-04T14:58:00Z"/>
                <w:rFonts w:eastAsia="Times New Roman" w:cs="Times New Roman"/>
                <w:szCs w:val="20"/>
              </w:rPr>
            </w:pPr>
            <w:del w:id="524" w:author="Wiegman, Adrian - ARS" w:date="2022-08-04T14:58:00Z">
              <w:r w:rsidRPr="00BE1F43" w:rsidDel="003C5718">
                <w:rPr>
                  <w:rFonts w:eastAsia="Times New Roman" w:cs="Times New Roman"/>
                  <w:szCs w:val="20"/>
                </w:rPr>
                <w:delText>*</w:delText>
              </w:r>
            </w:del>
          </w:p>
        </w:tc>
      </w:tr>
      <w:tr w:rsidR="00240819" w:rsidRPr="00BE1F43" w:rsidDel="003C5718" w14:paraId="02DBFE5A" w14:textId="2FA69433" w:rsidTr="003C5718">
        <w:trPr>
          <w:gridAfter w:val="2"/>
          <w:wAfter w:w="693" w:type="dxa"/>
          <w:trHeight w:val="288"/>
          <w:del w:id="525" w:author="Wiegman, Adrian - ARS" w:date="2022-08-04T14:58:00Z"/>
        </w:trPr>
        <w:tc>
          <w:tcPr>
            <w:tcW w:w="880" w:type="dxa"/>
            <w:shd w:val="clear" w:color="auto" w:fill="D9D9D9" w:themeFill="background1" w:themeFillShade="D9"/>
            <w:noWrap/>
            <w:vAlign w:val="bottom"/>
            <w:hideMark/>
          </w:tcPr>
          <w:p w14:paraId="08CF349A" w14:textId="12E4E83A" w:rsidR="00240819" w:rsidRPr="00BE1F43" w:rsidDel="003C5718" w:rsidRDefault="00240819" w:rsidP="00863A6F">
            <w:pPr>
              <w:spacing w:after="0" w:line="240" w:lineRule="auto"/>
              <w:ind w:firstLine="0"/>
              <w:jc w:val="center"/>
              <w:rPr>
                <w:del w:id="526" w:author="Wiegman, Adrian - ARS" w:date="2022-08-04T14:58:00Z"/>
                <w:rFonts w:eastAsia="Times New Roman" w:cs="Times New Roman"/>
                <w:szCs w:val="20"/>
              </w:rPr>
            </w:pPr>
            <w:del w:id="527" w:author="Wiegman, Adrian - ARS" w:date="2022-08-04T14:58:00Z">
              <w:r w:rsidRPr="00BE1F43" w:rsidDel="003C5718">
                <w:rPr>
                  <w:rFonts w:eastAsia="Times New Roman" w:cs="Times New Roman"/>
                  <w:szCs w:val="20"/>
                </w:rPr>
                <w:delText>clay</w:delText>
              </w:r>
              <w:r w:rsidRPr="00BE1F43" w:rsidDel="003C5718">
                <w:rPr>
                  <w:rFonts w:eastAsia="Times New Roman" w:cs="Times New Roman"/>
                  <w:szCs w:val="20"/>
                  <w:vertAlign w:val="superscript"/>
                </w:rPr>
                <w:delText>§</w:delText>
              </w:r>
            </w:del>
          </w:p>
        </w:tc>
        <w:tc>
          <w:tcPr>
            <w:tcW w:w="660" w:type="dxa"/>
            <w:gridSpan w:val="2"/>
            <w:shd w:val="clear" w:color="auto" w:fill="auto"/>
            <w:noWrap/>
            <w:vAlign w:val="bottom"/>
            <w:hideMark/>
          </w:tcPr>
          <w:p w14:paraId="1021AE32" w14:textId="72ADC1E6" w:rsidR="00240819" w:rsidRPr="00BE1F43" w:rsidDel="003C5718" w:rsidRDefault="00240819" w:rsidP="00863A6F">
            <w:pPr>
              <w:spacing w:after="0" w:line="240" w:lineRule="auto"/>
              <w:ind w:firstLine="0"/>
              <w:jc w:val="center"/>
              <w:rPr>
                <w:del w:id="528" w:author="Wiegman, Adrian - ARS" w:date="2022-08-04T14:58:00Z"/>
                <w:rFonts w:eastAsia="Times New Roman" w:cs="Times New Roman"/>
                <w:szCs w:val="20"/>
              </w:rPr>
            </w:pPr>
          </w:p>
        </w:tc>
        <w:tc>
          <w:tcPr>
            <w:tcW w:w="660" w:type="dxa"/>
            <w:gridSpan w:val="3"/>
            <w:shd w:val="clear" w:color="auto" w:fill="auto"/>
            <w:noWrap/>
            <w:vAlign w:val="bottom"/>
            <w:hideMark/>
          </w:tcPr>
          <w:p w14:paraId="77247B1E" w14:textId="0EF483AD" w:rsidR="00240819" w:rsidRPr="00BE1F43" w:rsidDel="003C5718" w:rsidRDefault="00240819" w:rsidP="00863A6F">
            <w:pPr>
              <w:spacing w:after="0" w:line="240" w:lineRule="auto"/>
              <w:ind w:firstLine="0"/>
              <w:jc w:val="center"/>
              <w:rPr>
                <w:del w:id="529" w:author="Wiegman, Adrian - ARS" w:date="2022-08-04T14:58:00Z"/>
                <w:rFonts w:eastAsia="Times New Roman" w:cs="Times New Roman"/>
                <w:szCs w:val="20"/>
              </w:rPr>
            </w:pPr>
          </w:p>
        </w:tc>
        <w:tc>
          <w:tcPr>
            <w:tcW w:w="660" w:type="dxa"/>
            <w:gridSpan w:val="2"/>
            <w:shd w:val="clear" w:color="auto" w:fill="auto"/>
            <w:noWrap/>
            <w:vAlign w:val="bottom"/>
            <w:hideMark/>
          </w:tcPr>
          <w:p w14:paraId="4D942EA0" w14:textId="556C45B5" w:rsidR="00240819" w:rsidRPr="00BE1F43" w:rsidDel="003C5718" w:rsidRDefault="00240819" w:rsidP="00863A6F">
            <w:pPr>
              <w:spacing w:after="0" w:line="240" w:lineRule="auto"/>
              <w:ind w:firstLine="0"/>
              <w:jc w:val="center"/>
              <w:rPr>
                <w:del w:id="530" w:author="Wiegman, Adrian - ARS" w:date="2022-08-04T14:58:00Z"/>
                <w:rFonts w:eastAsia="Times New Roman" w:cs="Times New Roman"/>
                <w:szCs w:val="20"/>
              </w:rPr>
            </w:pPr>
          </w:p>
        </w:tc>
        <w:tc>
          <w:tcPr>
            <w:tcW w:w="660" w:type="dxa"/>
            <w:gridSpan w:val="2"/>
            <w:shd w:val="clear" w:color="auto" w:fill="auto"/>
            <w:noWrap/>
            <w:vAlign w:val="bottom"/>
            <w:hideMark/>
          </w:tcPr>
          <w:p w14:paraId="48CD8C5D" w14:textId="6760AF0C" w:rsidR="00240819" w:rsidRPr="00BE1F43" w:rsidDel="003C5718" w:rsidRDefault="00240819" w:rsidP="00863A6F">
            <w:pPr>
              <w:spacing w:after="0" w:line="240" w:lineRule="auto"/>
              <w:ind w:firstLine="0"/>
              <w:jc w:val="center"/>
              <w:rPr>
                <w:del w:id="531" w:author="Wiegman, Adrian - ARS" w:date="2022-08-04T14:58:00Z"/>
                <w:rFonts w:eastAsia="Times New Roman" w:cs="Times New Roman"/>
                <w:szCs w:val="20"/>
              </w:rPr>
            </w:pPr>
            <w:del w:id="532" w:author="Wiegman, Adrian - ARS" w:date="2022-08-04T14:58:00Z">
              <w:r w:rsidRPr="00BE1F43" w:rsidDel="003C5718">
                <w:rPr>
                  <w:rFonts w:eastAsia="Times New Roman" w:cs="Times New Roman"/>
                  <w:szCs w:val="20"/>
                </w:rPr>
                <w:delText>0.57</w:delText>
              </w:r>
            </w:del>
          </w:p>
        </w:tc>
        <w:tc>
          <w:tcPr>
            <w:tcW w:w="660" w:type="dxa"/>
            <w:gridSpan w:val="2"/>
            <w:shd w:val="clear" w:color="auto" w:fill="auto"/>
            <w:noWrap/>
            <w:vAlign w:val="bottom"/>
            <w:hideMark/>
          </w:tcPr>
          <w:p w14:paraId="108E9644" w14:textId="3C71654F" w:rsidR="00240819" w:rsidRPr="00BE1F43" w:rsidDel="003C5718" w:rsidRDefault="00240819" w:rsidP="00863A6F">
            <w:pPr>
              <w:spacing w:after="0" w:line="240" w:lineRule="auto"/>
              <w:ind w:firstLine="0"/>
              <w:jc w:val="center"/>
              <w:rPr>
                <w:del w:id="533" w:author="Wiegman, Adrian - ARS" w:date="2022-08-04T14:58:00Z"/>
                <w:rFonts w:eastAsia="Times New Roman" w:cs="Times New Roman"/>
                <w:szCs w:val="20"/>
              </w:rPr>
            </w:pPr>
            <w:del w:id="534" w:author="Wiegman, Adrian - ARS" w:date="2022-08-04T14:58:00Z">
              <w:r w:rsidRPr="00BE1F43" w:rsidDel="003C5718">
                <w:rPr>
                  <w:rFonts w:eastAsia="Times New Roman" w:cs="Times New Roman"/>
                  <w:szCs w:val="20"/>
                </w:rPr>
                <w:delText>-0.54</w:delText>
              </w:r>
            </w:del>
          </w:p>
        </w:tc>
        <w:tc>
          <w:tcPr>
            <w:tcW w:w="660" w:type="dxa"/>
            <w:gridSpan w:val="2"/>
            <w:shd w:val="clear" w:color="auto" w:fill="auto"/>
            <w:noWrap/>
            <w:vAlign w:val="bottom"/>
            <w:hideMark/>
          </w:tcPr>
          <w:p w14:paraId="4927774F" w14:textId="65484EE2" w:rsidR="00240819" w:rsidRPr="00BE1F43" w:rsidDel="003C5718" w:rsidRDefault="00240819" w:rsidP="00863A6F">
            <w:pPr>
              <w:spacing w:after="0" w:line="240" w:lineRule="auto"/>
              <w:ind w:firstLine="0"/>
              <w:jc w:val="center"/>
              <w:rPr>
                <w:del w:id="535" w:author="Wiegman, Adrian - ARS" w:date="2022-08-04T14:58:00Z"/>
                <w:rFonts w:eastAsia="Times New Roman" w:cs="Times New Roman"/>
                <w:szCs w:val="20"/>
              </w:rPr>
            </w:pPr>
          </w:p>
        </w:tc>
        <w:tc>
          <w:tcPr>
            <w:tcW w:w="660" w:type="dxa"/>
            <w:gridSpan w:val="2"/>
            <w:shd w:val="clear" w:color="auto" w:fill="D9D9D9" w:themeFill="background1" w:themeFillShade="D9"/>
            <w:noWrap/>
            <w:vAlign w:val="bottom"/>
            <w:hideMark/>
          </w:tcPr>
          <w:p w14:paraId="0A18EBEB" w14:textId="42BFED3E" w:rsidR="00240819" w:rsidRPr="00BE1F43" w:rsidDel="003C5718" w:rsidRDefault="00240819" w:rsidP="00863A6F">
            <w:pPr>
              <w:spacing w:after="0" w:line="240" w:lineRule="auto"/>
              <w:ind w:firstLine="0"/>
              <w:jc w:val="center"/>
              <w:rPr>
                <w:del w:id="536" w:author="Wiegman, Adrian - ARS" w:date="2022-08-04T14:58:00Z"/>
                <w:rFonts w:eastAsia="Times New Roman" w:cs="Times New Roman"/>
                <w:szCs w:val="20"/>
              </w:rPr>
            </w:pPr>
            <w:del w:id="537" w:author="Wiegman, Adrian - ARS" w:date="2022-08-04T14:58:00Z">
              <w:r w:rsidRPr="00BE1F43" w:rsidDel="003C5718">
                <w:rPr>
                  <w:rFonts w:eastAsia="Times New Roman" w:cs="Times New Roman"/>
                  <w:szCs w:val="20"/>
                </w:rPr>
                <w:delText>clay</w:delText>
              </w:r>
              <w:r w:rsidRPr="00BE1F43" w:rsidDel="003C5718">
                <w:rPr>
                  <w:rFonts w:eastAsia="Times New Roman" w:cs="Times New Roman"/>
                  <w:szCs w:val="20"/>
                  <w:vertAlign w:val="superscript"/>
                </w:rPr>
                <w:delText>§</w:delText>
              </w:r>
            </w:del>
          </w:p>
        </w:tc>
        <w:tc>
          <w:tcPr>
            <w:tcW w:w="660" w:type="dxa"/>
            <w:gridSpan w:val="2"/>
            <w:shd w:val="clear" w:color="auto" w:fill="auto"/>
            <w:noWrap/>
            <w:vAlign w:val="bottom"/>
            <w:hideMark/>
          </w:tcPr>
          <w:p w14:paraId="791F3E28" w14:textId="57FD29BB" w:rsidR="00240819" w:rsidRPr="00BE1F43" w:rsidDel="003C5718" w:rsidRDefault="00240819" w:rsidP="00863A6F">
            <w:pPr>
              <w:spacing w:after="0" w:line="240" w:lineRule="auto"/>
              <w:ind w:firstLine="0"/>
              <w:jc w:val="center"/>
              <w:rPr>
                <w:del w:id="538" w:author="Wiegman, Adrian - ARS" w:date="2022-08-04T14:58:00Z"/>
                <w:rFonts w:eastAsia="Times New Roman" w:cs="Times New Roman"/>
                <w:szCs w:val="20"/>
              </w:rPr>
            </w:pPr>
          </w:p>
        </w:tc>
        <w:tc>
          <w:tcPr>
            <w:tcW w:w="660" w:type="dxa"/>
            <w:gridSpan w:val="2"/>
            <w:shd w:val="clear" w:color="auto" w:fill="auto"/>
            <w:noWrap/>
            <w:vAlign w:val="bottom"/>
            <w:hideMark/>
          </w:tcPr>
          <w:p w14:paraId="3EA06FAE" w14:textId="2636CC58" w:rsidR="00240819" w:rsidRPr="00BE1F43" w:rsidDel="003C5718" w:rsidRDefault="00240819" w:rsidP="00863A6F">
            <w:pPr>
              <w:spacing w:after="0" w:line="240" w:lineRule="auto"/>
              <w:ind w:firstLine="0"/>
              <w:jc w:val="center"/>
              <w:rPr>
                <w:del w:id="539" w:author="Wiegman, Adrian - ARS" w:date="2022-08-04T14:58:00Z"/>
                <w:rFonts w:eastAsia="Times New Roman" w:cs="Times New Roman"/>
                <w:szCs w:val="20"/>
              </w:rPr>
            </w:pPr>
          </w:p>
        </w:tc>
        <w:tc>
          <w:tcPr>
            <w:tcW w:w="660" w:type="dxa"/>
            <w:gridSpan w:val="2"/>
            <w:shd w:val="clear" w:color="auto" w:fill="auto"/>
            <w:noWrap/>
            <w:vAlign w:val="bottom"/>
            <w:hideMark/>
          </w:tcPr>
          <w:p w14:paraId="2BE93676" w14:textId="1F4A048B" w:rsidR="00240819" w:rsidRPr="00BE1F43" w:rsidDel="003C5718" w:rsidRDefault="00240819" w:rsidP="00863A6F">
            <w:pPr>
              <w:spacing w:after="0" w:line="240" w:lineRule="auto"/>
              <w:ind w:firstLine="0"/>
              <w:jc w:val="center"/>
              <w:rPr>
                <w:del w:id="540" w:author="Wiegman, Adrian - ARS" w:date="2022-08-04T14:58:00Z"/>
                <w:rFonts w:eastAsia="Times New Roman" w:cs="Times New Roman"/>
                <w:szCs w:val="20"/>
              </w:rPr>
            </w:pPr>
          </w:p>
        </w:tc>
        <w:tc>
          <w:tcPr>
            <w:tcW w:w="660" w:type="dxa"/>
            <w:gridSpan w:val="2"/>
            <w:shd w:val="clear" w:color="auto" w:fill="auto"/>
            <w:noWrap/>
            <w:vAlign w:val="bottom"/>
            <w:hideMark/>
          </w:tcPr>
          <w:p w14:paraId="2CDB14F3" w14:textId="759D014A" w:rsidR="00240819" w:rsidRPr="00BE1F43" w:rsidDel="003C5718" w:rsidRDefault="00240819" w:rsidP="00863A6F">
            <w:pPr>
              <w:spacing w:after="0" w:line="240" w:lineRule="auto"/>
              <w:ind w:firstLine="0"/>
              <w:jc w:val="center"/>
              <w:rPr>
                <w:del w:id="541" w:author="Wiegman, Adrian - ARS" w:date="2022-08-04T14:58:00Z"/>
                <w:rFonts w:eastAsia="Times New Roman" w:cs="Times New Roman"/>
                <w:szCs w:val="20"/>
              </w:rPr>
            </w:pPr>
          </w:p>
        </w:tc>
        <w:tc>
          <w:tcPr>
            <w:tcW w:w="805" w:type="dxa"/>
            <w:gridSpan w:val="3"/>
            <w:shd w:val="clear" w:color="auto" w:fill="auto"/>
            <w:noWrap/>
            <w:vAlign w:val="bottom"/>
            <w:hideMark/>
          </w:tcPr>
          <w:p w14:paraId="6BBF7E13" w14:textId="234767F3" w:rsidR="00240819" w:rsidRPr="00BE1F43" w:rsidDel="003C5718" w:rsidRDefault="00240819" w:rsidP="00863A6F">
            <w:pPr>
              <w:spacing w:after="0" w:line="240" w:lineRule="auto"/>
              <w:ind w:firstLine="0"/>
              <w:jc w:val="center"/>
              <w:rPr>
                <w:del w:id="542" w:author="Wiegman, Adrian - ARS" w:date="2022-08-04T14:58:00Z"/>
                <w:rFonts w:eastAsia="Times New Roman" w:cs="Times New Roman"/>
                <w:szCs w:val="20"/>
              </w:rPr>
            </w:pPr>
          </w:p>
        </w:tc>
        <w:tc>
          <w:tcPr>
            <w:tcW w:w="660" w:type="dxa"/>
            <w:gridSpan w:val="2"/>
            <w:shd w:val="clear" w:color="auto" w:fill="auto"/>
            <w:noWrap/>
            <w:vAlign w:val="bottom"/>
            <w:hideMark/>
          </w:tcPr>
          <w:p w14:paraId="2C5489E7" w14:textId="056B96B2" w:rsidR="00240819" w:rsidRPr="00BE1F43" w:rsidDel="003C5718" w:rsidRDefault="00240819" w:rsidP="00863A6F">
            <w:pPr>
              <w:spacing w:after="0" w:line="240" w:lineRule="auto"/>
              <w:ind w:firstLine="0"/>
              <w:jc w:val="center"/>
              <w:rPr>
                <w:del w:id="543" w:author="Wiegman, Adrian - ARS" w:date="2022-08-04T14:58:00Z"/>
                <w:rFonts w:eastAsia="Times New Roman" w:cs="Times New Roman"/>
                <w:szCs w:val="20"/>
              </w:rPr>
            </w:pPr>
          </w:p>
        </w:tc>
        <w:tc>
          <w:tcPr>
            <w:tcW w:w="660" w:type="dxa"/>
            <w:gridSpan w:val="2"/>
            <w:shd w:val="clear" w:color="auto" w:fill="auto"/>
            <w:noWrap/>
            <w:vAlign w:val="bottom"/>
            <w:hideMark/>
          </w:tcPr>
          <w:p w14:paraId="423B2514" w14:textId="67615912" w:rsidR="00240819" w:rsidRPr="00BE1F43" w:rsidDel="003C5718" w:rsidRDefault="00240819" w:rsidP="00863A6F">
            <w:pPr>
              <w:spacing w:after="0" w:line="240" w:lineRule="auto"/>
              <w:ind w:firstLine="0"/>
              <w:jc w:val="center"/>
              <w:rPr>
                <w:del w:id="544" w:author="Wiegman, Adrian - ARS" w:date="2022-08-04T14:58:00Z"/>
                <w:rFonts w:eastAsia="Times New Roman" w:cs="Times New Roman"/>
                <w:szCs w:val="20"/>
              </w:rPr>
            </w:pPr>
            <w:del w:id="545"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720A5903" w14:textId="32A115E6" w:rsidR="00240819" w:rsidRPr="00BE1F43" w:rsidDel="003C5718" w:rsidRDefault="00240819" w:rsidP="00863A6F">
            <w:pPr>
              <w:spacing w:after="0" w:line="240" w:lineRule="auto"/>
              <w:ind w:firstLine="0"/>
              <w:jc w:val="center"/>
              <w:rPr>
                <w:del w:id="546" w:author="Wiegman, Adrian - ARS" w:date="2022-08-04T14:58:00Z"/>
                <w:rFonts w:eastAsia="Times New Roman" w:cs="Times New Roman"/>
                <w:szCs w:val="20"/>
              </w:rPr>
            </w:pPr>
            <w:del w:id="547"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1205C5BF" w14:textId="57C8CFD2" w:rsidR="00240819" w:rsidRPr="00BE1F43" w:rsidDel="003C5718" w:rsidRDefault="00240819" w:rsidP="00863A6F">
            <w:pPr>
              <w:spacing w:after="0" w:line="240" w:lineRule="auto"/>
              <w:ind w:firstLine="0"/>
              <w:jc w:val="center"/>
              <w:rPr>
                <w:del w:id="548" w:author="Wiegman, Adrian - ARS" w:date="2022-08-04T14:58:00Z"/>
                <w:rFonts w:eastAsia="Times New Roman" w:cs="Times New Roman"/>
                <w:szCs w:val="20"/>
              </w:rPr>
            </w:pPr>
            <w:del w:id="549"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027FFB65" w14:textId="4DD997EF" w:rsidR="00240819" w:rsidRPr="00BE1F43" w:rsidDel="003C5718" w:rsidRDefault="00240819" w:rsidP="00863A6F">
            <w:pPr>
              <w:spacing w:after="0" w:line="240" w:lineRule="auto"/>
              <w:ind w:firstLine="0"/>
              <w:jc w:val="center"/>
              <w:rPr>
                <w:del w:id="550" w:author="Wiegman, Adrian - ARS" w:date="2022-08-04T14:58:00Z"/>
                <w:rFonts w:eastAsia="Times New Roman" w:cs="Times New Roman"/>
                <w:szCs w:val="20"/>
              </w:rPr>
            </w:pPr>
          </w:p>
        </w:tc>
      </w:tr>
      <w:tr w:rsidR="00240819" w:rsidRPr="00BE1F43" w:rsidDel="003C5718" w14:paraId="04A307F1" w14:textId="47EE3B19" w:rsidTr="003C5718">
        <w:trPr>
          <w:gridAfter w:val="2"/>
          <w:wAfter w:w="693" w:type="dxa"/>
          <w:trHeight w:val="288"/>
          <w:del w:id="551" w:author="Wiegman, Adrian - ARS" w:date="2022-08-04T14:58:00Z"/>
        </w:trPr>
        <w:tc>
          <w:tcPr>
            <w:tcW w:w="880" w:type="dxa"/>
            <w:shd w:val="clear" w:color="auto" w:fill="D9D9D9" w:themeFill="background1" w:themeFillShade="D9"/>
            <w:noWrap/>
            <w:vAlign w:val="bottom"/>
            <w:hideMark/>
          </w:tcPr>
          <w:p w14:paraId="4CB98010" w14:textId="4D744023" w:rsidR="00240819" w:rsidRPr="00BE1F43" w:rsidDel="003C5718" w:rsidRDefault="00240819" w:rsidP="00863A6F">
            <w:pPr>
              <w:spacing w:after="0" w:line="240" w:lineRule="auto"/>
              <w:ind w:firstLine="0"/>
              <w:jc w:val="center"/>
              <w:rPr>
                <w:del w:id="552" w:author="Wiegman, Adrian - ARS" w:date="2022-08-04T14:58:00Z"/>
                <w:rFonts w:eastAsia="Times New Roman" w:cs="Times New Roman"/>
                <w:szCs w:val="20"/>
              </w:rPr>
            </w:pPr>
            <w:del w:id="553" w:author="Wiegman, Adrian - ARS" w:date="2022-08-04T14:58:00Z">
              <w:r w:rsidRPr="00BE1F43" w:rsidDel="003C5718">
                <w:rPr>
                  <w:rFonts w:eastAsia="Times New Roman" w:cs="Times New Roman"/>
                  <w:szCs w:val="20"/>
                </w:rPr>
                <w:delText>WEP</w:delText>
              </w:r>
            </w:del>
          </w:p>
        </w:tc>
        <w:tc>
          <w:tcPr>
            <w:tcW w:w="660" w:type="dxa"/>
            <w:gridSpan w:val="2"/>
            <w:shd w:val="clear" w:color="auto" w:fill="auto"/>
            <w:noWrap/>
            <w:vAlign w:val="bottom"/>
            <w:hideMark/>
          </w:tcPr>
          <w:p w14:paraId="0372CD96" w14:textId="07320A13" w:rsidR="00240819" w:rsidRPr="00BE1F43" w:rsidDel="003C5718" w:rsidRDefault="00240819" w:rsidP="00863A6F">
            <w:pPr>
              <w:spacing w:after="0" w:line="240" w:lineRule="auto"/>
              <w:ind w:firstLine="0"/>
              <w:jc w:val="center"/>
              <w:rPr>
                <w:del w:id="554" w:author="Wiegman, Adrian - ARS" w:date="2022-08-04T14:58:00Z"/>
                <w:rFonts w:eastAsia="Times New Roman" w:cs="Times New Roman"/>
                <w:szCs w:val="20"/>
              </w:rPr>
            </w:pPr>
            <w:del w:id="555" w:author="Wiegman, Adrian - ARS" w:date="2022-08-04T14:58:00Z">
              <w:r w:rsidRPr="00BE1F43" w:rsidDel="003C5718">
                <w:rPr>
                  <w:rFonts w:eastAsia="Times New Roman" w:cs="Times New Roman"/>
                  <w:szCs w:val="20"/>
                </w:rPr>
                <w:delText>0.44</w:delText>
              </w:r>
            </w:del>
          </w:p>
        </w:tc>
        <w:tc>
          <w:tcPr>
            <w:tcW w:w="660" w:type="dxa"/>
            <w:gridSpan w:val="3"/>
            <w:shd w:val="clear" w:color="auto" w:fill="auto"/>
            <w:noWrap/>
            <w:vAlign w:val="bottom"/>
            <w:hideMark/>
          </w:tcPr>
          <w:p w14:paraId="6645B547" w14:textId="4EBEB3AF" w:rsidR="00240819" w:rsidRPr="00BE1F43" w:rsidDel="003C5718" w:rsidRDefault="00240819" w:rsidP="00863A6F">
            <w:pPr>
              <w:spacing w:after="0" w:line="240" w:lineRule="auto"/>
              <w:ind w:firstLine="0"/>
              <w:jc w:val="center"/>
              <w:rPr>
                <w:del w:id="556" w:author="Wiegman, Adrian - ARS" w:date="2022-08-04T14:58:00Z"/>
                <w:rFonts w:eastAsia="Times New Roman" w:cs="Times New Roman"/>
                <w:szCs w:val="20"/>
              </w:rPr>
            </w:pPr>
            <w:del w:id="557" w:author="Wiegman, Adrian - ARS" w:date="2022-08-04T14:58:00Z">
              <w:r w:rsidRPr="00BE1F43" w:rsidDel="003C5718">
                <w:rPr>
                  <w:rFonts w:eastAsia="Times New Roman" w:cs="Times New Roman"/>
                  <w:szCs w:val="20"/>
                </w:rPr>
                <w:delText>-0.37</w:delText>
              </w:r>
            </w:del>
          </w:p>
        </w:tc>
        <w:tc>
          <w:tcPr>
            <w:tcW w:w="660" w:type="dxa"/>
            <w:gridSpan w:val="2"/>
            <w:shd w:val="clear" w:color="auto" w:fill="auto"/>
            <w:noWrap/>
            <w:vAlign w:val="bottom"/>
            <w:hideMark/>
          </w:tcPr>
          <w:p w14:paraId="1B485111" w14:textId="6E58B951" w:rsidR="00240819" w:rsidRPr="00BE1F43" w:rsidDel="003C5718" w:rsidRDefault="00240819" w:rsidP="00863A6F">
            <w:pPr>
              <w:spacing w:after="0" w:line="240" w:lineRule="auto"/>
              <w:ind w:firstLine="0"/>
              <w:jc w:val="center"/>
              <w:rPr>
                <w:del w:id="558" w:author="Wiegman, Adrian - ARS" w:date="2022-08-04T14:58:00Z"/>
                <w:rFonts w:eastAsia="Times New Roman" w:cs="Times New Roman"/>
                <w:szCs w:val="20"/>
              </w:rPr>
            </w:pPr>
            <w:del w:id="559" w:author="Wiegman, Adrian - ARS" w:date="2022-08-04T14:58:00Z">
              <w:r w:rsidRPr="00BE1F43" w:rsidDel="003C5718">
                <w:rPr>
                  <w:rFonts w:eastAsia="Times New Roman" w:cs="Times New Roman"/>
                  <w:szCs w:val="20"/>
                </w:rPr>
                <w:delText>0.38</w:delText>
              </w:r>
            </w:del>
          </w:p>
        </w:tc>
        <w:tc>
          <w:tcPr>
            <w:tcW w:w="660" w:type="dxa"/>
            <w:gridSpan w:val="2"/>
            <w:shd w:val="clear" w:color="auto" w:fill="auto"/>
            <w:noWrap/>
            <w:vAlign w:val="bottom"/>
            <w:hideMark/>
          </w:tcPr>
          <w:p w14:paraId="405ABEB6" w14:textId="5CCA5448" w:rsidR="00240819" w:rsidRPr="00BE1F43" w:rsidDel="003C5718" w:rsidRDefault="00240819" w:rsidP="00863A6F">
            <w:pPr>
              <w:spacing w:after="0" w:line="240" w:lineRule="auto"/>
              <w:ind w:firstLine="0"/>
              <w:jc w:val="center"/>
              <w:rPr>
                <w:del w:id="560" w:author="Wiegman, Adrian - ARS" w:date="2022-08-04T14:58:00Z"/>
                <w:rFonts w:eastAsia="Times New Roman" w:cs="Times New Roman"/>
                <w:szCs w:val="20"/>
              </w:rPr>
            </w:pPr>
          </w:p>
        </w:tc>
        <w:tc>
          <w:tcPr>
            <w:tcW w:w="660" w:type="dxa"/>
            <w:gridSpan w:val="2"/>
            <w:shd w:val="clear" w:color="auto" w:fill="auto"/>
            <w:noWrap/>
            <w:vAlign w:val="bottom"/>
            <w:hideMark/>
          </w:tcPr>
          <w:p w14:paraId="7453152B" w14:textId="5D50E27F" w:rsidR="00240819" w:rsidRPr="00BE1F43" w:rsidDel="003C5718" w:rsidRDefault="00240819" w:rsidP="00863A6F">
            <w:pPr>
              <w:spacing w:after="0" w:line="240" w:lineRule="auto"/>
              <w:ind w:firstLine="0"/>
              <w:jc w:val="center"/>
              <w:rPr>
                <w:del w:id="561" w:author="Wiegman, Adrian - ARS" w:date="2022-08-04T14:58:00Z"/>
                <w:rFonts w:eastAsia="Times New Roman" w:cs="Times New Roman"/>
                <w:szCs w:val="20"/>
              </w:rPr>
            </w:pPr>
            <w:del w:id="562" w:author="Wiegman, Adrian - ARS" w:date="2022-08-04T14:58:00Z">
              <w:r w:rsidRPr="00BE1F43" w:rsidDel="003C5718">
                <w:rPr>
                  <w:rFonts w:eastAsia="Times New Roman" w:cs="Times New Roman"/>
                  <w:szCs w:val="20"/>
                </w:rPr>
                <w:delText>0.8</w:delText>
              </w:r>
            </w:del>
          </w:p>
        </w:tc>
        <w:tc>
          <w:tcPr>
            <w:tcW w:w="660" w:type="dxa"/>
            <w:gridSpan w:val="2"/>
            <w:shd w:val="clear" w:color="auto" w:fill="auto"/>
            <w:noWrap/>
            <w:vAlign w:val="bottom"/>
            <w:hideMark/>
          </w:tcPr>
          <w:p w14:paraId="326016A5" w14:textId="4AAAF5F1" w:rsidR="00240819" w:rsidRPr="00BE1F43" w:rsidDel="003C5718" w:rsidRDefault="00240819" w:rsidP="00863A6F">
            <w:pPr>
              <w:spacing w:after="0" w:line="240" w:lineRule="auto"/>
              <w:ind w:firstLine="0"/>
              <w:jc w:val="center"/>
              <w:rPr>
                <w:del w:id="563" w:author="Wiegman, Adrian - ARS" w:date="2022-08-04T14:58:00Z"/>
                <w:rFonts w:eastAsia="Times New Roman" w:cs="Times New Roman"/>
                <w:szCs w:val="20"/>
              </w:rPr>
            </w:pPr>
            <w:del w:id="564" w:author="Wiegman, Adrian - ARS" w:date="2022-08-04T14:58:00Z">
              <w:r w:rsidRPr="00BE1F43" w:rsidDel="003C5718">
                <w:rPr>
                  <w:rFonts w:eastAsia="Times New Roman" w:cs="Times New Roman"/>
                  <w:szCs w:val="20"/>
                </w:rPr>
                <w:delText>-0.72</w:delText>
              </w:r>
            </w:del>
          </w:p>
        </w:tc>
        <w:tc>
          <w:tcPr>
            <w:tcW w:w="660" w:type="dxa"/>
            <w:gridSpan w:val="2"/>
            <w:shd w:val="clear" w:color="auto" w:fill="auto"/>
            <w:noWrap/>
            <w:vAlign w:val="bottom"/>
            <w:hideMark/>
          </w:tcPr>
          <w:p w14:paraId="2B5193E1" w14:textId="1BA9ECDB" w:rsidR="00240819" w:rsidRPr="00BE1F43" w:rsidDel="003C5718" w:rsidRDefault="00240819" w:rsidP="00863A6F">
            <w:pPr>
              <w:spacing w:after="0" w:line="240" w:lineRule="auto"/>
              <w:ind w:firstLine="0"/>
              <w:jc w:val="center"/>
              <w:rPr>
                <w:del w:id="565" w:author="Wiegman, Adrian - ARS" w:date="2022-08-04T14:58:00Z"/>
                <w:rFonts w:eastAsia="Times New Roman" w:cs="Times New Roman"/>
                <w:szCs w:val="20"/>
              </w:rPr>
            </w:pPr>
          </w:p>
        </w:tc>
        <w:tc>
          <w:tcPr>
            <w:tcW w:w="660" w:type="dxa"/>
            <w:gridSpan w:val="2"/>
            <w:shd w:val="clear" w:color="auto" w:fill="D9D9D9" w:themeFill="background1" w:themeFillShade="D9"/>
            <w:noWrap/>
            <w:vAlign w:val="bottom"/>
            <w:hideMark/>
          </w:tcPr>
          <w:p w14:paraId="73A2F3B4" w14:textId="7E5D2C85" w:rsidR="00240819" w:rsidRPr="00BE1F43" w:rsidDel="003C5718" w:rsidRDefault="00240819" w:rsidP="00863A6F">
            <w:pPr>
              <w:spacing w:after="0" w:line="240" w:lineRule="auto"/>
              <w:ind w:firstLine="0"/>
              <w:jc w:val="center"/>
              <w:rPr>
                <w:del w:id="566" w:author="Wiegman, Adrian - ARS" w:date="2022-08-04T14:58:00Z"/>
                <w:rFonts w:eastAsia="Times New Roman" w:cs="Times New Roman"/>
                <w:szCs w:val="20"/>
              </w:rPr>
            </w:pPr>
            <w:del w:id="567" w:author="Wiegman, Adrian - ARS" w:date="2022-08-04T14:58:00Z">
              <w:r w:rsidRPr="00BE1F43" w:rsidDel="003C5718">
                <w:rPr>
                  <w:rFonts w:eastAsia="Times New Roman" w:cs="Times New Roman"/>
                  <w:szCs w:val="20"/>
                </w:rPr>
                <w:delText>WEP</w:delText>
              </w:r>
            </w:del>
          </w:p>
        </w:tc>
        <w:tc>
          <w:tcPr>
            <w:tcW w:w="660" w:type="dxa"/>
            <w:gridSpan w:val="2"/>
            <w:shd w:val="clear" w:color="auto" w:fill="auto"/>
            <w:noWrap/>
            <w:vAlign w:val="bottom"/>
            <w:hideMark/>
          </w:tcPr>
          <w:p w14:paraId="4D6C3FD8" w14:textId="5781F2C2" w:rsidR="00240819" w:rsidRPr="00BE1F43" w:rsidDel="003C5718" w:rsidRDefault="00240819" w:rsidP="00863A6F">
            <w:pPr>
              <w:spacing w:after="0" w:line="240" w:lineRule="auto"/>
              <w:ind w:firstLine="0"/>
              <w:jc w:val="center"/>
              <w:rPr>
                <w:del w:id="568" w:author="Wiegman, Adrian - ARS" w:date="2022-08-04T14:58:00Z"/>
                <w:rFonts w:eastAsia="Times New Roman" w:cs="Times New Roman"/>
                <w:szCs w:val="20"/>
              </w:rPr>
            </w:pPr>
          </w:p>
        </w:tc>
        <w:tc>
          <w:tcPr>
            <w:tcW w:w="660" w:type="dxa"/>
            <w:gridSpan w:val="2"/>
            <w:shd w:val="clear" w:color="auto" w:fill="auto"/>
            <w:noWrap/>
            <w:vAlign w:val="bottom"/>
            <w:hideMark/>
          </w:tcPr>
          <w:p w14:paraId="4CDA1A42" w14:textId="69794024" w:rsidR="00240819" w:rsidRPr="00BE1F43" w:rsidDel="003C5718" w:rsidRDefault="00240819" w:rsidP="00863A6F">
            <w:pPr>
              <w:spacing w:after="0" w:line="240" w:lineRule="auto"/>
              <w:ind w:firstLine="0"/>
              <w:jc w:val="center"/>
              <w:rPr>
                <w:del w:id="569" w:author="Wiegman, Adrian - ARS" w:date="2022-08-04T14:58:00Z"/>
                <w:rFonts w:eastAsia="Times New Roman" w:cs="Times New Roman"/>
                <w:szCs w:val="20"/>
              </w:rPr>
            </w:pPr>
            <w:del w:id="570"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662E392E" w14:textId="6B9E9864" w:rsidR="00240819" w:rsidRPr="00BE1F43" w:rsidDel="003C5718" w:rsidRDefault="00240819" w:rsidP="00863A6F">
            <w:pPr>
              <w:spacing w:after="0" w:line="240" w:lineRule="auto"/>
              <w:ind w:firstLine="0"/>
              <w:jc w:val="center"/>
              <w:rPr>
                <w:del w:id="571" w:author="Wiegman, Adrian - ARS" w:date="2022-08-04T14:58:00Z"/>
                <w:rFonts w:eastAsia="Times New Roman" w:cs="Times New Roman"/>
                <w:szCs w:val="20"/>
              </w:rPr>
            </w:pPr>
          </w:p>
        </w:tc>
        <w:tc>
          <w:tcPr>
            <w:tcW w:w="805" w:type="dxa"/>
            <w:gridSpan w:val="3"/>
            <w:shd w:val="clear" w:color="auto" w:fill="auto"/>
            <w:noWrap/>
            <w:vAlign w:val="bottom"/>
            <w:hideMark/>
          </w:tcPr>
          <w:p w14:paraId="1654866F" w14:textId="16D3555D" w:rsidR="00240819" w:rsidRPr="00BE1F43" w:rsidDel="003C5718" w:rsidRDefault="00240819" w:rsidP="00863A6F">
            <w:pPr>
              <w:spacing w:after="0" w:line="240" w:lineRule="auto"/>
              <w:ind w:firstLine="0"/>
              <w:jc w:val="center"/>
              <w:rPr>
                <w:del w:id="572" w:author="Wiegman, Adrian - ARS" w:date="2022-08-04T14:58:00Z"/>
                <w:rFonts w:eastAsia="Times New Roman" w:cs="Times New Roman"/>
                <w:szCs w:val="20"/>
              </w:rPr>
            </w:pPr>
            <w:del w:id="573"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43B6194E" w14:textId="46D556CB" w:rsidR="00240819" w:rsidRPr="00BE1F43" w:rsidDel="003C5718" w:rsidRDefault="00240819" w:rsidP="00863A6F">
            <w:pPr>
              <w:spacing w:after="0" w:line="240" w:lineRule="auto"/>
              <w:ind w:firstLine="0"/>
              <w:jc w:val="center"/>
              <w:rPr>
                <w:del w:id="574" w:author="Wiegman, Adrian - ARS" w:date="2022-08-04T14:58:00Z"/>
                <w:rFonts w:eastAsia="Times New Roman" w:cs="Times New Roman"/>
                <w:szCs w:val="20"/>
              </w:rPr>
            </w:pPr>
            <w:del w:id="575"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BF59C07" w14:textId="016F852A" w:rsidR="00240819" w:rsidRPr="00BE1F43" w:rsidDel="003C5718" w:rsidRDefault="00240819" w:rsidP="00863A6F">
            <w:pPr>
              <w:spacing w:after="0" w:line="240" w:lineRule="auto"/>
              <w:ind w:firstLine="0"/>
              <w:jc w:val="center"/>
              <w:rPr>
                <w:del w:id="576" w:author="Wiegman, Adrian - ARS" w:date="2022-08-04T14:58:00Z"/>
                <w:rFonts w:eastAsia="Times New Roman" w:cs="Times New Roman"/>
                <w:szCs w:val="20"/>
              </w:rPr>
            </w:pPr>
          </w:p>
        </w:tc>
        <w:tc>
          <w:tcPr>
            <w:tcW w:w="660" w:type="dxa"/>
            <w:gridSpan w:val="2"/>
            <w:shd w:val="clear" w:color="auto" w:fill="auto"/>
            <w:noWrap/>
            <w:vAlign w:val="bottom"/>
            <w:hideMark/>
          </w:tcPr>
          <w:p w14:paraId="586F9873" w14:textId="2E544073" w:rsidR="00240819" w:rsidRPr="00BE1F43" w:rsidDel="003C5718" w:rsidRDefault="00240819" w:rsidP="00863A6F">
            <w:pPr>
              <w:spacing w:after="0" w:line="240" w:lineRule="auto"/>
              <w:ind w:firstLine="0"/>
              <w:jc w:val="center"/>
              <w:rPr>
                <w:del w:id="577" w:author="Wiegman, Adrian - ARS" w:date="2022-08-04T14:58:00Z"/>
                <w:rFonts w:eastAsia="Times New Roman" w:cs="Times New Roman"/>
                <w:szCs w:val="20"/>
              </w:rPr>
            </w:pPr>
          </w:p>
        </w:tc>
        <w:tc>
          <w:tcPr>
            <w:tcW w:w="702" w:type="dxa"/>
            <w:gridSpan w:val="2"/>
            <w:shd w:val="clear" w:color="auto" w:fill="auto"/>
            <w:noWrap/>
            <w:vAlign w:val="bottom"/>
            <w:hideMark/>
          </w:tcPr>
          <w:p w14:paraId="4C3860CC" w14:textId="3E0C9D4A" w:rsidR="00240819" w:rsidRPr="00BE1F43" w:rsidDel="003C5718" w:rsidRDefault="00240819" w:rsidP="00863A6F">
            <w:pPr>
              <w:spacing w:after="0" w:line="240" w:lineRule="auto"/>
              <w:ind w:firstLine="0"/>
              <w:jc w:val="center"/>
              <w:rPr>
                <w:del w:id="578" w:author="Wiegman, Adrian - ARS" w:date="2022-08-04T14:58:00Z"/>
                <w:rFonts w:eastAsia="Times New Roman" w:cs="Times New Roman"/>
                <w:szCs w:val="20"/>
              </w:rPr>
            </w:pPr>
            <w:del w:id="579"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9E656F7" w14:textId="2BCF39EE" w:rsidR="00240819" w:rsidRPr="00BE1F43" w:rsidDel="003C5718" w:rsidRDefault="00240819" w:rsidP="00863A6F">
            <w:pPr>
              <w:spacing w:after="0" w:line="240" w:lineRule="auto"/>
              <w:ind w:firstLine="0"/>
              <w:jc w:val="center"/>
              <w:rPr>
                <w:del w:id="580" w:author="Wiegman, Adrian - ARS" w:date="2022-08-04T14:58:00Z"/>
                <w:rFonts w:eastAsia="Times New Roman" w:cs="Times New Roman"/>
                <w:szCs w:val="20"/>
              </w:rPr>
            </w:pPr>
            <w:del w:id="581" w:author="Wiegman, Adrian - ARS" w:date="2022-08-04T14:58:00Z">
              <w:r w:rsidRPr="00BE1F43" w:rsidDel="003C5718">
                <w:rPr>
                  <w:rFonts w:eastAsia="Times New Roman" w:cs="Times New Roman"/>
                  <w:szCs w:val="20"/>
                </w:rPr>
                <w:delText>***</w:delText>
              </w:r>
            </w:del>
          </w:p>
        </w:tc>
      </w:tr>
      <w:tr w:rsidR="00240819" w:rsidRPr="00BE1F43" w:rsidDel="003C5718" w14:paraId="58BB1919" w14:textId="6792BD65" w:rsidTr="003C5718">
        <w:trPr>
          <w:gridAfter w:val="2"/>
          <w:wAfter w:w="693" w:type="dxa"/>
          <w:trHeight w:val="288"/>
          <w:del w:id="582" w:author="Wiegman, Adrian - ARS" w:date="2022-08-04T14:58:00Z"/>
        </w:trPr>
        <w:tc>
          <w:tcPr>
            <w:tcW w:w="880" w:type="dxa"/>
            <w:shd w:val="clear" w:color="auto" w:fill="D9D9D9" w:themeFill="background1" w:themeFillShade="D9"/>
            <w:noWrap/>
            <w:vAlign w:val="bottom"/>
            <w:hideMark/>
          </w:tcPr>
          <w:p w14:paraId="7D746397" w14:textId="483A50B5" w:rsidR="00240819" w:rsidRPr="00BE1F43" w:rsidDel="003C5718" w:rsidRDefault="00240819" w:rsidP="00863A6F">
            <w:pPr>
              <w:spacing w:after="0" w:line="240" w:lineRule="auto"/>
              <w:ind w:firstLine="0"/>
              <w:jc w:val="center"/>
              <w:rPr>
                <w:del w:id="583" w:author="Wiegman, Adrian - ARS" w:date="2022-08-04T14:58:00Z"/>
                <w:rFonts w:eastAsia="Times New Roman" w:cs="Times New Roman"/>
                <w:szCs w:val="20"/>
              </w:rPr>
            </w:pPr>
            <w:del w:id="584" w:author="Wiegman, Adrian - ARS" w:date="2022-08-04T14:58:00Z">
              <w:r w:rsidRPr="00BE1F43" w:rsidDel="003C5718">
                <w:rPr>
                  <w:rFonts w:eastAsia="Times New Roman" w:cs="Times New Roman"/>
                  <w:szCs w:val="20"/>
                </w:rPr>
                <w:delText>HCl-TP</w:delText>
              </w:r>
            </w:del>
          </w:p>
        </w:tc>
        <w:tc>
          <w:tcPr>
            <w:tcW w:w="660" w:type="dxa"/>
            <w:gridSpan w:val="2"/>
            <w:shd w:val="clear" w:color="auto" w:fill="auto"/>
            <w:noWrap/>
            <w:vAlign w:val="bottom"/>
            <w:hideMark/>
          </w:tcPr>
          <w:p w14:paraId="751D9D26" w14:textId="003706FA" w:rsidR="00240819" w:rsidRPr="00BE1F43" w:rsidDel="003C5718" w:rsidRDefault="00240819" w:rsidP="00863A6F">
            <w:pPr>
              <w:spacing w:after="0" w:line="240" w:lineRule="auto"/>
              <w:ind w:firstLine="0"/>
              <w:jc w:val="center"/>
              <w:rPr>
                <w:del w:id="585" w:author="Wiegman, Adrian - ARS" w:date="2022-08-04T14:58:00Z"/>
                <w:rFonts w:eastAsia="Times New Roman" w:cs="Times New Roman"/>
                <w:szCs w:val="20"/>
              </w:rPr>
            </w:pPr>
          </w:p>
        </w:tc>
        <w:tc>
          <w:tcPr>
            <w:tcW w:w="660" w:type="dxa"/>
            <w:gridSpan w:val="3"/>
            <w:shd w:val="clear" w:color="auto" w:fill="auto"/>
            <w:noWrap/>
            <w:vAlign w:val="bottom"/>
            <w:hideMark/>
          </w:tcPr>
          <w:p w14:paraId="0C22C068" w14:textId="5A13426A" w:rsidR="00240819" w:rsidRPr="00BE1F43" w:rsidDel="003C5718" w:rsidRDefault="00240819" w:rsidP="00863A6F">
            <w:pPr>
              <w:spacing w:after="0" w:line="240" w:lineRule="auto"/>
              <w:ind w:firstLine="0"/>
              <w:jc w:val="center"/>
              <w:rPr>
                <w:del w:id="586" w:author="Wiegman, Adrian - ARS" w:date="2022-08-04T14:58:00Z"/>
                <w:rFonts w:eastAsia="Times New Roman" w:cs="Times New Roman"/>
                <w:szCs w:val="20"/>
              </w:rPr>
            </w:pPr>
          </w:p>
        </w:tc>
        <w:tc>
          <w:tcPr>
            <w:tcW w:w="660" w:type="dxa"/>
            <w:gridSpan w:val="2"/>
            <w:shd w:val="clear" w:color="auto" w:fill="auto"/>
            <w:noWrap/>
            <w:vAlign w:val="bottom"/>
            <w:hideMark/>
          </w:tcPr>
          <w:p w14:paraId="2C3C042A" w14:textId="2FE7D30C" w:rsidR="00240819" w:rsidRPr="00BE1F43" w:rsidDel="003C5718" w:rsidRDefault="00240819" w:rsidP="00863A6F">
            <w:pPr>
              <w:spacing w:after="0" w:line="240" w:lineRule="auto"/>
              <w:ind w:firstLine="0"/>
              <w:jc w:val="center"/>
              <w:rPr>
                <w:del w:id="587" w:author="Wiegman, Adrian - ARS" w:date="2022-08-04T14:58:00Z"/>
                <w:rFonts w:eastAsia="Times New Roman" w:cs="Times New Roman"/>
                <w:szCs w:val="20"/>
              </w:rPr>
            </w:pPr>
          </w:p>
        </w:tc>
        <w:tc>
          <w:tcPr>
            <w:tcW w:w="660" w:type="dxa"/>
            <w:gridSpan w:val="2"/>
            <w:shd w:val="clear" w:color="auto" w:fill="auto"/>
            <w:noWrap/>
            <w:vAlign w:val="bottom"/>
            <w:hideMark/>
          </w:tcPr>
          <w:p w14:paraId="15788372" w14:textId="4B49C10C" w:rsidR="00240819" w:rsidRPr="00BE1F43" w:rsidDel="003C5718" w:rsidRDefault="00240819" w:rsidP="00863A6F">
            <w:pPr>
              <w:spacing w:after="0" w:line="240" w:lineRule="auto"/>
              <w:ind w:firstLine="0"/>
              <w:jc w:val="center"/>
              <w:rPr>
                <w:del w:id="588" w:author="Wiegman, Adrian - ARS" w:date="2022-08-04T14:58:00Z"/>
                <w:rFonts w:eastAsia="Times New Roman" w:cs="Times New Roman"/>
                <w:szCs w:val="20"/>
              </w:rPr>
            </w:pPr>
            <w:del w:id="589" w:author="Wiegman, Adrian - ARS" w:date="2022-08-04T14:58:00Z">
              <w:r w:rsidRPr="00BE1F43" w:rsidDel="003C5718">
                <w:rPr>
                  <w:rFonts w:eastAsia="Times New Roman" w:cs="Times New Roman"/>
                  <w:szCs w:val="20"/>
                </w:rPr>
                <w:delText>0.42</w:delText>
              </w:r>
            </w:del>
          </w:p>
        </w:tc>
        <w:tc>
          <w:tcPr>
            <w:tcW w:w="660" w:type="dxa"/>
            <w:gridSpan w:val="2"/>
            <w:shd w:val="clear" w:color="auto" w:fill="auto"/>
            <w:noWrap/>
            <w:vAlign w:val="bottom"/>
            <w:hideMark/>
          </w:tcPr>
          <w:p w14:paraId="4B576B21" w14:textId="677FBC01" w:rsidR="00240819" w:rsidRPr="00BE1F43" w:rsidDel="003C5718" w:rsidRDefault="00240819" w:rsidP="00863A6F">
            <w:pPr>
              <w:spacing w:after="0" w:line="240" w:lineRule="auto"/>
              <w:ind w:firstLine="0"/>
              <w:jc w:val="center"/>
              <w:rPr>
                <w:del w:id="590" w:author="Wiegman, Adrian - ARS" w:date="2022-08-04T14:58:00Z"/>
                <w:rFonts w:eastAsia="Times New Roman" w:cs="Times New Roman"/>
                <w:szCs w:val="20"/>
              </w:rPr>
            </w:pPr>
          </w:p>
        </w:tc>
        <w:tc>
          <w:tcPr>
            <w:tcW w:w="660" w:type="dxa"/>
            <w:gridSpan w:val="2"/>
            <w:shd w:val="clear" w:color="auto" w:fill="auto"/>
            <w:noWrap/>
            <w:vAlign w:val="bottom"/>
            <w:hideMark/>
          </w:tcPr>
          <w:p w14:paraId="73B5AC19" w14:textId="2A5C599E" w:rsidR="00240819" w:rsidRPr="00BE1F43" w:rsidDel="003C5718" w:rsidRDefault="00240819" w:rsidP="00863A6F">
            <w:pPr>
              <w:spacing w:after="0" w:line="240" w:lineRule="auto"/>
              <w:ind w:firstLine="0"/>
              <w:jc w:val="center"/>
              <w:rPr>
                <w:del w:id="591" w:author="Wiegman, Adrian - ARS" w:date="2022-08-04T14:58:00Z"/>
                <w:rFonts w:eastAsia="Times New Roman" w:cs="Times New Roman"/>
                <w:szCs w:val="20"/>
              </w:rPr>
            </w:pPr>
          </w:p>
        </w:tc>
        <w:tc>
          <w:tcPr>
            <w:tcW w:w="660" w:type="dxa"/>
            <w:gridSpan w:val="2"/>
            <w:shd w:val="clear" w:color="auto" w:fill="auto"/>
            <w:noWrap/>
            <w:vAlign w:val="bottom"/>
            <w:hideMark/>
          </w:tcPr>
          <w:p w14:paraId="1B98367E" w14:textId="33E6C16A" w:rsidR="00240819" w:rsidRPr="00BE1F43" w:rsidDel="003C5718" w:rsidRDefault="00240819" w:rsidP="00863A6F">
            <w:pPr>
              <w:spacing w:after="0" w:line="240" w:lineRule="auto"/>
              <w:ind w:firstLine="0"/>
              <w:jc w:val="center"/>
              <w:rPr>
                <w:del w:id="592" w:author="Wiegman, Adrian - ARS" w:date="2022-08-04T14:58:00Z"/>
                <w:rFonts w:eastAsia="Times New Roman" w:cs="Times New Roman"/>
                <w:szCs w:val="20"/>
              </w:rPr>
            </w:pPr>
          </w:p>
        </w:tc>
        <w:tc>
          <w:tcPr>
            <w:tcW w:w="660" w:type="dxa"/>
            <w:gridSpan w:val="2"/>
            <w:shd w:val="clear" w:color="auto" w:fill="auto"/>
            <w:noWrap/>
            <w:vAlign w:val="bottom"/>
            <w:hideMark/>
          </w:tcPr>
          <w:p w14:paraId="396F398B" w14:textId="3696D022" w:rsidR="00240819" w:rsidRPr="00BE1F43" w:rsidDel="003C5718" w:rsidRDefault="00240819" w:rsidP="00863A6F">
            <w:pPr>
              <w:spacing w:after="0" w:line="240" w:lineRule="auto"/>
              <w:ind w:firstLine="0"/>
              <w:jc w:val="center"/>
              <w:rPr>
                <w:del w:id="593" w:author="Wiegman, Adrian - ARS" w:date="2022-08-04T14:58:00Z"/>
                <w:rFonts w:eastAsia="Times New Roman" w:cs="Times New Roman"/>
                <w:szCs w:val="20"/>
              </w:rPr>
            </w:pPr>
          </w:p>
        </w:tc>
        <w:tc>
          <w:tcPr>
            <w:tcW w:w="660" w:type="dxa"/>
            <w:gridSpan w:val="2"/>
            <w:shd w:val="clear" w:color="auto" w:fill="D9D9D9" w:themeFill="background1" w:themeFillShade="D9"/>
            <w:noWrap/>
            <w:vAlign w:val="bottom"/>
            <w:hideMark/>
          </w:tcPr>
          <w:p w14:paraId="7AFF650E" w14:textId="7B4E0833" w:rsidR="00240819" w:rsidRPr="00BE1F43" w:rsidDel="003C5718" w:rsidRDefault="00240819" w:rsidP="00863A6F">
            <w:pPr>
              <w:spacing w:after="0" w:line="240" w:lineRule="auto"/>
              <w:ind w:firstLine="0"/>
              <w:jc w:val="center"/>
              <w:rPr>
                <w:del w:id="594" w:author="Wiegman, Adrian - ARS" w:date="2022-08-04T14:58:00Z"/>
                <w:rFonts w:eastAsia="Times New Roman" w:cs="Times New Roman"/>
                <w:szCs w:val="20"/>
              </w:rPr>
            </w:pPr>
            <w:del w:id="595" w:author="Wiegman, Adrian - ARS" w:date="2022-08-04T14:58:00Z">
              <w:r w:rsidRPr="00BE1F43" w:rsidDel="003C5718">
                <w:rPr>
                  <w:rFonts w:eastAsia="Times New Roman" w:cs="Times New Roman"/>
                  <w:szCs w:val="20"/>
                </w:rPr>
                <w:delText>HCl-TP</w:delText>
              </w:r>
            </w:del>
          </w:p>
        </w:tc>
        <w:tc>
          <w:tcPr>
            <w:tcW w:w="660" w:type="dxa"/>
            <w:gridSpan w:val="2"/>
            <w:shd w:val="clear" w:color="auto" w:fill="auto"/>
            <w:noWrap/>
            <w:vAlign w:val="bottom"/>
            <w:hideMark/>
          </w:tcPr>
          <w:p w14:paraId="32D4C8F1" w14:textId="7B9D7965" w:rsidR="00240819" w:rsidRPr="00BE1F43" w:rsidDel="003C5718" w:rsidRDefault="00240819" w:rsidP="00863A6F">
            <w:pPr>
              <w:spacing w:after="0" w:line="240" w:lineRule="auto"/>
              <w:ind w:firstLine="0"/>
              <w:jc w:val="center"/>
              <w:rPr>
                <w:del w:id="596" w:author="Wiegman, Adrian - ARS" w:date="2022-08-04T14:58:00Z"/>
                <w:rFonts w:eastAsia="Times New Roman" w:cs="Times New Roman"/>
                <w:szCs w:val="20"/>
              </w:rPr>
            </w:pPr>
          </w:p>
        </w:tc>
        <w:tc>
          <w:tcPr>
            <w:tcW w:w="660" w:type="dxa"/>
            <w:gridSpan w:val="2"/>
            <w:shd w:val="clear" w:color="auto" w:fill="auto"/>
            <w:noWrap/>
            <w:vAlign w:val="bottom"/>
            <w:hideMark/>
          </w:tcPr>
          <w:p w14:paraId="282D8CF6" w14:textId="38FF42DA" w:rsidR="00240819" w:rsidRPr="00BE1F43" w:rsidDel="003C5718" w:rsidRDefault="00240819" w:rsidP="00863A6F">
            <w:pPr>
              <w:spacing w:after="0" w:line="240" w:lineRule="auto"/>
              <w:ind w:firstLine="0"/>
              <w:jc w:val="center"/>
              <w:rPr>
                <w:del w:id="597" w:author="Wiegman, Adrian - ARS" w:date="2022-08-04T14:58:00Z"/>
                <w:rFonts w:eastAsia="Times New Roman" w:cs="Times New Roman"/>
                <w:szCs w:val="20"/>
              </w:rPr>
            </w:pPr>
            <w:del w:id="598" w:author="Wiegman, Adrian - ARS" w:date="2022-08-04T14:58:00Z">
              <w:r w:rsidRPr="00BE1F43" w:rsidDel="003C5718">
                <w:rPr>
                  <w:rFonts w:eastAsia="Times New Roman" w:cs="Times New Roman"/>
                  <w:szCs w:val="20"/>
                </w:rPr>
                <w:delText>***</w:delText>
              </w:r>
            </w:del>
          </w:p>
        </w:tc>
        <w:tc>
          <w:tcPr>
            <w:tcW w:w="805" w:type="dxa"/>
            <w:gridSpan w:val="3"/>
            <w:shd w:val="clear" w:color="auto" w:fill="auto"/>
            <w:noWrap/>
            <w:vAlign w:val="bottom"/>
            <w:hideMark/>
          </w:tcPr>
          <w:p w14:paraId="768570D0" w14:textId="33B488B3" w:rsidR="00240819" w:rsidRPr="00BE1F43" w:rsidDel="003C5718" w:rsidRDefault="00240819" w:rsidP="00863A6F">
            <w:pPr>
              <w:spacing w:after="0" w:line="240" w:lineRule="auto"/>
              <w:ind w:firstLine="0"/>
              <w:jc w:val="center"/>
              <w:rPr>
                <w:del w:id="599" w:author="Wiegman, Adrian - ARS" w:date="2022-08-04T14:58:00Z"/>
                <w:rFonts w:eastAsia="Times New Roman" w:cs="Times New Roman"/>
                <w:szCs w:val="20"/>
              </w:rPr>
            </w:pPr>
          </w:p>
        </w:tc>
        <w:tc>
          <w:tcPr>
            <w:tcW w:w="660" w:type="dxa"/>
            <w:gridSpan w:val="2"/>
            <w:shd w:val="clear" w:color="auto" w:fill="auto"/>
            <w:noWrap/>
            <w:vAlign w:val="bottom"/>
            <w:hideMark/>
          </w:tcPr>
          <w:p w14:paraId="7845C549" w14:textId="36884BD6" w:rsidR="00240819" w:rsidRPr="00BE1F43" w:rsidDel="003C5718" w:rsidRDefault="00240819" w:rsidP="00863A6F">
            <w:pPr>
              <w:spacing w:after="0" w:line="240" w:lineRule="auto"/>
              <w:ind w:firstLine="0"/>
              <w:jc w:val="center"/>
              <w:rPr>
                <w:del w:id="600" w:author="Wiegman, Adrian - ARS" w:date="2022-08-04T14:58:00Z"/>
                <w:rFonts w:eastAsia="Times New Roman" w:cs="Times New Roman"/>
                <w:szCs w:val="20"/>
              </w:rPr>
            </w:pPr>
            <w:del w:id="601"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7AE66C0" w14:textId="0A792AA6" w:rsidR="00240819" w:rsidRPr="00BE1F43" w:rsidDel="003C5718" w:rsidRDefault="00240819" w:rsidP="00863A6F">
            <w:pPr>
              <w:spacing w:after="0" w:line="240" w:lineRule="auto"/>
              <w:ind w:firstLine="0"/>
              <w:jc w:val="center"/>
              <w:rPr>
                <w:del w:id="602" w:author="Wiegman, Adrian - ARS" w:date="2022-08-04T14:58:00Z"/>
                <w:rFonts w:eastAsia="Times New Roman" w:cs="Times New Roman"/>
                <w:szCs w:val="20"/>
              </w:rPr>
            </w:pPr>
            <w:del w:id="603"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68A89682" w14:textId="10CC940D" w:rsidR="00240819" w:rsidRPr="00BE1F43" w:rsidDel="003C5718" w:rsidRDefault="00240819" w:rsidP="00863A6F">
            <w:pPr>
              <w:spacing w:after="0" w:line="240" w:lineRule="auto"/>
              <w:ind w:firstLine="0"/>
              <w:jc w:val="center"/>
              <w:rPr>
                <w:del w:id="604" w:author="Wiegman, Adrian - ARS" w:date="2022-08-04T14:58:00Z"/>
                <w:rFonts w:eastAsia="Times New Roman" w:cs="Times New Roman"/>
                <w:szCs w:val="20"/>
              </w:rPr>
            </w:pPr>
            <w:del w:id="605"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26A2F35D" w14:textId="1358833A" w:rsidR="00240819" w:rsidRPr="00BE1F43" w:rsidDel="003C5718" w:rsidRDefault="00240819" w:rsidP="00863A6F">
            <w:pPr>
              <w:spacing w:after="0" w:line="240" w:lineRule="auto"/>
              <w:ind w:firstLine="0"/>
              <w:jc w:val="center"/>
              <w:rPr>
                <w:del w:id="606" w:author="Wiegman, Adrian - ARS" w:date="2022-08-04T14:58:00Z"/>
                <w:rFonts w:eastAsia="Times New Roman" w:cs="Times New Roman"/>
                <w:szCs w:val="20"/>
              </w:rPr>
            </w:pPr>
          </w:p>
        </w:tc>
        <w:tc>
          <w:tcPr>
            <w:tcW w:w="660" w:type="dxa"/>
            <w:gridSpan w:val="2"/>
            <w:shd w:val="clear" w:color="auto" w:fill="auto"/>
            <w:noWrap/>
            <w:vAlign w:val="bottom"/>
            <w:hideMark/>
          </w:tcPr>
          <w:p w14:paraId="545EED1B" w14:textId="45AF0D01" w:rsidR="00240819" w:rsidRPr="00BE1F43" w:rsidDel="003C5718" w:rsidRDefault="00240819" w:rsidP="00863A6F">
            <w:pPr>
              <w:spacing w:after="0" w:line="240" w:lineRule="auto"/>
              <w:ind w:firstLine="0"/>
              <w:jc w:val="center"/>
              <w:rPr>
                <w:del w:id="607" w:author="Wiegman, Adrian - ARS" w:date="2022-08-04T14:58:00Z"/>
                <w:rFonts w:eastAsia="Times New Roman" w:cs="Times New Roman"/>
                <w:szCs w:val="20"/>
              </w:rPr>
            </w:pPr>
          </w:p>
        </w:tc>
      </w:tr>
      <w:tr w:rsidR="00240819" w:rsidRPr="00BE1F43" w:rsidDel="003C5718" w14:paraId="0AF37792" w14:textId="31993C5F" w:rsidTr="003C5718">
        <w:trPr>
          <w:gridAfter w:val="2"/>
          <w:wAfter w:w="693" w:type="dxa"/>
          <w:trHeight w:val="288"/>
          <w:del w:id="608" w:author="Wiegman, Adrian - ARS" w:date="2022-08-04T14:58:00Z"/>
        </w:trPr>
        <w:tc>
          <w:tcPr>
            <w:tcW w:w="880" w:type="dxa"/>
            <w:shd w:val="clear" w:color="auto" w:fill="D9D9D9" w:themeFill="background1" w:themeFillShade="D9"/>
            <w:noWrap/>
            <w:vAlign w:val="bottom"/>
            <w:hideMark/>
          </w:tcPr>
          <w:p w14:paraId="1CBEAA54" w14:textId="4BF68494" w:rsidR="00240819" w:rsidRPr="00BE1F43" w:rsidDel="003C5718" w:rsidRDefault="00240819" w:rsidP="00863A6F">
            <w:pPr>
              <w:spacing w:after="0" w:line="240" w:lineRule="auto"/>
              <w:ind w:firstLine="0"/>
              <w:jc w:val="center"/>
              <w:rPr>
                <w:del w:id="609" w:author="Wiegman, Adrian - ARS" w:date="2022-08-04T14:58:00Z"/>
                <w:rFonts w:eastAsia="Times New Roman" w:cs="Times New Roman"/>
                <w:szCs w:val="20"/>
              </w:rPr>
            </w:pPr>
            <w:del w:id="610" w:author="Wiegman, Adrian - ARS" w:date="2022-08-04T14:58:00Z">
              <w:r w:rsidRPr="00BE1F43" w:rsidDel="003C5718">
                <w:rPr>
                  <w:rFonts w:eastAsia="Times New Roman" w:cs="Times New Roman"/>
                  <w:szCs w:val="20"/>
                </w:rPr>
                <w:delText>HCl-Pi</w:delText>
              </w:r>
            </w:del>
          </w:p>
        </w:tc>
        <w:tc>
          <w:tcPr>
            <w:tcW w:w="660" w:type="dxa"/>
            <w:gridSpan w:val="2"/>
            <w:shd w:val="clear" w:color="auto" w:fill="auto"/>
            <w:noWrap/>
            <w:vAlign w:val="bottom"/>
            <w:hideMark/>
          </w:tcPr>
          <w:p w14:paraId="59990E9D" w14:textId="4B508AD0" w:rsidR="00240819" w:rsidRPr="00BE1F43" w:rsidDel="003C5718" w:rsidRDefault="00240819" w:rsidP="00863A6F">
            <w:pPr>
              <w:spacing w:after="0" w:line="240" w:lineRule="auto"/>
              <w:ind w:firstLine="0"/>
              <w:jc w:val="center"/>
              <w:rPr>
                <w:del w:id="611" w:author="Wiegman, Adrian - ARS" w:date="2022-08-04T14:58:00Z"/>
                <w:rFonts w:eastAsia="Times New Roman" w:cs="Times New Roman"/>
                <w:szCs w:val="20"/>
              </w:rPr>
            </w:pPr>
            <w:del w:id="612" w:author="Wiegman, Adrian - ARS" w:date="2022-08-04T14:58:00Z">
              <w:r w:rsidRPr="00BE1F43" w:rsidDel="003C5718">
                <w:rPr>
                  <w:rFonts w:eastAsia="Times New Roman" w:cs="Times New Roman"/>
                  <w:szCs w:val="20"/>
                </w:rPr>
                <w:delText>0.52</w:delText>
              </w:r>
            </w:del>
          </w:p>
        </w:tc>
        <w:tc>
          <w:tcPr>
            <w:tcW w:w="660" w:type="dxa"/>
            <w:gridSpan w:val="3"/>
            <w:shd w:val="clear" w:color="auto" w:fill="auto"/>
            <w:noWrap/>
            <w:vAlign w:val="bottom"/>
            <w:hideMark/>
          </w:tcPr>
          <w:p w14:paraId="5FD27C6B" w14:textId="142F66FA" w:rsidR="00240819" w:rsidRPr="00BE1F43" w:rsidDel="003C5718" w:rsidRDefault="00240819" w:rsidP="00863A6F">
            <w:pPr>
              <w:spacing w:after="0" w:line="240" w:lineRule="auto"/>
              <w:ind w:firstLine="0"/>
              <w:jc w:val="center"/>
              <w:rPr>
                <w:del w:id="613" w:author="Wiegman, Adrian - ARS" w:date="2022-08-04T14:58:00Z"/>
                <w:rFonts w:eastAsia="Times New Roman" w:cs="Times New Roman"/>
                <w:szCs w:val="20"/>
              </w:rPr>
            </w:pPr>
            <w:del w:id="614" w:author="Wiegman, Adrian - ARS" w:date="2022-08-04T14:58:00Z">
              <w:r w:rsidRPr="00BE1F43" w:rsidDel="003C5718">
                <w:rPr>
                  <w:rFonts w:eastAsia="Times New Roman" w:cs="Times New Roman"/>
                  <w:szCs w:val="20"/>
                </w:rPr>
                <w:delText>-0.44</w:delText>
              </w:r>
            </w:del>
          </w:p>
        </w:tc>
        <w:tc>
          <w:tcPr>
            <w:tcW w:w="660" w:type="dxa"/>
            <w:gridSpan w:val="2"/>
            <w:shd w:val="clear" w:color="auto" w:fill="auto"/>
            <w:noWrap/>
            <w:vAlign w:val="bottom"/>
            <w:hideMark/>
          </w:tcPr>
          <w:p w14:paraId="28FBF77A" w14:textId="60FE42AD" w:rsidR="00240819" w:rsidRPr="00BE1F43" w:rsidDel="003C5718" w:rsidRDefault="00240819" w:rsidP="00863A6F">
            <w:pPr>
              <w:spacing w:after="0" w:line="240" w:lineRule="auto"/>
              <w:ind w:firstLine="0"/>
              <w:jc w:val="center"/>
              <w:rPr>
                <w:del w:id="615" w:author="Wiegman, Adrian - ARS" w:date="2022-08-04T14:58:00Z"/>
                <w:rFonts w:eastAsia="Times New Roman" w:cs="Times New Roman"/>
                <w:szCs w:val="20"/>
              </w:rPr>
            </w:pPr>
            <w:del w:id="616" w:author="Wiegman, Adrian - ARS" w:date="2022-08-04T14:58:00Z">
              <w:r w:rsidRPr="00BE1F43" w:rsidDel="003C5718">
                <w:rPr>
                  <w:rFonts w:eastAsia="Times New Roman" w:cs="Times New Roman"/>
                  <w:szCs w:val="20"/>
                </w:rPr>
                <w:delText>0.62</w:delText>
              </w:r>
            </w:del>
          </w:p>
        </w:tc>
        <w:tc>
          <w:tcPr>
            <w:tcW w:w="660" w:type="dxa"/>
            <w:gridSpan w:val="2"/>
            <w:shd w:val="clear" w:color="auto" w:fill="auto"/>
            <w:noWrap/>
            <w:vAlign w:val="bottom"/>
            <w:hideMark/>
          </w:tcPr>
          <w:p w14:paraId="6551DEA8" w14:textId="570565B6" w:rsidR="00240819" w:rsidRPr="00BE1F43" w:rsidDel="003C5718" w:rsidRDefault="00240819" w:rsidP="00863A6F">
            <w:pPr>
              <w:spacing w:after="0" w:line="240" w:lineRule="auto"/>
              <w:ind w:firstLine="0"/>
              <w:jc w:val="center"/>
              <w:rPr>
                <w:del w:id="617" w:author="Wiegman, Adrian - ARS" w:date="2022-08-04T14:58:00Z"/>
                <w:rFonts w:eastAsia="Times New Roman" w:cs="Times New Roman"/>
                <w:szCs w:val="20"/>
              </w:rPr>
            </w:pPr>
            <w:del w:id="618" w:author="Wiegman, Adrian - ARS" w:date="2022-08-04T14:58:00Z">
              <w:r w:rsidRPr="00BE1F43" w:rsidDel="003C5718">
                <w:rPr>
                  <w:rFonts w:eastAsia="Times New Roman" w:cs="Times New Roman"/>
                  <w:szCs w:val="20"/>
                </w:rPr>
                <w:delText>-0.54</w:delText>
              </w:r>
            </w:del>
          </w:p>
        </w:tc>
        <w:tc>
          <w:tcPr>
            <w:tcW w:w="660" w:type="dxa"/>
            <w:gridSpan w:val="2"/>
            <w:shd w:val="clear" w:color="auto" w:fill="auto"/>
            <w:noWrap/>
            <w:vAlign w:val="bottom"/>
            <w:hideMark/>
          </w:tcPr>
          <w:p w14:paraId="10D7BCFC" w14:textId="17C751B2" w:rsidR="00240819" w:rsidRPr="00BE1F43" w:rsidDel="003C5718" w:rsidRDefault="00240819" w:rsidP="00863A6F">
            <w:pPr>
              <w:spacing w:after="0" w:line="240" w:lineRule="auto"/>
              <w:ind w:firstLine="0"/>
              <w:jc w:val="center"/>
              <w:rPr>
                <w:del w:id="619" w:author="Wiegman, Adrian - ARS" w:date="2022-08-04T14:58:00Z"/>
                <w:rFonts w:eastAsia="Times New Roman" w:cs="Times New Roman"/>
                <w:szCs w:val="20"/>
              </w:rPr>
            </w:pPr>
            <w:del w:id="620" w:author="Wiegman, Adrian - ARS" w:date="2022-08-04T14:58:00Z">
              <w:r w:rsidRPr="00BE1F43" w:rsidDel="003C5718">
                <w:rPr>
                  <w:rFonts w:eastAsia="Times New Roman" w:cs="Times New Roman"/>
                  <w:szCs w:val="20"/>
                </w:rPr>
                <w:delText>0.77</w:delText>
              </w:r>
            </w:del>
          </w:p>
        </w:tc>
        <w:tc>
          <w:tcPr>
            <w:tcW w:w="660" w:type="dxa"/>
            <w:gridSpan w:val="2"/>
            <w:shd w:val="clear" w:color="auto" w:fill="auto"/>
            <w:noWrap/>
            <w:vAlign w:val="bottom"/>
            <w:hideMark/>
          </w:tcPr>
          <w:p w14:paraId="3F79BCE1" w14:textId="12FFA356" w:rsidR="00240819" w:rsidRPr="00BE1F43" w:rsidDel="003C5718" w:rsidRDefault="00240819" w:rsidP="00863A6F">
            <w:pPr>
              <w:spacing w:after="0" w:line="240" w:lineRule="auto"/>
              <w:ind w:firstLine="0"/>
              <w:jc w:val="center"/>
              <w:rPr>
                <w:del w:id="621" w:author="Wiegman, Adrian - ARS" w:date="2022-08-04T14:58:00Z"/>
                <w:rFonts w:eastAsia="Times New Roman" w:cs="Times New Roman"/>
                <w:szCs w:val="20"/>
              </w:rPr>
            </w:pPr>
            <w:del w:id="622" w:author="Wiegman, Adrian - ARS" w:date="2022-08-04T14:58:00Z">
              <w:r w:rsidRPr="00BE1F43" w:rsidDel="003C5718">
                <w:rPr>
                  <w:rFonts w:eastAsia="Times New Roman" w:cs="Times New Roman"/>
                  <w:szCs w:val="20"/>
                </w:rPr>
                <w:delText>-0.64</w:delText>
              </w:r>
            </w:del>
          </w:p>
        </w:tc>
        <w:tc>
          <w:tcPr>
            <w:tcW w:w="660" w:type="dxa"/>
            <w:gridSpan w:val="2"/>
            <w:shd w:val="clear" w:color="auto" w:fill="auto"/>
            <w:noWrap/>
            <w:vAlign w:val="bottom"/>
            <w:hideMark/>
          </w:tcPr>
          <w:p w14:paraId="3C4FD975" w14:textId="7429E7A4" w:rsidR="00240819" w:rsidRPr="00BE1F43" w:rsidDel="003C5718" w:rsidRDefault="00240819" w:rsidP="00863A6F">
            <w:pPr>
              <w:spacing w:after="0" w:line="240" w:lineRule="auto"/>
              <w:ind w:firstLine="0"/>
              <w:jc w:val="center"/>
              <w:rPr>
                <w:del w:id="623" w:author="Wiegman, Adrian - ARS" w:date="2022-08-04T14:58:00Z"/>
                <w:rFonts w:eastAsia="Times New Roman" w:cs="Times New Roman"/>
                <w:szCs w:val="20"/>
              </w:rPr>
            </w:pPr>
          </w:p>
        </w:tc>
        <w:tc>
          <w:tcPr>
            <w:tcW w:w="660" w:type="dxa"/>
            <w:gridSpan w:val="2"/>
            <w:shd w:val="clear" w:color="auto" w:fill="auto"/>
            <w:noWrap/>
            <w:vAlign w:val="bottom"/>
            <w:hideMark/>
          </w:tcPr>
          <w:p w14:paraId="5E562F8D" w14:textId="06FB0884" w:rsidR="00240819" w:rsidRPr="00BE1F43" w:rsidDel="003C5718" w:rsidRDefault="00240819" w:rsidP="00863A6F">
            <w:pPr>
              <w:spacing w:after="0" w:line="240" w:lineRule="auto"/>
              <w:ind w:firstLine="0"/>
              <w:jc w:val="center"/>
              <w:rPr>
                <w:del w:id="624" w:author="Wiegman, Adrian - ARS" w:date="2022-08-04T14:58:00Z"/>
                <w:rFonts w:eastAsia="Times New Roman" w:cs="Times New Roman"/>
                <w:szCs w:val="20"/>
              </w:rPr>
            </w:pPr>
            <w:del w:id="625" w:author="Wiegman, Adrian - ARS" w:date="2022-08-04T14:58:00Z">
              <w:r w:rsidRPr="00BE1F43" w:rsidDel="003C5718">
                <w:rPr>
                  <w:rFonts w:eastAsia="Times New Roman" w:cs="Times New Roman"/>
                  <w:szCs w:val="20"/>
                </w:rPr>
                <w:delText>0.77</w:delText>
              </w:r>
            </w:del>
          </w:p>
        </w:tc>
        <w:tc>
          <w:tcPr>
            <w:tcW w:w="660" w:type="dxa"/>
            <w:gridSpan w:val="2"/>
            <w:shd w:val="clear" w:color="auto" w:fill="auto"/>
            <w:noWrap/>
            <w:vAlign w:val="bottom"/>
            <w:hideMark/>
          </w:tcPr>
          <w:p w14:paraId="2B6B0A18" w14:textId="67826659" w:rsidR="00240819" w:rsidRPr="00BE1F43" w:rsidDel="003C5718" w:rsidRDefault="00240819" w:rsidP="00863A6F">
            <w:pPr>
              <w:spacing w:after="0" w:line="240" w:lineRule="auto"/>
              <w:ind w:firstLine="0"/>
              <w:jc w:val="center"/>
              <w:rPr>
                <w:del w:id="626" w:author="Wiegman, Adrian - ARS" w:date="2022-08-04T14:58:00Z"/>
                <w:rFonts w:eastAsia="Times New Roman" w:cs="Times New Roman"/>
                <w:szCs w:val="20"/>
              </w:rPr>
            </w:pPr>
          </w:p>
        </w:tc>
        <w:tc>
          <w:tcPr>
            <w:tcW w:w="660" w:type="dxa"/>
            <w:gridSpan w:val="2"/>
            <w:shd w:val="clear" w:color="auto" w:fill="D9D9D9" w:themeFill="background1" w:themeFillShade="D9"/>
            <w:noWrap/>
            <w:vAlign w:val="bottom"/>
            <w:hideMark/>
          </w:tcPr>
          <w:p w14:paraId="446EF457" w14:textId="0068F5FB" w:rsidR="00240819" w:rsidRPr="00BE1F43" w:rsidDel="003C5718" w:rsidRDefault="00240819" w:rsidP="00863A6F">
            <w:pPr>
              <w:spacing w:after="0" w:line="240" w:lineRule="auto"/>
              <w:ind w:firstLine="0"/>
              <w:jc w:val="center"/>
              <w:rPr>
                <w:del w:id="627" w:author="Wiegman, Adrian - ARS" w:date="2022-08-04T14:58:00Z"/>
                <w:rFonts w:eastAsia="Times New Roman" w:cs="Times New Roman"/>
                <w:szCs w:val="20"/>
              </w:rPr>
            </w:pPr>
            <w:del w:id="628" w:author="Wiegman, Adrian - ARS" w:date="2022-08-04T14:58:00Z">
              <w:r w:rsidRPr="00BE1F43" w:rsidDel="003C5718">
                <w:rPr>
                  <w:rFonts w:eastAsia="Times New Roman" w:cs="Times New Roman"/>
                  <w:szCs w:val="20"/>
                </w:rPr>
                <w:delText>HCl-Pi</w:delText>
              </w:r>
            </w:del>
          </w:p>
        </w:tc>
        <w:tc>
          <w:tcPr>
            <w:tcW w:w="660" w:type="dxa"/>
            <w:gridSpan w:val="2"/>
            <w:shd w:val="clear" w:color="auto" w:fill="auto"/>
            <w:noWrap/>
            <w:vAlign w:val="bottom"/>
            <w:hideMark/>
          </w:tcPr>
          <w:p w14:paraId="6FA07B3B" w14:textId="0F098CE6" w:rsidR="00240819" w:rsidRPr="00BE1F43" w:rsidDel="003C5718" w:rsidRDefault="00240819" w:rsidP="00863A6F">
            <w:pPr>
              <w:spacing w:after="0" w:line="240" w:lineRule="auto"/>
              <w:ind w:firstLine="0"/>
              <w:jc w:val="center"/>
              <w:rPr>
                <w:del w:id="629" w:author="Wiegman, Adrian - ARS" w:date="2022-08-04T14:58:00Z"/>
                <w:rFonts w:eastAsia="Times New Roman" w:cs="Times New Roman"/>
                <w:szCs w:val="20"/>
              </w:rPr>
            </w:pPr>
            <w:del w:id="630" w:author="Wiegman, Adrian - ARS" w:date="2022-08-04T14:58:00Z">
              <w:r w:rsidRPr="00BE1F43" w:rsidDel="003C5718">
                <w:rPr>
                  <w:rFonts w:eastAsia="Times New Roman" w:cs="Times New Roman"/>
                  <w:szCs w:val="20"/>
                </w:rPr>
                <w:delText>**</w:delText>
              </w:r>
            </w:del>
          </w:p>
        </w:tc>
        <w:tc>
          <w:tcPr>
            <w:tcW w:w="805" w:type="dxa"/>
            <w:gridSpan w:val="3"/>
            <w:shd w:val="clear" w:color="auto" w:fill="auto"/>
            <w:noWrap/>
            <w:vAlign w:val="bottom"/>
            <w:hideMark/>
          </w:tcPr>
          <w:p w14:paraId="7AA4672A" w14:textId="4ACF4B2E" w:rsidR="00240819" w:rsidRPr="00BE1F43" w:rsidDel="003C5718" w:rsidRDefault="00240819" w:rsidP="00863A6F">
            <w:pPr>
              <w:spacing w:after="0" w:line="240" w:lineRule="auto"/>
              <w:ind w:firstLine="0"/>
              <w:jc w:val="center"/>
              <w:rPr>
                <w:del w:id="631" w:author="Wiegman, Adrian - ARS" w:date="2022-08-04T14:58:00Z"/>
                <w:rFonts w:eastAsia="Times New Roman" w:cs="Times New Roman"/>
                <w:szCs w:val="20"/>
              </w:rPr>
            </w:pPr>
            <w:del w:id="632"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016A348" w14:textId="1D9145A7" w:rsidR="00240819" w:rsidRPr="00BE1F43" w:rsidDel="003C5718" w:rsidRDefault="00240819" w:rsidP="00863A6F">
            <w:pPr>
              <w:spacing w:after="0" w:line="240" w:lineRule="auto"/>
              <w:ind w:firstLine="0"/>
              <w:jc w:val="center"/>
              <w:rPr>
                <w:del w:id="633" w:author="Wiegman, Adrian - ARS" w:date="2022-08-04T14:58:00Z"/>
                <w:rFonts w:eastAsia="Times New Roman" w:cs="Times New Roman"/>
                <w:szCs w:val="20"/>
              </w:rPr>
            </w:pPr>
            <w:del w:id="634"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4F82BFB9" w14:textId="06543A3C" w:rsidR="00240819" w:rsidRPr="00BE1F43" w:rsidDel="003C5718" w:rsidRDefault="00240819" w:rsidP="00863A6F">
            <w:pPr>
              <w:spacing w:after="0" w:line="240" w:lineRule="auto"/>
              <w:ind w:firstLine="0"/>
              <w:jc w:val="center"/>
              <w:rPr>
                <w:del w:id="635" w:author="Wiegman, Adrian - ARS" w:date="2022-08-04T14:58:00Z"/>
                <w:rFonts w:eastAsia="Times New Roman" w:cs="Times New Roman"/>
                <w:szCs w:val="20"/>
              </w:rPr>
            </w:pPr>
            <w:del w:id="636"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6601E962" w14:textId="684ABD47" w:rsidR="00240819" w:rsidRPr="00BE1F43" w:rsidDel="003C5718" w:rsidRDefault="00240819" w:rsidP="00863A6F">
            <w:pPr>
              <w:spacing w:after="0" w:line="240" w:lineRule="auto"/>
              <w:ind w:firstLine="0"/>
              <w:jc w:val="center"/>
              <w:rPr>
                <w:del w:id="637" w:author="Wiegman, Adrian - ARS" w:date="2022-08-04T14:58:00Z"/>
                <w:rFonts w:eastAsia="Times New Roman" w:cs="Times New Roman"/>
                <w:szCs w:val="20"/>
              </w:rPr>
            </w:pPr>
          </w:p>
        </w:tc>
        <w:tc>
          <w:tcPr>
            <w:tcW w:w="702" w:type="dxa"/>
            <w:gridSpan w:val="2"/>
            <w:shd w:val="clear" w:color="auto" w:fill="auto"/>
            <w:noWrap/>
            <w:vAlign w:val="bottom"/>
            <w:hideMark/>
          </w:tcPr>
          <w:p w14:paraId="726331E2" w14:textId="03EB7596" w:rsidR="00240819" w:rsidRPr="00BE1F43" w:rsidDel="003C5718" w:rsidRDefault="00240819" w:rsidP="00863A6F">
            <w:pPr>
              <w:spacing w:after="0" w:line="240" w:lineRule="auto"/>
              <w:ind w:firstLine="0"/>
              <w:jc w:val="center"/>
              <w:rPr>
                <w:del w:id="638" w:author="Wiegman, Adrian - ARS" w:date="2022-08-04T14:58:00Z"/>
                <w:rFonts w:eastAsia="Times New Roman" w:cs="Times New Roman"/>
                <w:szCs w:val="20"/>
              </w:rPr>
            </w:pPr>
            <w:del w:id="639"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627DB0C6" w14:textId="636B9753" w:rsidR="00240819" w:rsidRPr="00BE1F43" w:rsidDel="003C5718" w:rsidRDefault="00240819" w:rsidP="00863A6F">
            <w:pPr>
              <w:spacing w:after="0" w:line="240" w:lineRule="auto"/>
              <w:ind w:firstLine="0"/>
              <w:jc w:val="center"/>
              <w:rPr>
                <w:del w:id="640" w:author="Wiegman, Adrian - ARS" w:date="2022-08-04T14:58:00Z"/>
                <w:rFonts w:eastAsia="Times New Roman" w:cs="Times New Roman"/>
                <w:szCs w:val="20"/>
              </w:rPr>
            </w:pPr>
            <w:del w:id="641" w:author="Wiegman, Adrian - ARS" w:date="2022-08-04T14:58:00Z">
              <w:r w:rsidRPr="00BE1F43" w:rsidDel="003C5718">
                <w:rPr>
                  <w:rFonts w:eastAsia="Times New Roman" w:cs="Times New Roman"/>
                  <w:szCs w:val="20"/>
                </w:rPr>
                <w:delText>***</w:delText>
              </w:r>
            </w:del>
          </w:p>
        </w:tc>
      </w:tr>
      <w:tr w:rsidR="00240819" w:rsidRPr="00BE1F43" w:rsidDel="003C5718" w14:paraId="4C4AA3B6" w14:textId="6A8D6071" w:rsidTr="003C5718">
        <w:trPr>
          <w:gridAfter w:val="2"/>
          <w:wAfter w:w="693" w:type="dxa"/>
          <w:trHeight w:val="288"/>
          <w:del w:id="642" w:author="Wiegman, Adrian - ARS" w:date="2022-08-04T14:58:00Z"/>
        </w:trPr>
        <w:tc>
          <w:tcPr>
            <w:tcW w:w="880" w:type="dxa"/>
            <w:shd w:val="clear" w:color="auto" w:fill="D9D9D9" w:themeFill="background1" w:themeFillShade="D9"/>
            <w:noWrap/>
            <w:vAlign w:val="bottom"/>
            <w:hideMark/>
          </w:tcPr>
          <w:p w14:paraId="393ED523" w14:textId="4CB52C31" w:rsidR="00240819" w:rsidRPr="00BE1F43" w:rsidDel="003C5718" w:rsidRDefault="00240819" w:rsidP="00863A6F">
            <w:pPr>
              <w:spacing w:after="0" w:line="240" w:lineRule="auto"/>
              <w:ind w:firstLine="0"/>
              <w:jc w:val="center"/>
              <w:rPr>
                <w:del w:id="643" w:author="Wiegman, Adrian - ARS" w:date="2022-08-04T14:58:00Z"/>
                <w:rFonts w:eastAsia="Times New Roman" w:cs="Times New Roman"/>
                <w:szCs w:val="20"/>
              </w:rPr>
            </w:pPr>
            <w:del w:id="644" w:author="Wiegman, Adrian - ARS" w:date="2022-08-04T14:58:00Z">
              <w:r w:rsidRPr="00BE1F43" w:rsidDel="003C5718">
                <w:rPr>
                  <w:rFonts w:eastAsia="Times New Roman" w:cs="Times New Roman"/>
                  <w:szCs w:val="20"/>
                </w:rPr>
                <w:delText>HCl-Po</w:delText>
              </w:r>
            </w:del>
          </w:p>
        </w:tc>
        <w:tc>
          <w:tcPr>
            <w:tcW w:w="660" w:type="dxa"/>
            <w:gridSpan w:val="2"/>
            <w:shd w:val="clear" w:color="auto" w:fill="auto"/>
            <w:noWrap/>
            <w:vAlign w:val="bottom"/>
            <w:hideMark/>
          </w:tcPr>
          <w:p w14:paraId="3A8362ED" w14:textId="3F042F31" w:rsidR="00240819" w:rsidRPr="00BE1F43" w:rsidDel="003C5718" w:rsidRDefault="00240819" w:rsidP="00863A6F">
            <w:pPr>
              <w:spacing w:after="0" w:line="240" w:lineRule="auto"/>
              <w:ind w:firstLine="0"/>
              <w:jc w:val="center"/>
              <w:rPr>
                <w:del w:id="645" w:author="Wiegman, Adrian - ARS" w:date="2022-08-04T14:58:00Z"/>
                <w:rFonts w:eastAsia="Times New Roman" w:cs="Times New Roman"/>
                <w:szCs w:val="20"/>
              </w:rPr>
            </w:pPr>
            <w:del w:id="646" w:author="Wiegman, Adrian - ARS" w:date="2022-08-04T14:58:00Z">
              <w:r w:rsidRPr="00BE1F43" w:rsidDel="003C5718">
                <w:rPr>
                  <w:rFonts w:eastAsia="Times New Roman" w:cs="Times New Roman"/>
                  <w:szCs w:val="20"/>
                </w:rPr>
                <w:delText>-0.4</w:delText>
              </w:r>
            </w:del>
          </w:p>
        </w:tc>
        <w:tc>
          <w:tcPr>
            <w:tcW w:w="660" w:type="dxa"/>
            <w:gridSpan w:val="3"/>
            <w:shd w:val="clear" w:color="auto" w:fill="auto"/>
            <w:noWrap/>
            <w:vAlign w:val="bottom"/>
            <w:hideMark/>
          </w:tcPr>
          <w:p w14:paraId="5D76F550" w14:textId="1316353E" w:rsidR="00240819" w:rsidRPr="00BE1F43" w:rsidDel="003C5718" w:rsidRDefault="00240819" w:rsidP="00863A6F">
            <w:pPr>
              <w:spacing w:after="0" w:line="240" w:lineRule="auto"/>
              <w:ind w:firstLine="0"/>
              <w:jc w:val="center"/>
              <w:rPr>
                <w:del w:id="647" w:author="Wiegman, Adrian - ARS" w:date="2022-08-04T14:58:00Z"/>
                <w:rFonts w:eastAsia="Times New Roman" w:cs="Times New Roman"/>
                <w:szCs w:val="20"/>
              </w:rPr>
            </w:pPr>
            <w:del w:id="648" w:author="Wiegman, Adrian - ARS" w:date="2022-08-04T14:58:00Z">
              <w:r w:rsidRPr="00BE1F43" w:rsidDel="003C5718">
                <w:rPr>
                  <w:rFonts w:eastAsia="Times New Roman" w:cs="Times New Roman"/>
                  <w:szCs w:val="20"/>
                </w:rPr>
                <w:delText>0.38</w:delText>
              </w:r>
            </w:del>
          </w:p>
        </w:tc>
        <w:tc>
          <w:tcPr>
            <w:tcW w:w="660" w:type="dxa"/>
            <w:gridSpan w:val="2"/>
            <w:shd w:val="clear" w:color="auto" w:fill="auto"/>
            <w:noWrap/>
            <w:vAlign w:val="bottom"/>
            <w:hideMark/>
          </w:tcPr>
          <w:p w14:paraId="37ADE863" w14:textId="26176917" w:rsidR="00240819" w:rsidRPr="00BE1F43" w:rsidDel="003C5718" w:rsidRDefault="00240819" w:rsidP="00863A6F">
            <w:pPr>
              <w:spacing w:after="0" w:line="240" w:lineRule="auto"/>
              <w:ind w:firstLine="0"/>
              <w:jc w:val="center"/>
              <w:rPr>
                <w:del w:id="649" w:author="Wiegman, Adrian - ARS" w:date="2022-08-04T14:58:00Z"/>
                <w:rFonts w:eastAsia="Times New Roman" w:cs="Times New Roman"/>
                <w:szCs w:val="20"/>
              </w:rPr>
            </w:pPr>
            <w:del w:id="650" w:author="Wiegman, Adrian - ARS" w:date="2022-08-04T14:58:00Z">
              <w:r w:rsidRPr="00BE1F43" w:rsidDel="003C5718">
                <w:rPr>
                  <w:rFonts w:eastAsia="Times New Roman" w:cs="Times New Roman"/>
                  <w:szCs w:val="20"/>
                </w:rPr>
                <w:delText>-0.67</w:delText>
              </w:r>
            </w:del>
          </w:p>
        </w:tc>
        <w:tc>
          <w:tcPr>
            <w:tcW w:w="660" w:type="dxa"/>
            <w:gridSpan w:val="2"/>
            <w:shd w:val="clear" w:color="auto" w:fill="auto"/>
            <w:noWrap/>
            <w:vAlign w:val="bottom"/>
            <w:hideMark/>
          </w:tcPr>
          <w:p w14:paraId="25B8EE24" w14:textId="61F50AEE" w:rsidR="00240819" w:rsidRPr="00BE1F43" w:rsidDel="003C5718" w:rsidRDefault="00240819" w:rsidP="00863A6F">
            <w:pPr>
              <w:spacing w:after="0" w:line="240" w:lineRule="auto"/>
              <w:ind w:firstLine="0"/>
              <w:jc w:val="center"/>
              <w:rPr>
                <w:del w:id="651" w:author="Wiegman, Adrian - ARS" w:date="2022-08-04T14:58:00Z"/>
                <w:rFonts w:eastAsia="Times New Roman" w:cs="Times New Roman"/>
                <w:szCs w:val="20"/>
              </w:rPr>
            </w:pPr>
            <w:del w:id="652" w:author="Wiegman, Adrian - ARS" w:date="2022-08-04T14:58:00Z">
              <w:r w:rsidRPr="00BE1F43" w:rsidDel="003C5718">
                <w:rPr>
                  <w:rFonts w:eastAsia="Times New Roman" w:cs="Times New Roman"/>
                  <w:szCs w:val="20"/>
                </w:rPr>
                <w:delText>0.74</w:delText>
              </w:r>
            </w:del>
          </w:p>
        </w:tc>
        <w:tc>
          <w:tcPr>
            <w:tcW w:w="660" w:type="dxa"/>
            <w:gridSpan w:val="2"/>
            <w:shd w:val="clear" w:color="auto" w:fill="auto"/>
            <w:noWrap/>
            <w:vAlign w:val="bottom"/>
            <w:hideMark/>
          </w:tcPr>
          <w:p w14:paraId="42949C31" w14:textId="7B1C3B58" w:rsidR="00240819" w:rsidRPr="00BE1F43" w:rsidDel="003C5718" w:rsidRDefault="00240819" w:rsidP="00863A6F">
            <w:pPr>
              <w:spacing w:after="0" w:line="240" w:lineRule="auto"/>
              <w:ind w:firstLine="0"/>
              <w:jc w:val="center"/>
              <w:rPr>
                <w:del w:id="653" w:author="Wiegman, Adrian - ARS" w:date="2022-08-04T14:58:00Z"/>
                <w:rFonts w:eastAsia="Times New Roman" w:cs="Times New Roman"/>
                <w:szCs w:val="20"/>
              </w:rPr>
            </w:pPr>
            <w:del w:id="654" w:author="Wiegman, Adrian - ARS" w:date="2022-08-04T14:58:00Z">
              <w:r w:rsidRPr="00BE1F43" w:rsidDel="003C5718">
                <w:rPr>
                  <w:rFonts w:eastAsia="Times New Roman" w:cs="Times New Roman"/>
                  <w:szCs w:val="20"/>
                </w:rPr>
                <w:delText>-0.83</w:delText>
              </w:r>
            </w:del>
          </w:p>
        </w:tc>
        <w:tc>
          <w:tcPr>
            <w:tcW w:w="660" w:type="dxa"/>
            <w:gridSpan w:val="2"/>
            <w:shd w:val="clear" w:color="auto" w:fill="auto"/>
            <w:noWrap/>
            <w:vAlign w:val="bottom"/>
            <w:hideMark/>
          </w:tcPr>
          <w:p w14:paraId="5A38D7B8" w14:textId="59BE4BC5" w:rsidR="00240819" w:rsidRPr="00BE1F43" w:rsidDel="003C5718" w:rsidRDefault="00240819" w:rsidP="00863A6F">
            <w:pPr>
              <w:spacing w:after="0" w:line="240" w:lineRule="auto"/>
              <w:ind w:firstLine="0"/>
              <w:jc w:val="center"/>
              <w:rPr>
                <w:del w:id="655" w:author="Wiegman, Adrian - ARS" w:date="2022-08-04T14:58:00Z"/>
                <w:rFonts w:eastAsia="Times New Roman" w:cs="Times New Roman"/>
                <w:szCs w:val="20"/>
              </w:rPr>
            </w:pPr>
            <w:del w:id="656" w:author="Wiegman, Adrian - ARS" w:date="2022-08-04T14:58:00Z">
              <w:r w:rsidRPr="00BE1F43" w:rsidDel="003C5718">
                <w:rPr>
                  <w:rFonts w:eastAsia="Times New Roman" w:cs="Times New Roman"/>
                  <w:szCs w:val="20"/>
                </w:rPr>
                <w:delText>0.71</w:delText>
              </w:r>
            </w:del>
          </w:p>
        </w:tc>
        <w:tc>
          <w:tcPr>
            <w:tcW w:w="660" w:type="dxa"/>
            <w:gridSpan w:val="2"/>
            <w:shd w:val="clear" w:color="auto" w:fill="auto"/>
            <w:noWrap/>
            <w:vAlign w:val="bottom"/>
            <w:hideMark/>
          </w:tcPr>
          <w:p w14:paraId="51B89877" w14:textId="746D9C88" w:rsidR="00240819" w:rsidRPr="00BE1F43" w:rsidDel="003C5718" w:rsidRDefault="00240819" w:rsidP="00863A6F">
            <w:pPr>
              <w:spacing w:after="0" w:line="240" w:lineRule="auto"/>
              <w:ind w:firstLine="0"/>
              <w:jc w:val="center"/>
              <w:rPr>
                <w:del w:id="657" w:author="Wiegman, Adrian - ARS" w:date="2022-08-04T14:58:00Z"/>
                <w:rFonts w:eastAsia="Times New Roman" w:cs="Times New Roman"/>
                <w:szCs w:val="20"/>
              </w:rPr>
            </w:pPr>
          </w:p>
        </w:tc>
        <w:tc>
          <w:tcPr>
            <w:tcW w:w="660" w:type="dxa"/>
            <w:gridSpan w:val="2"/>
            <w:shd w:val="clear" w:color="auto" w:fill="auto"/>
            <w:noWrap/>
            <w:vAlign w:val="bottom"/>
            <w:hideMark/>
          </w:tcPr>
          <w:p w14:paraId="31BDF947" w14:textId="2C1AF0B0" w:rsidR="00240819" w:rsidRPr="00BE1F43" w:rsidDel="003C5718" w:rsidRDefault="00240819" w:rsidP="00863A6F">
            <w:pPr>
              <w:spacing w:after="0" w:line="240" w:lineRule="auto"/>
              <w:ind w:firstLine="0"/>
              <w:jc w:val="center"/>
              <w:rPr>
                <w:del w:id="658" w:author="Wiegman, Adrian - ARS" w:date="2022-08-04T14:58:00Z"/>
                <w:rFonts w:eastAsia="Times New Roman" w:cs="Times New Roman"/>
                <w:szCs w:val="20"/>
              </w:rPr>
            </w:pPr>
          </w:p>
        </w:tc>
        <w:tc>
          <w:tcPr>
            <w:tcW w:w="660" w:type="dxa"/>
            <w:gridSpan w:val="2"/>
            <w:shd w:val="clear" w:color="auto" w:fill="auto"/>
            <w:noWrap/>
            <w:vAlign w:val="bottom"/>
            <w:hideMark/>
          </w:tcPr>
          <w:p w14:paraId="6010EFC8" w14:textId="5D599E6E" w:rsidR="00240819" w:rsidRPr="00BE1F43" w:rsidDel="003C5718" w:rsidRDefault="00240819" w:rsidP="00863A6F">
            <w:pPr>
              <w:spacing w:after="0" w:line="240" w:lineRule="auto"/>
              <w:ind w:firstLine="0"/>
              <w:jc w:val="center"/>
              <w:rPr>
                <w:del w:id="659" w:author="Wiegman, Adrian - ARS" w:date="2022-08-04T14:58:00Z"/>
                <w:rFonts w:eastAsia="Times New Roman" w:cs="Times New Roman"/>
                <w:szCs w:val="20"/>
              </w:rPr>
            </w:pPr>
            <w:del w:id="660" w:author="Wiegman, Adrian - ARS" w:date="2022-08-04T14:58:00Z">
              <w:r w:rsidRPr="00BE1F43" w:rsidDel="003C5718">
                <w:rPr>
                  <w:rFonts w:eastAsia="Times New Roman" w:cs="Times New Roman"/>
                  <w:szCs w:val="20"/>
                </w:rPr>
                <w:delText>0.77</w:delText>
              </w:r>
            </w:del>
          </w:p>
        </w:tc>
        <w:tc>
          <w:tcPr>
            <w:tcW w:w="660" w:type="dxa"/>
            <w:gridSpan w:val="2"/>
            <w:shd w:val="clear" w:color="auto" w:fill="auto"/>
            <w:noWrap/>
            <w:vAlign w:val="bottom"/>
            <w:hideMark/>
          </w:tcPr>
          <w:p w14:paraId="04CBC771" w14:textId="2B2BC2D4" w:rsidR="00240819" w:rsidRPr="00BE1F43" w:rsidDel="003C5718" w:rsidRDefault="00240819" w:rsidP="00863A6F">
            <w:pPr>
              <w:spacing w:after="0" w:line="240" w:lineRule="auto"/>
              <w:ind w:firstLine="0"/>
              <w:jc w:val="center"/>
              <w:rPr>
                <w:del w:id="661" w:author="Wiegman, Adrian - ARS" w:date="2022-08-04T14:58:00Z"/>
                <w:rFonts w:eastAsia="Times New Roman" w:cs="Times New Roman"/>
                <w:szCs w:val="20"/>
              </w:rPr>
            </w:pPr>
            <w:del w:id="662" w:author="Wiegman, Adrian - ARS" w:date="2022-08-04T14:58:00Z">
              <w:r w:rsidRPr="00BE1F43" w:rsidDel="003C5718">
                <w:rPr>
                  <w:rFonts w:eastAsia="Times New Roman" w:cs="Times New Roman"/>
                  <w:szCs w:val="20"/>
                </w:rPr>
                <w:delText>-0.44</w:delText>
              </w:r>
            </w:del>
          </w:p>
        </w:tc>
        <w:tc>
          <w:tcPr>
            <w:tcW w:w="660" w:type="dxa"/>
            <w:gridSpan w:val="2"/>
            <w:shd w:val="clear" w:color="auto" w:fill="D9D9D9" w:themeFill="background1" w:themeFillShade="D9"/>
            <w:noWrap/>
            <w:vAlign w:val="bottom"/>
            <w:hideMark/>
          </w:tcPr>
          <w:p w14:paraId="18AEF03A" w14:textId="0AAEA3C5" w:rsidR="00240819" w:rsidRPr="00BE1F43" w:rsidDel="003C5718" w:rsidRDefault="00240819" w:rsidP="00863A6F">
            <w:pPr>
              <w:spacing w:after="0" w:line="240" w:lineRule="auto"/>
              <w:ind w:firstLine="0"/>
              <w:jc w:val="center"/>
              <w:rPr>
                <w:del w:id="663" w:author="Wiegman, Adrian - ARS" w:date="2022-08-04T14:58:00Z"/>
                <w:rFonts w:eastAsia="Times New Roman" w:cs="Times New Roman"/>
                <w:szCs w:val="20"/>
              </w:rPr>
            </w:pPr>
            <w:del w:id="664" w:author="Wiegman, Adrian - ARS" w:date="2022-08-04T14:58:00Z">
              <w:r w:rsidRPr="00BE1F43" w:rsidDel="003C5718">
                <w:rPr>
                  <w:rFonts w:eastAsia="Times New Roman" w:cs="Times New Roman"/>
                  <w:szCs w:val="20"/>
                </w:rPr>
                <w:delText>HCl-Po</w:delText>
              </w:r>
            </w:del>
          </w:p>
        </w:tc>
        <w:tc>
          <w:tcPr>
            <w:tcW w:w="805" w:type="dxa"/>
            <w:gridSpan w:val="3"/>
            <w:shd w:val="clear" w:color="auto" w:fill="auto"/>
            <w:noWrap/>
            <w:vAlign w:val="bottom"/>
            <w:hideMark/>
          </w:tcPr>
          <w:p w14:paraId="0A42A110" w14:textId="2CC3227F" w:rsidR="00240819" w:rsidRPr="00BE1F43" w:rsidDel="003C5718" w:rsidRDefault="00240819" w:rsidP="00863A6F">
            <w:pPr>
              <w:spacing w:after="0" w:line="240" w:lineRule="auto"/>
              <w:ind w:firstLine="0"/>
              <w:jc w:val="center"/>
              <w:rPr>
                <w:del w:id="665" w:author="Wiegman, Adrian - ARS" w:date="2022-08-04T14:58:00Z"/>
                <w:rFonts w:eastAsia="Times New Roman" w:cs="Times New Roman"/>
                <w:szCs w:val="20"/>
              </w:rPr>
            </w:pPr>
            <w:del w:id="666"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9299AEF" w14:textId="42B68BED" w:rsidR="00240819" w:rsidRPr="00BE1F43" w:rsidDel="003C5718" w:rsidRDefault="00240819" w:rsidP="00863A6F">
            <w:pPr>
              <w:spacing w:after="0" w:line="240" w:lineRule="auto"/>
              <w:ind w:firstLine="0"/>
              <w:jc w:val="center"/>
              <w:rPr>
                <w:del w:id="667" w:author="Wiegman, Adrian - ARS" w:date="2022-08-04T14:58:00Z"/>
                <w:rFonts w:eastAsia="Times New Roman" w:cs="Times New Roman"/>
                <w:szCs w:val="20"/>
              </w:rPr>
            </w:pPr>
            <w:del w:id="668"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0C299E8A" w14:textId="04493773" w:rsidR="00240819" w:rsidRPr="00BE1F43" w:rsidDel="003C5718" w:rsidRDefault="00240819" w:rsidP="00863A6F">
            <w:pPr>
              <w:spacing w:after="0" w:line="240" w:lineRule="auto"/>
              <w:ind w:firstLine="0"/>
              <w:jc w:val="center"/>
              <w:rPr>
                <w:del w:id="669" w:author="Wiegman, Adrian - ARS" w:date="2022-08-04T14:58:00Z"/>
                <w:rFonts w:eastAsia="Times New Roman" w:cs="Times New Roman"/>
                <w:szCs w:val="20"/>
              </w:rPr>
            </w:pPr>
            <w:del w:id="670"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3B3D433" w14:textId="5B5687F9" w:rsidR="00240819" w:rsidRPr="00BE1F43" w:rsidDel="003C5718" w:rsidRDefault="00240819" w:rsidP="00863A6F">
            <w:pPr>
              <w:spacing w:after="0" w:line="240" w:lineRule="auto"/>
              <w:ind w:firstLine="0"/>
              <w:jc w:val="center"/>
              <w:rPr>
                <w:del w:id="671" w:author="Wiegman, Adrian - ARS" w:date="2022-08-04T14:58:00Z"/>
                <w:rFonts w:eastAsia="Times New Roman" w:cs="Times New Roman"/>
                <w:szCs w:val="20"/>
              </w:rPr>
            </w:pPr>
            <w:del w:id="672"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14E0679F" w14:textId="419E2578" w:rsidR="00240819" w:rsidRPr="00BE1F43" w:rsidDel="003C5718" w:rsidRDefault="00240819" w:rsidP="00863A6F">
            <w:pPr>
              <w:spacing w:after="0" w:line="240" w:lineRule="auto"/>
              <w:ind w:firstLine="0"/>
              <w:jc w:val="center"/>
              <w:rPr>
                <w:del w:id="673" w:author="Wiegman, Adrian - ARS" w:date="2022-08-04T14:58:00Z"/>
                <w:rFonts w:eastAsia="Times New Roman" w:cs="Times New Roman"/>
                <w:szCs w:val="20"/>
              </w:rPr>
            </w:pPr>
            <w:del w:id="674"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7FF3EFFC" w14:textId="6B104754" w:rsidR="00240819" w:rsidRPr="00BE1F43" w:rsidDel="003C5718" w:rsidRDefault="00240819" w:rsidP="00863A6F">
            <w:pPr>
              <w:spacing w:after="0" w:line="240" w:lineRule="auto"/>
              <w:ind w:firstLine="0"/>
              <w:jc w:val="center"/>
              <w:rPr>
                <w:del w:id="675" w:author="Wiegman, Adrian - ARS" w:date="2022-08-04T14:58:00Z"/>
                <w:rFonts w:eastAsia="Times New Roman" w:cs="Times New Roman"/>
                <w:szCs w:val="20"/>
              </w:rPr>
            </w:pPr>
          </w:p>
        </w:tc>
      </w:tr>
      <w:tr w:rsidR="00240819" w:rsidRPr="00BE1F43" w:rsidDel="003C5718" w14:paraId="50168F8E" w14:textId="696C14B8" w:rsidTr="003C5718">
        <w:trPr>
          <w:gridAfter w:val="2"/>
          <w:wAfter w:w="693" w:type="dxa"/>
          <w:trHeight w:val="288"/>
          <w:del w:id="676" w:author="Wiegman, Adrian - ARS" w:date="2022-08-04T14:58:00Z"/>
        </w:trPr>
        <w:tc>
          <w:tcPr>
            <w:tcW w:w="880" w:type="dxa"/>
            <w:shd w:val="clear" w:color="auto" w:fill="D9D9D9" w:themeFill="background1" w:themeFillShade="D9"/>
            <w:noWrap/>
            <w:vAlign w:val="bottom"/>
            <w:hideMark/>
          </w:tcPr>
          <w:p w14:paraId="66775F0C" w14:textId="0D9BD5F2" w:rsidR="00240819" w:rsidRPr="00BE1F43" w:rsidDel="003C5718" w:rsidRDefault="00240819" w:rsidP="00863A6F">
            <w:pPr>
              <w:spacing w:after="0" w:line="240" w:lineRule="auto"/>
              <w:ind w:firstLine="0"/>
              <w:jc w:val="center"/>
              <w:rPr>
                <w:del w:id="677" w:author="Wiegman, Adrian - ARS" w:date="2022-08-04T14:58:00Z"/>
                <w:rFonts w:eastAsia="Times New Roman" w:cs="Times New Roman"/>
                <w:szCs w:val="20"/>
              </w:rPr>
            </w:pPr>
            <w:del w:id="678" w:author="Wiegman, Adrian - ARS" w:date="2022-08-04T14:58:00Z">
              <w:r w:rsidRPr="00BE1F43" w:rsidDel="003C5718">
                <w:rPr>
                  <w:rFonts w:eastAsia="Times New Roman" w:cs="Times New Roman"/>
                  <w:szCs w:val="20"/>
                </w:rPr>
                <w:delText>HCl-[Pi:TP]</w:delText>
              </w:r>
            </w:del>
          </w:p>
        </w:tc>
        <w:tc>
          <w:tcPr>
            <w:tcW w:w="660" w:type="dxa"/>
            <w:gridSpan w:val="2"/>
            <w:shd w:val="clear" w:color="auto" w:fill="auto"/>
            <w:noWrap/>
            <w:vAlign w:val="bottom"/>
            <w:hideMark/>
          </w:tcPr>
          <w:p w14:paraId="0C8638B6" w14:textId="68FC710C" w:rsidR="00240819" w:rsidRPr="00BE1F43" w:rsidDel="003C5718" w:rsidRDefault="00240819" w:rsidP="00863A6F">
            <w:pPr>
              <w:spacing w:after="0" w:line="240" w:lineRule="auto"/>
              <w:ind w:firstLine="0"/>
              <w:jc w:val="center"/>
              <w:rPr>
                <w:del w:id="679" w:author="Wiegman, Adrian - ARS" w:date="2022-08-04T14:58:00Z"/>
                <w:rFonts w:eastAsia="Times New Roman" w:cs="Times New Roman"/>
                <w:szCs w:val="20"/>
              </w:rPr>
            </w:pPr>
            <w:del w:id="680" w:author="Wiegman, Adrian - ARS" w:date="2022-08-04T14:58:00Z">
              <w:r w:rsidRPr="00BE1F43" w:rsidDel="003C5718">
                <w:rPr>
                  <w:rFonts w:eastAsia="Times New Roman" w:cs="Times New Roman"/>
                  <w:szCs w:val="20"/>
                </w:rPr>
                <w:delText>0.57</w:delText>
              </w:r>
            </w:del>
          </w:p>
        </w:tc>
        <w:tc>
          <w:tcPr>
            <w:tcW w:w="660" w:type="dxa"/>
            <w:gridSpan w:val="3"/>
            <w:shd w:val="clear" w:color="auto" w:fill="auto"/>
            <w:noWrap/>
            <w:vAlign w:val="bottom"/>
            <w:hideMark/>
          </w:tcPr>
          <w:p w14:paraId="143A606F" w14:textId="3C0AD667" w:rsidR="00240819" w:rsidRPr="00BE1F43" w:rsidDel="003C5718" w:rsidRDefault="00240819" w:rsidP="00863A6F">
            <w:pPr>
              <w:spacing w:after="0" w:line="240" w:lineRule="auto"/>
              <w:ind w:firstLine="0"/>
              <w:jc w:val="center"/>
              <w:rPr>
                <w:del w:id="681" w:author="Wiegman, Adrian - ARS" w:date="2022-08-04T14:58:00Z"/>
                <w:rFonts w:eastAsia="Times New Roman" w:cs="Times New Roman"/>
                <w:szCs w:val="20"/>
              </w:rPr>
            </w:pPr>
            <w:del w:id="682" w:author="Wiegman, Adrian - ARS" w:date="2022-08-04T14:58:00Z">
              <w:r w:rsidRPr="00BE1F43" w:rsidDel="003C5718">
                <w:rPr>
                  <w:rFonts w:eastAsia="Times New Roman" w:cs="Times New Roman"/>
                  <w:szCs w:val="20"/>
                </w:rPr>
                <w:delText>-0.5</w:delText>
              </w:r>
            </w:del>
          </w:p>
        </w:tc>
        <w:tc>
          <w:tcPr>
            <w:tcW w:w="660" w:type="dxa"/>
            <w:gridSpan w:val="2"/>
            <w:shd w:val="clear" w:color="auto" w:fill="auto"/>
            <w:noWrap/>
            <w:vAlign w:val="bottom"/>
            <w:hideMark/>
          </w:tcPr>
          <w:p w14:paraId="1E922C49" w14:textId="7454906C" w:rsidR="00240819" w:rsidRPr="00BE1F43" w:rsidDel="003C5718" w:rsidRDefault="00240819" w:rsidP="00863A6F">
            <w:pPr>
              <w:spacing w:after="0" w:line="240" w:lineRule="auto"/>
              <w:ind w:firstLine="0"/>
              <w:jc w:val="center"/>
              <w:rPr>
                <w:del w:id="683" w:author="Wiegman, Adrian - ARS" w:date="2022-08-04T14:58:00Z"/>
                <w:rFonts w:eastAsia="Times New Roman" w:cs="Times New Roman"/>
                <w:szCs w:val="20"/>
              </w:rPr>
            </w:pPr>
            <w:del w:id="684" w:author="Wiegman, Adrian - ARS" w:date="2022-08-04T14:58:00Z">
              <w:r w:rsidRPr="00BE1F43" w:rsidDel="003C5718">
                <w:rPr>
                  <w:rFonts w:eastAsia="Times New Roman" w:cs="Times New Roman"/>
                  <w:szCs w:val="20"/>
                </w:rPr>
                <w:delText>0.8</w:delText>
              </w:r>
            </w:del>
          </w:p>
        </w:tc>
        <w:tc>
          <w:tcPr>
            <w:tcW w:w="660" w:type="dxa"/>
            <w:gridSpan w:val="2"/>
            <w:shd w:val="clear" w:color="auto" w:fill="auto"/>
            <w:noWrap/>
            <w:vAlign w:val="bottom"/>
            <w:hideMark/>
          </w:tcPr>
          <w:p w14:paraId="68B9BB91" w14:textId="7EF0B739" w:rsidR="00240819" w:rsidRPr="00BE1F43" w:rsidDel="003C5718" w:rsidRDefault="00240819" w:rsidP="00863A6F">
            <w:pPr>
              <w:spacing w:after="0" w:line="240" w:lineRule="auto"/>
              <w:ind w:firstLine="0"/>
              <w:jc w:val="center"/>
              <w:rPr>
                <w:del w:id="685" w:author="Wiegman, Adrian - ARS" w:date="2022-08-04T14:58:00Z"/>
                <w:rFonts w:eastAsia="Times New Roman" w:cs="Times New Roman"/>
                <w:szCs w:val="20"/>
              </w:rPr>
            </w:pPr>
            <w:del w:id="686" w:author="Wiegman, Adrian - ARS" w:date="2022-08-04T14:58:00Z">
              <w:r w:rsidRPr="00BE1F43" w:rsidDel="003C5718">
                <w:rPr>
                  <w:rFonts w:eastAsia="Times New Roman" w:cs="Times New Roman"/>
                  <w:szCs w:val="20"/>
                </w:rPr>
                <w:delText>-0.75</w:delText>
              </w:r>
            </w:del>
          </w:p>
        </w:tc>
        <w:tc>
          <w:tcPr>
            <w:tcW w:w="660" w:type="dxa"/>
            <w:gridSpan w:val="2"/>
            <w:shd w:val="clear" w:color="auto" w:fill="auto"/>
            <w:noWrap/>
            <w:vAlign w:val="bottom"/>
            <w:hideMark/>
          </w:tcPr>
          <w:p w14:paraId="385D9BB8" w14:textId="0FB08C5C" w:rsidR="00240819" w:rsidRPr="00BE1F43" w:rsidDel="003C5718" w:rsidRDefault="00240819" w:rsidP="00863A6F">
            <w:pPr>
              <w:spacing w:after="0" w:line="240" w:lineRule="auto"/>
              <w:ind w:firstLine="0"/>
              <w:jc w:val="center"/>
              <w:rPr>
                <w:del w:id="687" w:author="Wiegman, Adrian - ARS" w:date="2022-08-04T14:58:00Z"/>
                <w:rFonts w:eastAsia="Times New Roman" w:cs="Times New Roman"/>
                <w:szCs w:val="20"/>
              </w:rPr>
            </w:pPr>
            <w:del w:id="688" w:author="Wiegman, Adrian - ARS" w:date="2022-08-04T14:58:00Z">
              <w:r w:rsidRPr="00BE1F43" w:rsidDel="003C5718">
                <w:rPr>
                  <w:rFonts w:eastAsia="Times New Roman" w:cs="Times New Roman"/>
                  <w:szCs w:val="20"/>
                </w:rPr>
                <w:delText>0.82</w:delText>
              </w:r>
            </w:del>
          </w:p>
        </w:tc>
        <w:tc>
          <w:tcPr>
            <w:tcW w:w="660" w:type="dxa"/>
            <w:gridSpan w:val="2"/>
            <w:shd w:val="clear" w:color="auto" w:fill="auto"/>
            <w:noWrap/>
            <w:vAlign w:val="bottom"/>
            <w:hideMark/>
          </w:tcPr>
          <w:p w14:paraId="7A2BA6D9" w14:textId="00FC2C8A" w:rsidR="00240819" w:rsidRPr="00BE1F43" w:rsidDel="003C5718" w:rsidRDefault="00240819" w:rsidP="00863A6F">
            <w:pPr>
              <w:spacing w:after="0" w:line="240" w:lineRule="auto"/>
              <w:ind w:firstLine="0"/>
              <w:jc w:val="center"/>
              <w:rPr>
                <w:del w:id="689" w:author="Wiegman, Adrian - ARS" w:date="2022-08-04T14:58:00Z"/>
                <w:rFonts w:eastAsia="Times New Roman" w:cs="Times New Roman"/>
                <w:szCs w:val="20"/>
              </w:rPr>
            </w:pPr>
            <w:del w:id="690" w:author="Wiegman, Adrian - ARS" w:date="2022-08-04T14:58:00Z">
              <w:r w:rsidRPr="00BE1F43" w:rsidDel="003C5718">
                <w:rPr>
                  <w:rFonts w:eastAsia="Times New Roman" w:cs="Times New Roman"/>
                  <w:szCs w:val="20"/>
                </w:rPr>
                <w:delText>-0.67</w:delText>
              </w:r>
            </w:del>
          </w:p>
        </w:tc>
        <w:tc>
          <w:tcPr>
            <w:tcW w:w="660" w:type="dxa"/>
            <w:gridSpan w:val="2"/>
            <w:shd w:val="clear" w:color="auto" w:fill="auto"/>
            <w:noWrap/>
            <w:vAlign w:val="bottom"/>
            <w:hideMark/>
          </w:tcPr>
          <w:p w14:paraId="77ACDE32" w14:textId="654555F7" w:rsidR="00240819" w:rsidRPr="00BE1F43" w:rsidDel="003C5718" w:rsidRDefault="00240819" w:rsidP="00863A6F">
            <w:pPr>
              <w:spacing w:after="0" w:line="240" w:lineRule="auto"/>
              <w:ind w:firstLine="0"/>
              <w:jc w:val="center"/>
              <w:rPr>
                <w:del w:id="691" w:author="Wiegman, Adrian - ARS" w:date="2022-08-04T14:58:00Z"/>
                <w:rFonts w:eastAsia="Times New Roman" w:cs="Times New Roman"/>
                <w:szCs w:val="20"/>
              </w:rPr>
            </w:pPr>
          </w:p>
        </w:tc>
        <w:tc>
          <w:tcPr>
            <w:tcW w:w="660" w:type="dxa"/>
            <w:gridSpan w:val="2"/>
            <w:shd w:val="clear" w:color="auto" w:fill="auto"/>
            <w:noWrap/>
            <w:vAlign w:val="bottom"/>
            <w:hideMark/>
          </w:tcPr>
          <w:p w14:paraId="3DD51EAC" w14:textId="062F4657" w:rsidR="00240819" w:rsidRPr="00BE1F43" w:rsidDel="003C5718" w:rsidRDefault="00240819" w:rsidP="00863A6F">
            <w:pPr>
              <w:spacing w:after="0" w:line="240" w:lineRule="auto"/>
              <w:ind w:firstLine="0"/>
              <w:jc w:val="center"/>
              <w:rPr>
                <w:del w:id="692" w:author="Wiegman, Adrian - ARS" w:date="2022-08-04T14:58:00Z"/>
                <w:rFonts w:eastAsia="Times New Roman" w:cs="Times New Roman"/>
                <w:szCs w:val="20"/>
              </w:rPr>
            </w:pPr>
            <w:del w:id="693" w:author="Wiegman, Adrian - ARS" w:date="2022-08-04T14:58:00Z">
              <w:r w:rsidRPr="00BE1F43" w:rsidDel="003C5718">
                <w:rPr>
                  <w:rFonts w:eastAsia="Times New Roman" w:cs="Times New Roman"/>
                  <w:szCs w:val="20"/>
                </w:rPr>
                <w:delText>0.5</w:delText>
              </w:r>
            </w:del>
          </w:p>
        </w:tc>
        <w:tc>
          <w:tcPr>
            <w:tcW w:w="660" w:type="dxa"/>
            <w:gridSpan w:val="2"/>
            <w:shd w:val="clear" w:color="auto" w:fill="auto"/>
            <w:noWrap/>
            <w:vAlign w:val="bottom"/>
            <w:hideMark/>
          </w:tcPr>
          <w:p w14:paraId="340685BA" w14:textId="5EAA3A97" w:rsidR="00240819" w:rsidRPr="00BE1F43" w:rsidDel="003C5718" w:rsidRDefault="00240819" w:rsidP="00863A6F">
            <w:pPr>
              <w:spacing w:after="0" w:line="240" w:lineRule="auto"/>
              <w:ind w:firstLine="0"/>
              <w:jc w:val="center"/>
              <w:rPr>
                <w:del w:id="694" w:author="Wiegman, Adrian - ARS" w:date="2022-08-04T14:58:00Z"/>
                <w:rFonts w:eastAsia="Times New Roman" w:cs="Times New Roman"/>
                <w:szCs w:val="20"/>
              </w:rPr>
            </w:pPr>
          </w:p>
        </w:tc>
        <w:tc>
          <w:tcPr>
            <w:tcW w:w="660" w:type="dxa"/>
            <w:gridSpan w:val="2"/>
            <w:shd w:val="clear" w:color="auto" w:fill="auto"/>
            <w:noWrap/>
            <w:vAlign w:val="bottom"/>
            <w:hideMark/>
          </w:tcPr>
          <w:p w14:paraId="7944F0DB" w14:textId="03D980BC" w:rsidR="00240819" w:rsidRPr="00BE1F43" w:rsidDel="003C5718" w:rsidRDefault="00240819" w:rsidP="00863A6F">
            <w:pPr>
              <w:spacing w:after="0" w:line="240" w:lineRule="auto"/>
              <w:ind w:firstLine="0"/>
              <w:jc w:val="center"/>
              <w:rPr>
                <w:del w:id="695" w:author="Wiegman, Adrian - ARS" w:date="2022-08-04T14:58:00Z"/>
                <w:rFonts w:eastAsia="Times New Roman" w:cs="Times New Roman"/>
                <w:szCs w:val="20"/>
              </w:rPr>
            </w:pPr>
            <w:del w:id="696" w:author="Wiegman, Adrian - ARS" w:date="2022-08-04T14:58:00Z">
              <w:r w:rsidRPr="00BE1F43" w:rsidDel="003C5718">
                <w:rPr>
                  <w:rFonts w:eastAsia="Times New Roman" w:cs="Times New Roman"/>
                  <w:szCs w:val="20"/>
                </w:rPr>
                <w:delText>0.83</w:delText>
              </w:r>
            </w:del>
          </w:p>
        </w:tc>
        <w:tc>
          <w:tcPr>
            <w:tcW w:w="660" w:type="dxa"/>
            <w:gridSpan w:val="2"/>
            <w:shd w:val="clear" w:color="auto" w:fill="auto"/>
            <w:noWrap/>
            <w:vAlign w:val="bottom"/>
            <w:hideMark/>
          </w:tcPr>
          <w:p w14:paraId="64D8FBEA" w14:textId="21C5133A" w:rsidR="00240819" w:rsidRPr="00BE1F43" w:rsidDel="003C5718" w:rsidRDefault="00240819" w:rsidP="00863A6F">
            <w:pPr>
              <w:spacing w:after="0" w:line="240" w:lineRule="auto"/>
              <w:ind w:firstLine="0"/>
              <w:jc w:val="center"/>
              <w:rPr>
                <w:del w:id="697" w:author="Wiegman, Adrian - ARS" w:date="2022-08-04T14:58:00Z"/>
                <w:rFonts w:eastAsia="Times New Roman" w:cs="Times New Roman"/>
                <w:szCs w:val="20"/>
              </w:rPr>
            </w:pPr>
            <w:del w:id="698" w:author="Wiegman, Adrian - ARS" w:date="2022-08-04T14:58:00Z">
              <w:r w:rsidRPr="00BE1F43" w:rsidDel="003C5718">
                <w:rPr>
                  <w:rFonts w:eastAsia="Times New Roman" w:cs="Times New Roman"/>
                  <w:szCs w:val="20"/>
                </w:rPr>
                <w:delText>-0.75</w:delText>
              </w:r>
            </w:del>
          </w:p>
        </w:tc>
        <w:tc>
          <w:tcPr>
            <w:tcW w:w="805" w:type="dxa"/>
            <w:gridSpan w:val="3"/>
            <w:shd w:val="clear" w:color="auto" w:fill="D9D9D9" w:themeFill="background1" w:themeFillShade="D9"/>
            <w:noWrap/>
            <w:vAlign w:val="bottom"/>
            <w:hideMark/>
          </w:tcPr>
          <w:p w14:paraId="734531AC" w14:textId="3A5E0436" w:rsidR="00240819" w:rsidRPr="00BE1F43" w:rsidDel="003C5718" w:rsidRDefault="00240819" w:rsidP="00863A6F">
            <w:pPr>
              <w:spacing w:after="0" w:line="240" w:lineRule="auto"/>
              <w:ind w:firstLine="0"/>
              <w:jc w:val="center"/>
              <w:rPr>
                <w:del w:id="699" w:author="Wiegman, Adrian - ARS" w:date="2022-08-04T14:58:00Z"/>
                <w:rFonts w:eastAsia="Times New Roman" w:cs="Times New Roman"/>
                <w:szCs w:val="20"/>
              </w:rPr>
            </w:pPr>
            <w:del w:id="700" w:author="Wiegman, Adrian - ARS" w:date="2022-08-04T14:58:00Z">
              <w:r w:rsidRPr="00BE1F43" w:rsidDel="003C5718">
                <w:rPr>
                  <w:rFonts w:eastAsia="Times New Roman" w:cs="Times New Roman"/>
                  <w:szCs w:val="20"/>
                </w:rPr>
                <w:delText>HCl-[Pi:TP]</w:delText>
              </w:r>
            </w:del>
          </w:p>
        </w:tc>
        <w:tc>
          <w:tcPr>
            <w:tcW w:w="660" w:type="dxa"/>
            <w:gridSpan w:val="2"/>
            <w:shd w:val="clear" w:color="auto" w:fill="auto"/>
            <w:noWrap/>
            <w:vAlign w:val="bottom"/>
            <w:hideMark/>
          </w:tcPr>
          <w:p w14:paraId="408F8261" w14:textId="43D464C8" w:rsidR="00240819" w:rsidRPr="00BE1F43" w:rsidDel="003C5718" w:rsidRDefault="00240819" w:rsidP="00863A6F">
            <w:pPr>
              <w:spacing w:after="0" w:line="240" w:lineRule="auto"/>
              <w:ind w:firstLine="0"/>
              <w:jc w:val="center"/>
              <w:rPr>
                <w:del w:id="701" w:author="Wiegman, Adrian - ARS" w:date="2022-08-04T14:58:00Z"/>
                <w:rFonts w:eastAsia="Times New Roman" w:cs="Times New Roman"/>
                <w:szCs w:val="20"/>
              </w:rPr>
            </w:pPr>
          </w:p>
        </w:tc>
        <w:tc>
          <w:tcPr>
            <w:tcW w:w="660" w:type="dxa"/>
            <w:gridSpan w:val="2"/>
            <w:shd w:val="clear" w:color="auto" w:fill="auto"/>
            <w:noWrap/>
            <w:vAlign w:val="bottom"/>
            <w:hideMark/>
          </w:tcPr>
          <w:p w14:paraId="5C89967B" w14:textId="0150DDBA" w:rsidR="00240819" w:rsidRPr="00BE1F43" w:rsidDel="003C5718" w:rsidRDefault="00240819" w:rsidP="00863A6F">
            <w:pPr>
              <w:spacing w:after="0" w:line="240" w:lineRule="auto"/>
              <w:ind w:firstLine="0"/>
              <w:jc w:val="center"/>
              <w:rPr>
                <w:del w:id="702" w:author="Wiegman, Adrian - ARS" w:date="2022-08-04T14:58:00Z"/>
                <w:rFonts w:eastAsia="Times New Roman" w:cs="Times New Roman"/>
                <w:szCs w:val="20"/>
              </w:rPr>
            </w:pPr>
            <w:del w:id="703"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255EE552" w14:textId="1B05A3E6" w:rsidR="00240819" w:rsidRPr="00BE1F43" w:rsidDel="003C5718" w:rsidRDefault="00240819" w:rsidP="00863A6F">
            <w:pPr>
              <w:spacing w:after="0" w:line="240" w:lineRule="auto"/>
              <w:ind w:firstLine="0"/>
              <w:jc w:val="center"/>
              <w:rPr>
                <w:del w:id="704" w:author="Wiegman, Adrian - ARS" w:date="2022-08-04T14:58:00Z"/>
                <w:rFonts w:eastAsia="Times New Roman" w:cs="Times New Roman"/>
                <w:szCs w:val="20"/>
              </w:rPr>
            </w:pPr>
            <w:del w:id="705"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44903F33" w14:textId="7DC77B6D" w:rsidR="00240819" w:rsidRPr="00BE1F43" w:rsidDel="003C5718" w:rsidRDefault="00240819" w:rsidP="00863A6F">
            <w:pPr>
              <w:spacing w:after="0" w:line="240" w:lineRule="auto"/>
              <w:ind w:firstLine="0"/>
              <w:jc w:val="center"/>
              <w:rPr>
                <w:del w:id="706" w:author="Wiegman, Adrian - ARS" w:date="2022-08-04T14:58:00Z"/>
                <w:rFonts w:eastAsia="Times New Roman" w:cs="Times New Roman"/>
                <w:szCs w:val="20"/>
              </w:rPr>
            </w:pPr>
            <w:del w:id="707"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6CD55B25" w14:textId="1BE2DE05" w:rsidR="00240819" w:rsidRPr="00BE1F43" w:rsidDel="003C5718" w:rsidRDefault="00240819" w:rsidP="00863A6F">
            <w:pPr>
              <w:spacing w:after="0" w:line="240" w:lineRule="auto"/>
              <w:ind w:firstLine="0"/>
              <w:jc w:val="center"/>
              <w:rPr>
                <w:del w:id="708" w:author="Wiegman, Adrian - ARS" w:date="2022-08-04T14:58:00Z"/>
                <w:rFonts w:eastAsia="Times New Roman" w:cs="Times New Roman"/>
                <w:szCs w:val="20"/>
              </w:rPr>
            </w:pPr>
            <w:del w:id="709" w:author="Wiegman, Adrian - ARS" w:date="2022-08-04T14:58:00Z">
              <w:r w:rsidRPr="00BE1F43" w:rsidDel="003C5718">
                <w:rPr>
                  <w:rFonts w:eastAsia="Times New Roman" w:cs="Times New Roman"/>
                  <w:szCs w:val="20"/>
                </w:rPr>
                <w:delText>*</w:delText>
              </w:r>
            </w:del>
          </w:p>
        </w:tc>
      </w:tr>
      <w:tr w:rsidR="00240819" w:rsidRPr="00BE1F43" w:rsidDel="003C5718" w14:paraId="1347F06D" w14:textId="0D51E278" w:rsidTr="003C5718">
        <w:trPr>
          <w:gridAfter w:val="2"/>
          <w:wAfter w:w="693" w:type="dxa"/>
          <w:trHeight w:val="288"/>
          <w:del w:id="710" w:author="Wiegman, Adrian - ARS" w:date="2022-08-04T14:58:00Z"/>
        </w:trPr>
        <w:tc>
          <w:tcPr>
            <w:tcW w:w="880" w:type="dxa"/>
            <w:shd w:val="clear" w:color="auto" w:fill="D9D9D9" w:themeFill="background1" w:themeFillShade="D9"/>
            <w:noWrap/>
            <w:vAlign w:val="bottom"/>
            <w:hideMark/>
          </w:tcPr>
          <w:p w14:paraId="0C8E10D5" w14:textId="6CAE35B2" w:rsidR="00240819" w:rsidRPr="00BE1F43" w:rsidDel="003C5718" w:rsidRDefault="00643CA7" w:rsidP="00863A6F">
            <w:pPr>
              <w:spacing w:after="0" w:line="240" w:lineRule="auto"/>
              <w:ind w:firstLine="0"/>
              <w:jc w:val="center"/>
              <w:rPr>
                <w:del w:id="711" w:author="Wiegman, Adrian - ARS" w:date="2022-08-04T14:58:00Z"/>
                <w:rFonts w:eastAsia="Times New Roman" w:cs="Times New Roman"/>
                <w:szCs w:val="20"/>
              </w:rPr>
            </w:pPr>
            <w:del w:id="712" w:author="Wiegman, Adrian - ARS" w:date="2022-08-04T14:58:00Z">
              <w:r w:rsidRPr="00BE1F43" w:rsidDel="003C5718">
                <w:rPr>
                  <w:rFonts w:eastAsia="Times New Roman" w:cs="Times New Roman"/>
                  <w:szCs w:val="20"/>
                </w:rPr>
                <w:delText>P</w:delText>
              </w:r>
              <w:r w:rsidRPr="00BE1F43" w:rsidDel="003C5718">
                <w:rPr>
                  <w:rFonts w:eastAsia="Times New Roman" w:cs="Times New Roman"/>
                  <w:szCs w:val="20"/>
                  <w:vertAlign w:val="subscript"/>
                </w:rPr>
                <w:delText>ox</w:delText>
              </w:r>
            </w:del>
          </w:p>
        </w:tc>
        <w:tc>
          <w:tcPr>
            <w:tcW w:w="660" w:type="dxa"/>
            <w:gridSpan w:val="2"/>
            <w:shd w:val="clear" w:color="auto" w:fill="auto"/>
            <w:noWrap/>
            <w:vAlign w:val="bottom"/>
            <w:hideMark/>
          </w:tcPr>
          <w:p w14:paraId="4128717A" w14:textId="724ED07E" w:rsidR="00240819" w:rsidRPr="00BE1F43" w:rsidDel="003C5718" w:rsidRDefault="00240819" w:rsidP="00863A6F">
            <w:pPr>
              <w:spacing w:after="0" w:line="240" w:lineRule="auto"/>
              <w:ind w:firstLine="0"/>
              <w:jc w:val="center"/>
              <w:rPr>
                <w:del w:id="713" w:author="Wiegman, Adrian - ARS" w:date="2022-08-04T14:58:00Z"/>
                <w:rFonts w:eastAsia="Times New Roman" w:cs="Times New Roman"/>
                <w:szCs w:val="20"/>
              </w:rPr>
            </w:pPr>
          </w:p>
        </w:tc>
        <w:tc>
          <w:tcPr>
            <w:tcW w:w="660" w:type="dxa"/>
            <w:gridSpan w:val="3"/>
            <w:shd w:val="clear" w:color="auto" w:fill="auto"/>
            <w:noWrap/>
            <w:vAlign w:val="bottom"/>
            <w:hideMark/>
          </w:tcPr>
          <w:p w14:paraId="479634B4" w14:textId="54A16217" w:rsidR="00240819" w:rsidRPr="00BE1F43" w:rsidDel="003C5718" w:rsidRDefault="00240819" w:rsidP="00863A6F">
            <w:pPr>
              <w:spacing w:after="0" w:line="240" w:lineRule="auto"/>
              <w:ind w:firstLine="0"/>
              <w:jc w:val="center"/>
              <w:rPr>
                <w:del w:id="714" w:author="Wiegman, Adrian - ARS" w:date="2022-08-04T14:58:00Z"/>
                <w:rFonts w:eastAsia="Times New Roman" w:cs="Times New Roman"/>
                <w:szCs w:val="20"/>
              </w:rPr>
            </w:pPr>
          </w:p>
        </w:tc>
        <w:tc>
          <w:tcPr>
            <w:tcW w:w="660" w:type="dxa"/>
            <w:gridSpan w:val="2"/>
            <w:shd w:val="clear" w:color="auto" w:fill="auto"/>
            <w:noWrap/>
            <w:vAlign w:val="bottom"/>
            <w:hideMark/>
          </w:tcPr>
          <w:p w14:paraId="6870BFFE" w14:textId="4E3CF0FC" w:rsidR="00240819" w:rsidRPr="00BE1F43" w:rsidDel="003C5718" w:rsidRDefault="00240819" w:rsidP="00863A6F">
            <w:pPr>
              <w:spacing w:after="0" w:line="240" w:lineRule="auto"/>
              <w:ind w:firstLine="0"/>
              <w:jc w:val="center"/>
              <w:rPr>
                <w:del w:id="715" w:author="Wiegman, Adrian - ARS" w:date="2022-08-04T14:58:00Z"/>
                <w:rFonts w:eastAsia="Times New Roman" w:cs="Times New Roman"/>
                <w:szCs w:val="20"/>
              </w:rPr>
            </w:pPr>
          </w:p>
        </w:tc>
        <w:tc>
          <w:tcPr>
            <w:tcW w:w="660" w:type="dxa"/>
            <w:gridSpan w:val="2"/>
            <w:shd w:val="clear" w:color="auto" w:fill="auto"/>
            <w:noWrap/>
            <w:vAlign w:val="bottom"/>
            <w:hideMark/>
          </w:tcPr>
          <w:p w14:paraId="488274F9" w14:textId="12F5CB37" w:rsidR="00240819" w:rsidRPr="00BE1F43" w:rsidDel="003C5718" w:rsidRDefault="00240819" w:rsidP="00863A6F">
            <w:pPr>
              <w:spacing w:after="0" w:line="240" w:lineRule="auto"/>
              <w:ind w:firstLine="0"/>
              <w:jc w:val="center"/>
              <w:rPr>
                <w:del w:id="716" w:author="Wiegman, Adrian - ARS" w:date="2022-08-04T14:58:00Z"/>
                <w:rFonts w:eastAsia="Times New Roman" w:cs="Times New Roman"/>
                <w:szCs w:val="20"/>
              </w:rPr>
            </w:pPr>
          </w:p>
        </w:tc>
        <w:tc>
          <w:tcPr>
            <w:tcW w:w="660" w:type="dxa"/>
            <w:gridSpan w:val="2"/>
            <w:shd w:val="clear" w:color="auto" w:fill="auto"/>
            <w:noWrap/>
            <w:vAlign w:val="bottom"/>
            <w:hideMark/>
          </w:tcPr>
          <w:p w14:paraId="4FCE5E68" w14:textId="7A81C462" w:rsidR="00240819" w:rsidRPr="00BE1F43" w:rsidDel="003C5718" w:rsidRDefault="00240819" w:rsidP="00863A6F">
            <w:pPr>
              <w:spacing w:after="0" w:line="240" w:lineRule="auto"/>
              <w:ind w:firstLine="0"/>
              <w:jc w:val="center"/>
              <w:rPr>
                <w:del w:id="717" w:author="Wiegman, Adrian - ARS" w:date="2022-08-04T14:58:00Z"/>
                <w:rFonts w:eastAsia="Times New Roman" w:cs="Times New Roman"/>
                <w:szCs w:val="20"/>
              </w:rPr>
            </w:pPr>
          </w:p>
        </w:tc>
        <w:tc>
          <w:tcPr>
            <w:tcW w:w="660" w:type="dxa"/>
            <w:gridSpan w:val="2"/>
            <w:shd w:val="clear" w:color="auto" w:fill="auto"/>
            <w:noWrap/>
            <w:vAlign w:val="bottom"/>
            <w:hideMark/>
          </w:tcPr>
          <w:p w14:paraId="3B088F7A" w14:textId="5F57E7C6" w:rsidR="00240819" w:rsidRPr="00BE1F43" w:rsidDel="003C5718" w:rsidRDefault="00240819" w:rsidP="00863A6F">
            <w:pPr>
              <w:spacing w:after="0" w:line="240" w:lineRule="auto"/>
              <w:ind w:firstLine="0"/>
              <w:jc w:val="center"/>
              <w:rPr>
                <w:del w:id="718" w:author="Wiegman, Adrian - ARS" w:date="2022-08-04T14:58:00Z"/>
                <w:rFonts w:eastAsia="Times New Roman" w:cs="Times New Roman"/>
                <w:szCs w:val="20"/>
              </w:rPr>
            </w:pPr>
          </w:p>
        </w:tc>
        <w:tc>
          <w:tcPr>
            <w:tcW w:w="660" w:type="dxa"/>
            <w:gridSpan w:val="2"/>
            <w:shd w:val="clear" w:color="auto" w:fill="auto"/>
            <w:noWrap/>
            <w:vAlign w:val="bottom"/>
            <w:hideMark/>
          </w:tcPr>
          <w:p w14:paraId="5275110A" w14:textId="4A6380A7" w:rsidR="00240819" w:rsidRPr="00BE1F43" w:rsidDel="003C5718" w:rsidRDefault="00240819" w:rsidP="00863A6F">
            <w:pPr>
              <w:spacing w:after="0" w:line="240" w:lineRule="auto"/>
              <w:ind w:firstLine="0"/>
              <w:jc w:val="center"/>
              <w:rPr>
                <w:del w:id="719" w:author="Wiegman, Adrian - ARS" w:date="2022-08-04T14:58:00Z"/>
                <w:rFonts w:eastAsia="Times New Roman" w:cs="Times New Roman"/>
                <w:szCs w:val="20"/>
              </w:rPr>
            </w:pPr>
          </w:p>
        </w:tc>
        <w:tc>
          <w:tcPr>
            <w:tcW w:w="660" w:type="dxa"/>
            <w:gridSpan w:val="2"/>
            <w:shd w:val="clear" w:color="auto" w:fill="auto"/>
            <w:noWrap/>
            <w:vAlign w:val="bottom"/>
            <w:hideMark/>
          </w:tcPr>
          <w:p w14:paraId="701B7EAD" w14:textId="7674395E" w:rsidR="00240819" w:rsidRPr="00BE1F43" w:rsidDel="003C5718" w:rsidRDefault="00240819" w:rsidP="00863A6F">
            <w:pPr>
              <w:spacing w:after="0" w:line="240" w:lineRule="auto"/>
              <w:ind w:firstLine="0"/>
              <w:jc w:val="center"/>
              <w:rPr>
                <w:del w:id="720" w:author="Wiegman, Adrian - ARS" w:date="2022-08-04T14:58:00Z"/>
                <w:rFonts w:eastAsia="Times New Roman" w:cs="Times New Roman"/>
                <w:szCs w:val="20"/>
              </w:rPr>
            </w:pPr>
            <w:del w:id="721" w:author="Wiegman, Adrian - ARS" w:date="2022-08-04T14:58:00Z">
              <w:r w:rsidRPr="00BE1F43" w:rsidDel="003C5718">
                <w:rPr>
                  <w:rFonts w:eastAsia="Times New Roman" w:cs="Times New Roman"/>
                  <w:szCs w:val="20"/>
                </w:rPr>
                <w:delText>0.42</w:delText>
              </w:r>
            </w:del>
          </w:p>
        </w:tc>
        <w:tc>
          <w:tcPr>
            <w:tcW w:w="660" w:type="dxa"/>
            <w:gridSpan w:val="2"/>
            <w:shd w:val="clear" w:color="auto" w:fill="auto"/>
            <w:noWrap/>
            <w:vAlign w:val="bottom"/>
            <w:hideMark/>
          </w:tcPr>
          <w:p w14:paraId="69D7AF14" w14:textId="4E34FCC2" w:rsidR="00240819" w:rsidRPr="00BE1F43" w:rsidDel="003C5718" w:rsidRDefault="00240819" w:rsidP="00863A6F">
            <w:pPr>
              <w:spacing w:after="0" w:line="240" w:lineRule="auto"/>
              <w:ind w:firstLine="0"/>
              <w:jc w:val="center"/>
              <w:rPr>
                <w:del w:id="722" w:author="Wiegman, Adrian - ARS" w:date="2022-08-04T14:58:00Z"/>
                <w:rFonts w:eastAsia="Times New Roman" w:cs="Times New Roman"/>
                <w:szCs w:val="20"/>
              </w:rPr>
            </w:pPr>
            <w:del w:id="723" w:author="Wiegman, Adrian - ARS" w:date="2022-08-04T14:58:00Z">
              <w:r w:rsidRPr="00BE1F43" w:rsidDel="003C5718">
                <w:rPr>
                  <w:rFonts w:eastAsia="Times New Roman" w:cs="Times New Roman"/>
                  <w:szCs w:val="20"/>
                </w:rPr>
                <w:delText>0.85</w:delText>
              </w:r>
            </w:del>
          </w:p>
        </w:tc>
        <w:tc>
          <w:tcPr>
            <w:tcW w:w="660" w:type="dxa"/>
            <w:gridSpan w:val="2"/>
            <w:shd w:val="clear" w:color="auto" w:fill="auto"/>
            <w:noWrap/>
            <w:vAlign w:val="bottom"/>
            <w:hideMark/>
          </w:tcPr>
          <w:p w14:paraId="12647267" w14:textId="3AB13C3B" w:rsidR="00240819" w:rsidRPr="00BE1F43" w:rsidDel="003C5718" w:rsidRDefault="00240819" w:rsidP="00863A6F">
            <w:pPr>
              <w:spacing w:after="0" w:line="240" w:lineRule="auto"/>
              <w:ind w:firstLine="0"/>
              <w:jc w:val="center"/>
              <w:rPr>
                <w:del w:id="724" w:author="Wiegman, Adrian - ARS" w:date="2022-08-04T14:58:00Z"/>
                <w:rFonts w:eastAsia="Times New Roman" w:cs="Times New Roman"/>
                <w:szCs w:val="20"/>
              </w:rPr>
            </w:pPr>
            <w:del w:id="725" w:author="Wiegman, Adrian - ARS" w:date="2022-08-04T14:58:00Z">
              <w:r w:rsidRPr="00BE1F43" w:rsidDel="003C5718">
                <w:rPr>
                  <w:rFonts w:eastAsia="Times New Roman" w:cs="Times New Roman"/>
                  <w:szCs w:val="20"/>
                </w:rPr>
                <w:delText>0.41</w:delText>
              </w:r>
            </w:del>
          </w:p>
        </w:tc>
        <w:tc>
          <w:tcPr>
            <w:tcW w:w="660" w:type="dxa"/>
            <w:gridSpan w:val="2"/>
            <w:shd w:val="clear" w:color="auto" w:fill="auto"/>
            <w:noWrap/>
            <w:vAlign w:val="bottom"/>
            <w:hideMark/>
          </w:tcPr>
          <w:p w14:paraId="32858E9E" w14:textId="5A263575" w:rsidR="00240819" w:rsidRPr="00BE1F43" w:rsidDel="003C5718" w:rsidRDefault="00240819" w:rsidP="00863A6F">
            <w:pPr>
              <w:spacing w:after="0" w:line="240" w:lineRule="auto"/>
              <w:ind w:firstLine="0"/>
              <w:jc w:val="center"/>
              <w:rPr>
                <w:del w:id="726" w:author="Wiegman, Adrian - ARS" w:date="2022-08-04T14:58:00Z"/>
                <w:rFonts w:eastAsia="Times New Roman" w:cs="Times New Roman"/>
                <w:szCs w:val="20"/>
              </w:rPr>
            </w:pPr>
            <w:del w:id="727" w:author="Wiegman, Adrian - ARS" w:date="2022-08-04T14:58:00Z">
              <w:r w:rsidRPr="00BE1F43" w:rsidDel="003C5718">
                <w:rPr>
                  <w:rFonts w:eastAsia="Times New Roman" w:cs="Times New Roman"/>
                  <w:szCs w:val="20"/>
                </w:rPr>
                <w:delText>0.51</w:delText>
              </w:r>
            </w:del>
          </w:p>
        </w:tc>
        <w:tc>
          <w:tcPr>
            <w:tcW w:w="805" w:type="dxa"/>
            <w:gridSpan w:val="3"/>
            <w:shd w:val="clear" w:color="auto" w:fill="auto"/>
            <w:noWrap/>
            <w:vAlign w:val="bottom"/>
            <w:hideMark/>
          </w:tcPr>
          <w:p w14:paraId="48BD1BE3" w14:textId="06DDB1A8" w:rsidR="00240819" w:rsidRPr="00BE1F43" w:rsidDel="003C5718" w:rsidRDefault="00240819" w:rsidP="00863A6F">
            <w:pPr>
              <w:spacing w:after="0" w:line="240" w:lineRule="auto"/>
              <w:ind w:firstLine="0"/>
              <w:jc w:val="center"/>
              <w:rPr>
                <w:del w:id="728" w:author="Wiegman, Adrian - ARS" w:date="2022-08-04T14:58:00Z"/>
                <w:rFonts w:eastAsia="Times New Roman" w:cs="Times New Roman"/>
                <w:szCs w:val="20"/>
              </w:rPr>
            </w:pPr>
          </w:p>
        </w:tc>
        <w:tc>
          <w:tcPr>
            <w:tcW w:w="660" w:type="dxa"/>
            <w:gridSpan w:val="2"/>
            <w:shd w:val="clear" w:color="auto" w:fill="D9D9D9" w:themeFill="background1" w:themeFillShade="D9"/>
            <w:noWrap/>
            <w:vAlign w:val="bottom"/>
            <w:hideMark/>
          </w:tcPr>
          <w:p w14:paraId="19E3C12A" w14:textId="5796030C" w:rsidR="00240819" w:rsidRPr="00BE1F43" w:rsidDel="003C5718" w:rsidRDefault="00643CA7" w:rsidP="00863A6F">
            <w:pPr>
              <w:spacing w:after="0" w:line="240" w:lineRule="auto"/>
              <w:ind w:firstLine="0"/>
              <w:jc w:val="center"/>
              <w:rPr>
                <w:del w:id="729" w:author="Wiegman, Adrian - ARS" w:date="2022-08-04T14:58:00Z"/>
                <w:rFonts w:eastAsia="Times New Roman" w:cs="Times New Roman"/>
                <w:szCs w:val="20"/>
              </w:rPr>
            </w:pPr>
            <w:del w:id="730" w:author="Wiegman, Adrian - ARS" w:date="2022-08-04T14:58:00Z">
              <w:r w:rsidRPr="00BE1F43" w:rsidDel="003C5718">
                <w:rPr>
                  <w:rFonts w:eastAsia="Times New Roman" w:cs="Times New Roman"/>
                  <w:szCs w:val="20"/>
                </w:rPr>
                <w:delText>P</w:delText>
              </w:r>
              <w:r w:rsidRPr="00BE1F43" w:rsidDel="003C5718">
                <w:rPr>
                  <w:rFonts w:eastAsia="Times New Roman" w:cs="Times New Roman"/>
                  <w:szCs w:val="20"/>
                  <w:vertAlign w:val="subscript"/>
                </w:rPr>
                <w:delText>ox</w:delText>
              </w:r>
            </w:del>
          </w:p>
        </w:tc>
        <w:tc>
          <w:tcPr>
            <w:tcW w:w="660" w:type="dxa"/>
            <w:gridSpan w:val="2"/>
            <w:shd w:val="clear" w:color="auto" w:fill="auto"/>
            <w:noWrap/>
            <w:vAlign w:val="bottom"/>
            <w:hideMark/>
          </w:tcPr>
          <w:p w14:paraId="517618BC" w14:textId="620F30E6" w:rsidR="00240819" w:rsidRPr="00BE1F43" w:rsidDel="003C5718" w:rsidRDefault="00240819" w:rsidP="00863A6F">
            <w:pPr>
              <w:spacing w:after="0" w:line="240" w:lineRule="auto"/>
              <w:ind w:firstLine="0"/>
              <w:jc w:val="center"/>
              <w:rPr>
                <w:del w:id="731" w:author="Wiegman, Adrian - ARS" w:date="2022-08-04T14:58:00Z"/>
                <w:rFonts w:eastAsia="Times New Roman" w:cs="Times New Roman"/>
                <w:szCs w:val="20"/>
              </w:rPr>
            </w:pPr>
            <w:del w:id="732"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3A9FD224" w14:textId="08BCEE31" w:rsidR="00240819" w:rsidRPr="00BE1F43" w:rsidDel="003C5718" w:rsidRDefault="00240819" w:rsidP="00863A6F">
            <w:pPr>
              <w:spacing w:after="0" w:line="240" w:lineRule="auto"/>
              <w:ind w:firstLine="0"/>
              <w:jc w:val="center"/>
              <w:rPr>
                <w:del w:id="733" w:author="Wiegman, Adrian - ARS" w:date="2022-08-04T14:58:00Z"/>
                <w:rFonts w:eastAsia="Times New Roman" w:cs="Times New Roman"/>
                <w:szCs w:val="20"/>
              </w:rPr>
            </w:pPr>
            <w:del w:id="734"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204D93DC" w14:textId="53C0E177" w:rsidR="00240819" w:rsidRPr="00BE1F43" w:rsidDel="003C5718" w:rsidRDefault="00240819" w:rsidP="00863A6F">
            <w:pPr>
              <w:spacing w:after="0" w:line="240" w:lineRule="auto"/>
              <w:ind w:firstLine="0"/>
              <w:jc w:val="center"/>
              <w:rPr>
                <w:del w:id="735" w:author="Wiegman, Adrian - ARS" w:date="2022-08-04T14:58:00Z"/>
                <w:rFonts w:eastAsia="Times New Roman" w:cs="Times New Roman"/>
                <w:szCs w:val="20"/>
              </w:rPr>
            </w:pPr>
            <w:del w:id="736"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5B2E1E29" w14:textId="29967D4E" w:rsidR="00240819" w:rsidRPr="00BE1F43" w:rsidDel="003C5718" w:rsidRDefault="00240819" w:rsidP="00863A6F">
            <w:pPr>
              <w:spacing w:after="0" w:line="240" w:lineRule="auto"/>
              <w:ind w:firstLine="0"/>
              <w:jc w:val="center"/>
              <w:rPr>
                <w:del w:id="737" w:author="Wiegman, Adrian - ARS" w:date="2022-08-04T14:58:00Z"/>
                <w:rFonts w:eastAsia="Times New Roman" w:cs="Times New Roman"/>
                <w:szCs w:val="20"/>
              </w:rPr>
            </w:pPr>
          </w:p>
        </w:tc>
      </w:tr>
      <w:tr w:rsidR="00240819" w:rsidRPr="00BE1F43" w:rsidDel="003C5718" w14:paraId="1E2D2B90" w14:textId="5E802C35" w:rsidTr="003C5718">
        <w:trPr>
          <w:gridAfter w:val="2"/>
          <w:wAfter w:w="693" w:type="dxa"/>
          <w:trHeight w:val="288"/>
          <w:del w:id="738" w:author="Wiegman, Adrian - ARS" w:date="2022-08-04T14:58:00Z"/>
        </w:trPr>
        <w:tc>
          <w:tcPr>
            <w:tcW w:w="880" w:type="dxa"/>
            <w:shd w:val="clear" w:color="auto" w:fill="D9D9D9" w:themeFill="background1" w:themeFillShade="D9"/>
            <w:noWrap/>
            <w:vAlign w:val="bottom"/>
            <w:hideMark/>
          </w:tcPr>
          <w:p w14:paraId="49DF3DCB" w14:textId="495F4643" w:rsidR="00240819" w:rsidRPr="00BE1F43" w:rsidDel="003C5718" w:rsidRDefault="00643CA7" w:rsidP="00863A6F">
            <w:pPr>
              <w:spacing w:after="0" w:line="240" w:lineRule="auto"/>
              <w:ind w:firstLine="0"/>
              <w:jc w:val="center"/>
              <w:rPr>
                <w:del w:id="739" w:author="Wiegman, Adrian - ARS" w:date="2022-08-04T14:58:00Z"/>
                <w:rFonts w:eastAsia="Times New Roman" w:cs="Times New Roman"/>
                <w:szCs w:val="20"/>
              </w:rPr>
            </w:pPr>
            <w:del w:id="740" w:author="Wiegman, Adrian - ARS" w:date="2022-08-04T14:58:00Z">
              <w:r w:rsidRPr="00BE1F43" w:rsidDel="003C5718">
                <w:rPr>
                  <w:rFonts w:eastAsia="Times New Roman" w:cs="Times New Roman"/>
                  <w:szCs w:val="20"/>
                </w:rPr>
                <w:delText>Al</w:delText>
              </w:r>
              <w:r w:rsidRPr="00BE1F43" w:rsidDel="003C5718">
                <w:rPr>
                  <w:rFonts w:eastAsia="Times New Roman" w:cs="Times New Roman"/>
                  <w:szCs w:val="20"/>
                  <w:vertAlign w:val="subscript"/>
                </w:rPr>
                <w:delText>ox</w:delText>
              </w:r>
            </w:del>
          </w:p>
        </w:tc>
        <w:tc>
          <w:tcPr>
            <w:tcW w:w="660" w:type="dxa"/>
            <w:gridSpan w:val="2"/>
            <w:shd w:val="clear" w:color="auto" w:fill="auto"/>
            <w:noWrap/>
            <w:vAlign w:val="bottom"/>
            <w:hideMark/>
          </w:tcPr>
          <w:p w14:paraId="1452776E" w14:textId="67175626" w:rsidR="00240819" w:rsidRPr="00BE1F43" w:rsidDel="003C5718" w:rsidRDefault="00240819" w:rsidP="00863A6F">
            <w:pPr>
              <w:spacing w:after="0" w:line="240" w:lineRule="auto"/>
              <w:ind w:firstLine="0"/>
              <w:jc w:val="center"/>
              <w:rPr>
                <w:del w:id="741" w:author="Wiegman, Adrian - ARS" w:date="2022-08-04T14:58:00Z"/>
                <w:rFonts w:eastAsia="Times New Roman" w:cs="Times New Roman"/>
                <w:szCs w:val="20"/>
              </w:rPr>
            </w:pPr>
          </w:p>
        </w:tc>
        <w:tc>
          <w:tcPr>
            <w:tcW w:w="660" w:type="dxa"/>
            <w:gridSpan w:val="3"/>
            <w:shd w:val="clear" w:color="auto" w:fill="auto"/>
            <w:noWrap/>
            <w:vAlign w:val="bottom"/>
            <w:hideMark/>
          </w:tcPr>
          <w:p w14:paraId="3ABC72E7" w14:textId="0550D988" w:rsidR="00240819" w:rsidRPr="00BE1F43" w:rsidDel="003C5718" w:rsidRDefault="00240819" w:rsidP="00863A6F">
            <w:pPr>
              <w:spacing w:after="0" w:line="240" w:lineRule="auto"/>
              <w:ind w:firstLine="0"/>
              <w:jc w:val="center"/>
              <w:rPr>
                <w:del w:id="742" w:author="Wiegman, Adrian - ARS" w:date="2022-08-04T14:58:00Z"/>
                <w:rFonts w:eastAsia="Times New Roman" w:cs="Times New Roman"/>
                <w:szCs w:val="20"/>
              </w:rPr>
            </w:pPr>
          </w:p>
        </w:tc>
        <w:tc>
          <w:tcPr>
            <w:tcW w:w="660" w:type="dxa"/>
            <w:gridSpan w:val="2"/>
            <w:shd w:val="clear" w:color="auto" w:fill="auto"/>
            <w:noWrap/>
            <w:vAlign w:val="bottom"/>
            <w:hideMark/>
          </w:tcPr>
          <w:p w14:paraId="6A90EDBE" w14:textId="248C613F" w:rsidR="00240819" w:rsidRPr="00BE1F43" w:rsidDel="003C5718" w:rsidRDefault="00240819" w:rsidP="00863A6F">
            <w:pPr>
              <w:spacing w:after="0" w:line="240" w:lineRule="auto"/>
              <w:ind w:firstLine="0"/>
              <w:jc w:val="center"/>
              <w:rPr>
                <w:del w:id="743" w:author="Wiegman, Adrian - ARS" w:date="2022-08-04T14:58:00Z"/>
                <w:rFonts w:eastAsia="Times New Roman" w:cs="Times New Roman"/>
                <w:szCs w:val="20"/>
              </w:rPr>
            </w:pPr>
            <w:del w:id="744" w:author="Wiegman, Adrian - ARS" w:date="2022-08-04T14:58:00Z">
              <w:r w:rsidRPr="00BE1F43" w:rsidDel="003C5718">
                <w:rPr>
                  <w:rFonts w:eastAsia="Times New Roman" w:cs="Times New Roman"/>
                  <w:szCs w:val="20"/>
                </w:rPr>
                <w:delText>-0.57</w:delText>
              </w:r>
            </w:del>
          </w:p>
        </w:tc>
        <w:tc>
          <w:tcPr>
            <w:tcW w:w="660" w:type="dxa"/>
            <w:gridSpan w:val="2"/>
            <w:shd w:val="clear" w:color="auto" w:fill="auto"/>
            <w:noWrap/>
            <w:vAlign w:val="bottom"/>
            <w:hideMark/>
          </w:tcPr>
          <w:p w14:paraId="54FD8C75" w14:textId="74BCABA1" w:rsidR="00240819" w:rsidRPr="00BE1F43" w:rsidDel="003C5718" w:rsidRDefault="00240819" w:rsidP="00863A6F">
            <w:pPr>
              <w:spacing w:after="0" w:line="240" w:lineRule="auto"/>
              <w:ind w:firstLine="0"/>
              <w:jc w:val="center"/>
              <w:rPr>
                <w:del w:id="745" w:author="Wiegman, Adrian - ARS" w:date="2022-08-04T14:58:00Z"/>
                <w:rFonts w:eastAsia="Times New Roman" w:cs="Times New Roman"/>
                <w:szCs w:val="20"/>
              </w:rPr>
            </w:pPr>
            <w:del w:id="746" w:author="Wiegman, Adrian - ARS" w:date="2022-08-04T14:58:00Z">
              <w:r w:rsidRPr="00BE1F43" w:rsidDel="003C5718">
                <w:rPr>
                  <w:rFonts w:eastAsia="Times New Roman" w:cs="Times New Roman"/>
                  <w:szCs w:val="20"/>
                </w:rPr>
                <w:delText>0.57</w:delText>
              </w:r>
            </w:del>
          </w:p>
        </w:tc>
        <w:tc>
          <w:tcPr>
            <w:tcW w:w="660" w:type="dxa"/>
            <w:gridSpan w:val="2"/>
            <w:shd w:val="clear" w:color="auto" w:fill="auto"/>
            <w:noWrap/>
            <w:vAlign w:val="bottom"/>
            <w:hideMark/>
          </w:tcPr>
          <w:p w14:paraId="1E0236B4" w14:textId="0074EA42" w:rsidR="00240819" w:rsidRPr="00BE1F43" w:rsidDel="003C5718" w:rsidRDefault="00240819" w:rsidP="00863A6F">
            <w:pPr>
              <w:spacing w:after="0" w:line="240" w:lineRule="auto"/>
              <w:ind w:firstLine="0"/>
              <w:jc w:val="center"/>
              <w:rPr>
                <w:del w:id="747" w:author="Wiegman, Adrian - ARS" w:date="2022-08-04T14:58:00Z"/>
                <w:rFonts w:eastAsia="Times New Roman" w:cs="Times New Roman"/>
                <w:szCs w:val="20"/>
              </w:rPr>
            </w:pPr>
            <w:del w:id="748" w:author="Wiegman, Adrian - ARS" w:date="2022-08-04T14:58:00Z">
              <w:r w:rsidRPr="00BE1F43" w:rsidDel="003C5718">
                <w:rPr>
                  <w:rFonts w:eastAsia="Times New Roman" w:cs="Times New Roman"/>
                  <w:szCs w:val="20"/>
                </w:rPr>
                <w:delText>-0.69</w:delText>
              </w:r>
            </w:del>
          </w:p>
        </w:tc>
        <w:tc>
          <w:tcPr>
            <w:tcW w:w="660" w:type="dxa"/>
            <w:gridSpan w:val="2"/>
            <w:shd w:val="clear" w:color="auto" w:fill="auto"/>
            <w:noWrap/>
            <w:vAlign w:val="bottom"/>
            <w:hideMark/>
          </w:tcPr>
          <w:p w14:paraId="55F954D5" w14:textId="204B9662" w:rsidR="00240819" w:rsidRPr="00BE1F43" w:rsidDel="003C5718" w:rsidRDefault="00240819" w:rsidP="00863A6F">
            <w:pPr>
              <w:spacing w:after="0" w:line="240" w:lineRule="auto"/>
              <w:ind w:firstLine="0"/>
              <w:jc w:val="center"/>
              <w:rPr>
                <w:del w:id="749" w:author="Wiegman, Adrian - ARS" w:date="2022-08-04T14:58:00Z"/>
                <w:rFonts w:eastAsia="Times New Roman" w:cs="Times New Roman"/>
                <w:szCs w:val="20"/>
              </w:rPr>
            </w:pPr>
          </w:p>
        </w:tc>
        <w:tc>
          <w:tcPr>
            <w:tcW w:w="660" w:type="dxa"/>
            <w:gridSpan w:val="2"/>
            <w:shd w:val="clear" w:color="auto" w:fill="auto"/>
            <w:noWrap/>
            <w:vAlign w:val="bottom"/>
            <w:hideMark/>
          </w:tcPr>
          <w:p w14:paraId="5938471E" w14:textId="19BFC2F0" w:rsidR="00240819" w:rsidRPr="00BE1F43" w:rsidDel="003C5718" w:rsidRDefault="00240819" w:rsidP="00863A6F">
            <w:pPr>
              <w:spacing w:after="0" w:line="240" w:lineRule="auto"/>
              <w:ind w:firstLine="0"/>
              <w:jc w:val="center"/>
              <w:rPr>
                <w:del w:id="750" w:author="Wiegman, Adrian - ARS" w:date="2022-08-04T14:58:00Z"/>
                <w:rFonts w:eastAsia="Times New Roman" w:cs="Times New Roman"/>
                <w:szCs w:val="20"/>
              </w:rPr>
            </w:pPr>
            <w:del w:id="751" w:author="Wiegman, Adrian - ARS" w:date="2022-08-04T14:58:00Z">
              <w:r w:rsidRPr="00BE1F43" w:rsidDel="003C5718">
                <w:rPr>
                  <w:rFonts w:eastAsia="Times New Roman" w:cs="Times New Roman"/>
                  <w:szCs w:val="20"/>
                </w:rPr>
                <w:delText>0.8</w:delText>
              </w:r>
            </w:del>
          </w:p>
        </w:tc>
        <w:tc>
          <w:tcPr>
            <w:tcW w:w="660" w:type="dxa"/>
            <w:gridSpan w:val="2"/>
            <w:shd w:val="clear" w:color="auto" w:fill="auto"/>
            <w:noWrap/>
            <w:vAlign w:val="bottom"/>
            <w:hideMark/>
          </w:tcPr>
          <w:p w14:paraId="5F0D3EA3" w14:textId="6CA63EB3" w:rsidR="00240819" w:rsidRPr="00BE1F43" w:rsidDel="003C5718" w:rsidRDefault="00240819" w:rsidP="00863A6F">
            <w:pPr>
              <w:spacing w:after="0" w:line="240" w:lineRule="auto"/>
              <w:ind w:firstLine="0"/>
              <w:jc w:val="center"/>
              <w:rPr>
                <w:del w:id="752" w:author="Wiegman, Adrian - ARS" w:date="2022-08-04T14:58:00Z"/>
                <w:rFonts w:eastAsia="Times New Roman" w:cs="Times New Roman"/>
                <w:szCs w:val="20"/>
              </w:rPr>
            </w:pPr>
          </w:p>
        </w:tc>
        <w:tc>
          <w:tcPr>
            <w:tcW w:w="660" w:type="dxa"/>
            <w:gridSpan w:val="2"/>
            <w:shd w:val="clear" w:color="auto" w:fill="auto"/>
            <w:noWrap/>
            <w:vAlign w:val="bottom"/>
            <w:hideMark/>
          </w:tcPr>
          <w:p w14:paraId="1A28CCE8" w14:textId="2AC39565" w:rsidR="00240819" w:rsidRPr="00BE1F43" w:rsidDel="003C5718" w:rsidRDefault="00240819" w:rsidP="00863A6F">
            <w:pPr>
              <w:spacing w:after="0" w:line="240" w:lineRule="auto"/>
              <w:ind w:firstLine="0"/>
              <w:jc w:val="center"/>
              <w:rPr>
                <w:del w:id="753" w:author="Wiegman, Adrian - ARS" w:date="2022-08-04T14:58:00Z"/>
                <w:rFonts w:eastAsia="Times New Roman" w:cs="Times New Roman"/>
                <w:szCs w:val="20"/>
              </w:rPr>
            </w:pPr>
            <w:del w:id="754" w:author="Wiegman, Adrian - ARS" w:date="2022-08-04T14:58:00Z">
              <w:r w:rsidRPr="00BE1F43" w:rsidDel="003C5718">
                <w:rPr>
                  <w:rFonts w:eastAsia="Times New Roman" w:cs="Times New Roman"/>
                  <w:szCs w:val="20"/>
                </w:rPr>
                <w:delText>0.67</w:delText>
              </w:r>
            </w:del>
          </w:p>
        </w:tc>
        <w:tc>
          <w:tcPr>
            <w:tcW w:w="660" w:type="dxa"/>
            <w:gridSpan w:val="2"/>
            <w:shd w:val="clear" w:color="auto" w:fill="auto"/>
            <w:noWrap/>
            <w:vAlign w:val="bottom"/>
            <w:hideMark/>
          </w:tcPr>
          <w:p w14:paraId="2A49A405" w14:textId="3D703129" w:rsidR="00240819" w:rsidRPr="00BE1F43" w:rsidDel="003C5718" w:rsidRDefault="00240819" w:rsidP="00863A6F">
            <w:pPr>
              <w:spacing w:after="0" w:line="240" w:lineRule="auto"/>
              <w:ind w:firstLine="0"/>
              <w:jc w:val="center"/>
              <w:rPr>
                <w:del w:id="755" w:author="Wiegman, Adrian - ARS" w:date="2022-08-04T14:58:00Z"/>
                <w:rFonts w:eastAsia="Times New Roman" w:cs="Times New Roman"/>
                <w:szCs w:val="20"/>
              </w:rPr>
            </w:pPr>
            <w:del w:id="756" w:author="Wiegman, Adrian - ARS" w:date="2022-08-04T14:58:00Z">
              <w:r w:rsidRPr="00BE1F43" w:rsidDel="003C5718">
                <w:rPr>
                  <w:rFonts w:eastAsia="Times New Roman" w:cs="Times New Roman"/>
                  <w:szCs w:val="20"/>
                </w:rPr>
                <w:delText>-0.34</w:delText>
              </w:r>
            </w:del>
          </w:p>
        </w:tc>
        <w:tc>
          <w:tcPr>
            <w:tcW w:w="660" w:type="dxa"/>
            <w:gridSpan w:val="2"/>
            <w:shd w:val="clear" w:color="auto" w:fill="auto"/>
            <w:noWrap/>
            <w:vAlign w:val="bottom"/>
            <w:hideMark/>
          </w:tcPr>
          <w:p w14:paraId="66260F15" w14:textId="6023FE34" w:rsidR="00240819" w:rsidRPr="00BE1F43" w:rsidDel="003C5718" w:rsidRDefault="00240819" w:rsidP="00863A6F">
            <w:pPr>
              <w:spacing w:after="0" w:line="240" w:lineRule="auto"/>
              <w:ind w:firstLine="0"/>
              <w:jc w:val="center"/>
              <w:rPr>
                <w:del w:id="757" w:author="Wiegman, Adrian - ARS" w:date="2022-08-04T14:58:00Z"/>
                <w:rFonts w:eastAsia="Times New Roman" w:cs="Times New Roman"/>
                <w:szCs w:val="20"/>
              </w:rPr>
            </w:pPr>
            <w:del w:id="758" w:author="Wiegman, Adrian - ARS" w:date="2022-08-04T14:58:00Z">
              <w:r w:rsidRPr="00BE1F43" w:rsidDel="003C5718">
                <w:rPr>
                  <w:rFonts w:eastAsia="Times New Roman" w:cs="Times New Roman"/>
                  <w:szCs w:val="20"/>
                </w:rPr>
                <w:delText>0.84</w:delText>
              </w:r>
            </w:del>
          </w:p>
        </w:tc>
        <w:tc>
          <w:tcPr>
            <w:tcW w:w="805" w:type="dxa"/>
            <w:gridSpan w:val="3"/>
            <w:shd w:val="clear" w:color="auto" w:fill="auto"/>
            <w:noWrap/>
            <w:vAlign w:val="bottom"/>
            <w:hideMark/>
          </w:tcPr>
          <w:p w14:paraId="5D1D8C77" w14:textId="1635922A" w:rsidR="00240819" w:rsidRPr="00BE1F43" w:rsidDel="003C5718" w:rsidRDefault="00240819" w:rsidP="00863A6F">
            <w:pPr>
              <w:spacing w:after="0" w:line="240" w:lineRule="auto"/>
              <w:ind w:firstLine="0"/>
              <w:jc w:val="center"/>
              <w:rPr>
                <w:del w:id="759" w:author="Wiegman, Adrian - ARS" w:date="2022-08-04T14:58:00Z"/>
                <w:rFonts w:eastAsia="Times New Roman" w:cs="Times New Roman"/>
                <w:szCs w:val="20"/>
              </w:rPr>
            </w:pPr>
            <w:del w:id="760" w:author="Wiegman, Adrian - ARS" w:date="2022-08-04T14:58:00Z">
              <w:r w:rsidRPr="00BE1F43" w:rsidDel="003C5718">
                <w:rPr>
                  <w:rFonts w:eastAsia="Times New Roman" w:cs="Times New Roman"/>
                  <w:szCs w:val="20"/>
                </w:rPr>
                <w:delText>-0.56</w:delText>
              </w:r>
            </w:del>
          </w:p>
        </w:tc>
        <w:tc>
          <w:tcPr>
            <w:tcW w:w="660" w:type="dxa"/>
            <w:gridSpan w:val="2"/>
            <w:shd w:val="clear" w:color="auto" w:fill="auto"/>
            <w:noWrap/>
            <w:vAlign w:val="bottom"/>
            <w:hideMark/>
          </w:tcPr>
          <w:p w14:paraId="51A2AA64" w14:textId="2EE77719" w:rsidR="00240819" w:rsidRPr="00BE1F43" w:rsidDel="003C5718" w:rsidRDefault="00240819" w:rsidP="00863A6F">
            <w:pPr>
              <w:spacing w:after="0" w:line="240" w:lineRule="auto"/>
              <w:ind w:firstLine="0"/>
              <w:jc w:val="center"/>
              <w:rPr>
                <w:del w:id="761" w:author="Wiegman, Adrian - ARS" w:date="2022-08-04T14:58:00Z"/>
                <w:rFonts w:eastAsia="Times New Roman" w:cs="Times New Roman"/>
                <w:szCs w:val="20"/>
              </w:rPr>
            </w:pPr>
            <w:del w:id="762" w:author="Wiegman, Adrian - ARS" w:date="2022-08-04T14:58:00Z">
              <w:r w:rsidRPr="00BE1F43" w:rsidDel="003C5718">
                <w:rPr>
                  <w:rFonts w:eastAsia="Times New Roman" w:cs="Times New Roman"/>
                  <w:szCs w:val="20"/>
                </w:rPr>
                <w:delText>0.58</w:delText>
              </w:r>
            </w:del>
          </w:p>
        </w:tc>
        <w:tc>
          <w:tcPr>
            <w:tcW w:w="660" w:type="dxa"/>
            <w:gridSpan w:val="2"/>
            <w:shd w:val="clear" w:color="auto" w:fill="D9D9D9" w:themeFill="background1" w:themeFillShade="D9"/>
            <w:noWrap/>
            <w:vAlign w:val="bottom"/>
            <w:hideMark/>
          </w:tcPr>
          <w:p w14:paraId="686F8D27" w14:textId="51E4D39E" w:rsidR="00240819" w:rsidRPr="00BE1F43" w:rsidDel="003C5718" w:rsidRDefault="00643CA7" w:rsidP="00863A6F">
            <w:pPr>
              <w:spacing w:after="0" w:line="240" w:lineRule="auto"/>
              <w:ind w:firstLine="0"/>
              <w:jc w:val="center"/>
              <w:rPr>
                <w:del w:id="763" w:author="Wiegman, Adrian - ARS" w:date="2022-08-04T14:58:00Z"/>
                <w:rFonts w:eastAsia="Times New Roman" w:cs="Times New Roman"/>
                <w:szCs w:val="20"/>
              </w:rPr>
            </w:pPr>
            <w:del w:id="764" w:author="Wiegman, Adrian - ARS" w:date="2022-08-04T14:58:00Z">
              <w:r w:rsidRPr="00BE1F43" w:rsidDel="003C5718">
                <w:rPr>
                  <w:rFonts w:eastAsia="Times New Roman" w:cs="Times New Roman"/>
                  <w:szCs w:val="20"/>
                </w:rPr>
                <w:delText>Al</w:delText>
              </w:r>
              <w:r w:rsidRPr="00BE1F43" w:rsidDel="003C5718">
                <w:rPr>
                  <w:rFonts w:eastAsia="Times New Roman" w:cs="Times New Roman"/>
                  <w:szCs w:val="20"/>
                  <w:vertAlign w:val="subscript"/>
                </w:rPr>
                <w:delText>ox</w:delText>
              </w:r>
            </w:del>
          </w:p>
        </w:tc>
        <w:tc>
          <w:tcPr>
            <w:tcW w:w="660" w:type="dxa"/>
            <w:gridSpan w:val="2"/>
            <w:shd w:val="clear" w:color="auto" w:fill="auto"/>
            <w:noWrap/>
            <w:vAlign w:val="bottom"/>
            <w:hideMark/>
          </w:tcPr>
          <w:p w14:paraId="1A86EE4E" w14:textId="0DCFC096" w:rsidR="00240819" w:rsidRPr="00BE1F43" w:rsidDel="003C5718" w:rsidRDefault="00240819" w:rsidP="00863A6F">
            <w:pPr>
              <w:spacing w:after="0" w:line="240" w:lineRule="auto"/>
              <w:ind w:firstLine="0"/>
              <w:jc w:val="center"/>
              <w:rPr>
                <w:del w:id="765" w:author="Wiegman, Adrian - ARS" w:date="2022-08-04T14:58:00Z"/>
                <w:rFonts w:eastAsia="Times New Roman" w:cs="Times New Roman"/>
                <w:szCs w:val="20"/>
              </w:rPr>
            </w:pPr>
            <w:del w:id="766" w:author="Wiegman, Adrian - ARS" w:date="2022-08-04T14:58:00Z">
              <w:r w:rsidRPr="00BE1F43" w:rsidDel="003C5718">
                <w:rPr>
                  <w:rFonts w:eastAsia="Times New Roman" w:cs="Times New Roman"/>
                  <w:szCs w:val="20"/>
                </w:rPr>
                <w:delText>***</w:delText>
              </w:r>
            </w:del>
          </w:p>
        </w:tc>
        <w:tc>
          <w:tcPr>
            <w:tcW w:w="702" w:type="dxa"/>
            <w:gridSpan w:val="2"/>
            <w:shd w:val="clear" w:color="auto" w:fill="auto"/>
            <w:noWrap/>
            <w:vAlign w:val="bottom"/>
            <w:hideMark/>
          </w:tcPr>
          <w:p w14:paraId="4570F7B5" w14:textId="26770C6F" w:rsidR="00240819" w:rsidRPr="00BE1F43" w:rsidDel="003C5718" w:rsidRDefault="00240819" w:rsidP="00863A6F">
            <w:pPr>
              <w:spacing w:after="0" w:line="240" w:lineRule="auto"/>
              <w:ind w:firstLine="0"/>
              <w:jc w:val="center"/>
              <w:rPr>
                <w:del w:id="767" w:author="Wiegman, Adrian - ARS" w:date="2022-08-04T14:58:00Z"/>
                <w:rFonts w:eastAsia="Times New Roman" w:cs="Times New Roman"/>
                <w:szCs w:val="20"/>
              </w:rPr>
            </w:pPr>
            <w:del w:id="768"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19DBBEA3" w14:textId="4024CAAD" w:rsidR="00240819" w:rsidRPr="00BE1F43" w:rsidDel="003C5718" w:rsidRDefault="00240819" w:rsidP="00863A6F">
            <w:pPr>
              <w:spacing w:after="0" w:line="240" w:lineRule="auto"/>
              <w:ind w:firstLine="0"/>
              <w:jc w:val="center"/>
              <w:rPr>
                <w:del w:id="769" w:author="Wiegman, Adrian - ARS" w:date="2022-08-04T14:58:00Z"/>
                <w:rFonts w:eastAsia="Times New Roman" w:cs="Times New Roman"/>
                <w:szCs w:val="20"/>
              </w:rPr>
            </w:pPr>
          </w:p>
        </w:tc>
      </w:tr>
      <w:tr w:rsidR="00240819" w:rsidRPr="00BE1F43" w:rsidDel="003C5718" w14:paraId="7FDE99B3" w14:textId="37A1D987" w:rsidTr="003C5718">
        <w:trPr>
          <w:gridAfter w:val="2"/>
          <w:wAfter w:w="693" w:type="dxa"/>
          <w:trHeight w:val="288"/>
          <w:del w:id="770" w:author="Wiegman, Adrian - ARS" w:date="2022-08-04T14:58:00Z"/>
        </w:trPr>
        <w:tc>
          <w:tcPr>
            <w:tcW w:w="880" w:type="dxa"/>
            <w:shd w:val="clear" w:color="auto" w:fill="D9D9D9" w:themeFill="background1" w:themeFillShade="D9"/>
            <w:noWrap/>
            <w:vAlign w:val="bottom"/>
            <w:hideMark/>
          </w:tcPr>
          <w:p w14:paraId="45ECFD91" w14:textId="328A4092" w:rsidR="00240819" w:rsidRPr="00BE1F43" w:rsidDel="003C5718" w:rsidRDefault="00643CA7" w:rsidP="00863A6F">
            <w:pPr>
              <w:spacing w:after="0" w:line="240" w:lineRule="auto"/>
              <w:ind w:firstLine="0"/>
              <w:jc w:val="center"/>
              <w:rPr>
                <w:del w:id="771" w:author="Wiegman, Adrian - ARS" w:date="2022-08-04T14:58:00Z"/>
                <w:rFonts w:eastAsia="Times New Roman" w:cs="Times New Roman"/>
                <w:szCs w:val="20"/>
              </w:rPr>
            </w:pPr>
            <w:del w:id="772" w:author="Wiegman, Adrian - ARS" w:date="2022-08-04T14:58:00Z">
              <w:r w:rsidRPr="00BE1F43" w:rsidDel="003C5718">
                <w:rPr>
                  <w:rFonts w:eastAsia="Times New Roman" w:cs="Times New Roman"/>
                  <w:szCs w:val="20"/>
                </w:rPr>
                <w:delText>Fe</w:delText>
              </w:r>
              <w:r w:rsidRPr="00BE1F43" w:rsidDel="003C5718">
                <w:rPr>
                  <w:rFonts w:eastAsia="Times New Roman" w:cs="Times New Roman"/>
                  <w:szCs w:val="20"/>
                  <w:vertAlign w:val="subscript"/>
                </w:rPr>
                <w:delText>ox</w:delText>
              </w:r>
            </w:del>
          </w:p>
        </w:tc>
        <w:tc>
          <w:tcPr>
            <w:tcW w:w="660" w:type="dxa"/>
            <w:gridSpan w:val="2"/>
            <w:shd w:val="clear" w:color="auto" w:fill="auto"/>
            <w:noWrap/>
            <w:vAlign w:val="bottom"/>
            <w:hideMark/>
          </w:tcPr>
          <w:p w14:paraId="2FC87DBE" w14:textId="1A49288C" w:rsidR="00240819" w:rsidRPr="00BE1F43" w:rsidDel="003C5718" w:rsidRDefault="00240819" w:rsidP="00863A6F">
            <w:pPr>
              <w:spacing w:after="0" w:line="240" w:lineRule="auto"/>
              <w:ind w:firstLine="0"/>
              <w:jc w:val="center"/>
              <w:rPr>
                <w:del w:id="773" w:author="Wiegman, Adrian - ARS" w:date="2022-08-04T14:58:00Z"/>
                <w:rFonts w:eastAsia="Times New Roman" w:cs="Times New Roman"/>
                <w:szCs w:val="20"/>
              </w:rPr>
            </w:pPr>
            <w:del w:id="774" w:author="Wiegman, Adrian - ARS" w:date="2022-08-04T14:58:00Z">
              <w:r w:rsidRPr="00BE1F43" w:rsidDel="003C5718">
                <w:rPr>
                  <w:rFonts w:eastAsia="Times New Roman" w:cs="Times New Roman"/>
                  <w:szCs w:val="20"/>
                </w:rPr>
                <w:delText>-0.39</w:delText>
              </w:r>
            </w:del>
          </w:p>
        </w:tc>
        <w:tc>
          <w:tcPr>
            <w:tcW w:w="660" w:type="dxa"/>
            <w:gridSpan w:val="3"/>
            <w:shd w:val="clear" w:color="auto" w:fill="auto"/>
            <w:noWrap/>
            <w:vAlign w:val="bottom"/>
            <w:hideMark/>
          </w:tcPr>
          <w:p w14:paraId="398CA23D" w14:textId="76E57319" w:rsidR="00240819" w:rsidRPr="00BE1F43" w:rsidDel="003C5718" w:rsidRDefault="00240819" w:rsidP="00863A6F">
            <w:pPr>
              <w:spacing w:after="0" w:line="240" w:lineRule="auto"/>
              <w:ind w:firstLine="0"/>
              <w:jc w:val="center"/>
              <w:rPr>
                <w:del w:id="775" w:author="Wiegman, Adrian - ARS" w:date="2022-08-04T14:58:00Z"/>
                <w:rFonts w:eastAsia="Times New Roman" w:cs="Times New Roman"/>
                <w:szCs w:val="20"/>
              </w:rPr>
            </w:pPr>
            <w:del w:id="776" w:author="Wiegman, Adrian - ARS" w:date="2022-08-04T14:58:00Z">
              <w:r w:rsidRPr="00BE1F43" w:rsidDel="003C5718">
                <w:rPr>
                  <w:rFonts w:eastAsia="Times New Roman" w:cs="Times New Roman"/>
                  <w:szCs w:val="20"/>
                </w:rPr>
                <w:delText>0.37</w:delText>
              </w:r>
            </w:del>
          </w:p>
        </w:tc>
        <w:tc>
          <w:tcPr>
            <w:tcW w:w="660" w:type="dxa"/>
            <w:gridSpan w:val="2"/>
            <w:shd w:val="clear" w:color="auto" w:fill="auto"/>
            <w:noWrap/>
            <w:vAlign w:val="bottom"/>
            <w:hideMark/>
          </w:tcPr>
          <w:p w14:paraId="6338CB2F" w14:textId="77118D3B" w:rsidR="00240819" w:rsidRPr="00BE1F43" w:rsidDel="003C5718" w:rsidRDefault="00240819" w:rsidP="00863A6F">
            <w:pPr>
              <w:spacing w:after="0" w:line="240" w:lineRule="auto"/>
              <w:ind w:firstLine="0"/>
              <w:jc w:val="center"/>
              <w:rPr>
                <w:del w:id="777" w:author="Wiegman, Adrian - ARS" w:date="2022-08-04T14:58:00Z"/>
                <w:rFonts w:eastAsia="Times New Roman" w:cs="Times New Roman"/>
                <w:szCs w:val="20"/>
              </w:rPr>
            </w:pPr>
            <w:del w:id="778" w:author="Wiegman, Adrian - ARS" w:date="2022-08-04T14:58:00Z">
              <w:r w:rsidRPr="00BE1F43" w:rsidDel="003C5718">
                <w:rPr>
                  <w:rFonts w:eastAsia="Times New Roman" w:cs="Times New Roman"/>
                  <w:szCs w:val="20"/>
                </w:rPr>
                <w:delText>-0.44</w:delText>
              </w:r>
            </w:del>
          </w:p>
        </w:tc>
        <w:tc>
          <w:tcPr>
            <w:tcW w:w="660" w:type="dxa"/>
            <w:gridSpan w:val="2"/>
            <w:shd w:val="clear" w:color="auto" w:fill="auto"/>
            <w:noWrap/>
            <w:vAlign w:val="bottom"/>
            <w:hideMark/>
          </w:tcPr>
          <w:p w14:paraId="14D7BFCA" w14:textId="56351FA5" w:rsidR="00240819" w:rsidRPr="00BE1F43" w:rsidDel="003C5718" w:rsidRDefault="00240819" w:rsidP="00863A6F">
            <w:pPr>
              <w:spacing w:after="0" w:line="240" w:lineRule="auto"/>
              <w:ind w:firstLine="0"/>
              <w:jc w:val="center"/>
              <w:rPr>
                <w:del w:id="779" w:author="Wiegman, Adrian - ARS" w:date="2022-08-04T14:58:00Z"/>
                <w:rFonts w:eastAsia="Times New Roman" w:cs="Times New Roman"/>
                <w:szCs w:val="20"/>
              </w:rPr>
            </w:pPr>
            <w:del w:id="780" w:author="Wiegman, Adrian - ARS" w:date="2022-08-04T14:58:00Z">
              <w:r w:rsidRPr="00BE1F43" w:rsidDel="003C5718">
                <w:rPr>
                  <w:rFonts w:eastAsia="Times New Roman" w:cs="Times New Roman"/>
                  <w:szCs w:val="20"/>
                </w:rPr>
                <w:delText>0.5</w:delText>
              </w:r>
            </w:del>
          </w:p>
        </w:tc>
        <w:tc>
          <w:tcPr>
            <w:tcW w:w="660" w:type="dxa"/>
            <w:gridSpan w:val="2"/>
            <w:shd w:val="clear" w:color="auto" w:fill="auto"/>
            <w:noWrap/>
            <w:vAlign w:val="bottom"/>
            <w:hideMark/>
          </w:tcPr>
          <w:p w14:paraId="33E56992" w14:textId="1782E291" w:rsidR="00240819" w:rsidRPr="00BE1F43" w:rsidDel="003C5718" w:rsidRDefault="00240819" w:rsidP="00863A6F">
            <w:pPr>
              <w:spacing w:after="0" w:line="240" w:lineRule="auto"/>
              <w:ind w:firstLine="0"/>
              <w:jc w:val="center"/>
              <w:rPr>
                <w:del w:id="781" w:author="Wiegman, Adrian - ARS" w:date="2022-08-04T14:58:00Z"/>
                <w:rFonts w:eastAsia="Times New Roman" w:cs="Times New Roman"/>
                <w:szCs w:val="20"/>
              </w:rPr>
            </w:pPr>
            <w:del w:id="782" w:author="Wiegman, Adrian - ARS" w:date="2022-08-04T14:58:00Z">
              <w:r w:rsidRPr="00BE1F43" w:rsidDel="003C5718">
                <w:rPr>
                  <w:rFonts w:eastAsia="Times New Roman" w:cs="Times New Roman"/>
                  <w:szCs w:val="20"/>
                </w:rPr>
                <w:delText>-0.53</w:delText>
              </w:r>
            </w:del>
          </w:p>
        </w:tc>
        <w:tc>
          <w:tcPr>
            <w:tcW w:w="660" w:type="dxa"/>
            <w:gridSpan w:val="2"/>
            <w:shd w:val="clear" w:color="auto" w:fill="auto"/>
            <w:noWrap/>
            <w:vAlign w:val="bottom"/>
            <w:hideMark/>
          </w:tcPr>
          <w:p w14:paraId="030FE0EE" w14:textId="133A9FFB" w:rsidR="00240819" w:rsidRPr="00BE1F43" w:rsidDel="003C5718" w:rsidRDefault="00240819" w:rsidP="00863A6F">
            <w:pPr>
              <w:spacing w:after="0" w:line="240" w:lineRule="auto"/>
              <w:ind w:firstLine="0"/>
              <w:jc w:val="center"/>
              <w:rPr>
                <w:del w:id="783" w:author="Wiegman, Adrian - ARS" w:date="2022-08-04T14:58:00Z"/>
                <w:rFonts w:eastAsia="Times New Roman" w:cs="Times New Roman"/>
                <w:szCs w:val="20"/>
              </w:rPr>
            </w:pPr>
          </w:p>
        </w:tc>
        <w:tc>
          <w:tcPr>
            <w:tcW w:w="660" w:type="dxa"/>
            <w:gridSpan w:val="2"/>
            <w:shd w:val="clear" w:color="auto" w:fill="auto"/>
            <w:noWrap/>
            <w:vAlign w:val="bottom"/>
            <w:hideMark/>
          </w:tcPr>
          <w:p w14:paraId="1334CA9A" w14:textId="78DEC7B9" w:rsidR="00240819" w:rsidRPr="00BE1F43" w:rsidDel="003C5718" w:rsidRDefault="00240819" w:rsidP="00863A6F">
            <w:pPr>
              <w:spacing w:after="0" w:line="240" w:lineRule="auto"/>
              <w:ind w:firstLine="0"/>
              <w:jc w:val="center"/>
              <w:rPr>
                <w:del w:id="784" w:author="Wiegman, Adrian - ARS" w:date="2022-08-04T14:58:00Z"/>
                <w:rFonts w:eastAsia="Times New Roman" w:cs="Times New Roman"/>
                <w:szCs w:val="20"/>
              </w:rPr>
            </w:pPr>
            <w:del w:id="785" w:author="Wiegman, Adrian - ARS" w:date="2022-08-04T14:58:00Z">
              <w:r w:rsidRPr="00BE1F43" w:rsidDel="003C5718">
                <w:rPr>
                  <w:rFonts w:eastAsia="Times New Roman" w:cs="Times New Roman"/>
                  <w:szCs w:val="20"/>
                </w:rPr>
                <w:delText>0.64</w:delText>
              </w:r>
            </w:del>
          </w:p>
        </w:tc>
        <w:tc>
          <w:tcPr>
            <w:tcW w:w="660" w:type="dxa"/>
            <w:gridSpan w:val="2"/>
            <w:shd w:val="clear" w:color="auto" w:fill="auto"/>
            <w:noWrap/>
            <w:vAlign w:val="bottom"/>
            <w:hideMark/>
          </w:tcPr>
          <w:p w14:paraId="6B4D3C01" w14:textId="15A0FCD8" w:rsidR="00240819" w:rsidRPr="00BE1F43" w:rsidDel="003C5718" w:rsidRDefault="00240819" w:rsidP="00863A6F">
            <w:pPr>
              <w:spacing w:after="0" w:line="240" w:lineRule="auto"/>
              <w:ind w:firstLine="0"/>
              <w:jc w:val="center"/>
              <w:rPr>
                <w:del w:id="786" w:author="Wiegman, Adrian - ARS" w:date="2022-08-04T14:58:00Z"/>
                <w:rFonts w:eastAsia="Times New Roman" w:cs="Times New Roman"/>
                <w:szCs w:val="20"/>
              </w:rPr>
            </w:pPr>
          </w:p>
        </w:tc>
        <w:tc>
          <w:tcPr>
            <w:tcW w:w="660" w:type="dxa"/>
            <w:gridSpan w:val="2"/>
            <w:shd w:val="clear" w:color="auto" w:fill="auto"/>
            <w:noWrap/>
            <w:vAlign w:val="bottom"/>
            <w:hideMark/>
          </w:tcPr>
          <w:p w14:paraId="0D03DCD7" w14:textId="0717811A" w:rsidR="00240819" w:rsidRPr="00BE1F43" w:rsidDel="003C5718" w:rsidRDefault="00240819" w:rsidP="00863A6F">
            <w:pPr>
              <w:spacing w:after="0" w:line="240" w:lineRule="auto"/>
              <w:ind w:firstLine="0"/>
              <w:jc w:val="center"/>
              <w:rPr>
                <w:del w:id="787" w:author="Wiegman, Adrian - ARS" w:date="2022-08-04T14:58:00Z"/>
                <w:rFonts w:eastAsia="Times New Roman" w:cs="Times New Roman"/>
                <w:szCs w:val="20"/>
              </w:rPr>
            </w:pPr>
            <w:del w:id="788" w:author="Wiegman, Adrian - ARS" w:date="2022-08-04T14:58:00Z">
              <w:r w:rsidRPr="00BE1F43" w:rsidDel="003C5718">
                <w:rPr>
                  <w:rFonts w:eastAsia="Times New Roman" w:cs="Times New Roman"/>
                  <w:szCs w:val="20"/>
                </w:rPr>
                <w:delText>0.54</w:delText>
              </w:r>
            </w:del>
          </w:p>
        </w:tc>
        <w:tc>
          <w:tcPr>
            <w:tcW w:w="660" w:type="dxa"/>
            <w:gridSpan w:val="2"/>
            <w:shd w:val="clear" w:color="auto" w:fill="auto"/>
            <w:noWrap/>
            <w:vAlign w:val="bottom"/>
            <w:hideMark/>
          </w:tcPr>
          <w:p w14:paraId="683BDBED" w14:textId="2BC088F4" w:rsidR="00240819" w:rsidRPr="00BE1F43" w:rsidDel="003C5718" w:rsidRDefault="00240819" w:rsidP="00863A6F">
            <w:pPr>
              <w:spacing w:after="0" w:line="240" w:lineRule="auto"/>
              <w:ind w:firstLine="0"/>
              <w:jc w:val="center"/>
              <w:rPr>
                <w:del w:id="789" w:author="Wiegman, Adrian - ARS" w:date="2022-08-04T14:58:00Z"/>
                <w:rFonts w:eastAsia="Times New Roman" w:cs="Times New Roman"/>
                <w:szCs w:val="20"/>
              </w:rPr>
            </w:pPr>
          </w:p>
        </w:tc>
        <w:tc>
          <w:tcPr>
            <w:tcW w:w="660" w:type="dxa"/>
            <w:gridSpan w:val="2"/>
            <w:shd w:val="clear" w:color="auto" w:fill="auto"/>
            <w:noWrap/>
            <w:vAlign w:val="bottom"/>
            <w:hideMark/>
          </w:tcPr>
          <w:p w14:paraId="5B70F94C" w14:textId="47F16F66" w:rsidR="00240819" w:rsidRPr="00BE1F43" w:rsidDel="003C5718" w:rsidRDefault="00240819" w:rsidP="00863A6F">
            <w:pPr>
              <w:spacing w:after="0" w:line="240" w:lineRule="auto"/>
              <w:ind w:firstLine="0"/>
              <w:jc w:val="center"/>
              <w:rPr>
                <w:del w:id="790" w:author="Wiegman, Adrian - ARS" w:date="2022-08-04T14:58:00Z"/>
                <w:rFonts w:eastAsia="Times New Roman" w:cs="Times New Roman"/>
                <w:szCs w:val="20"/>
              </w:rPr>
            </w:pPr>
            <w:del w:id="791" w:author="Wiegman, Adrian - ARS" w:date="2022-08-04T14:58:00Z">
              <w:r w:rsidRPr="00BE1F43" w:rsidDel="003C5718">
                <w:rPr>
                  <w:rFonts w:eastAsia="Times New Roman" w:cs="Times New Roman"/>
                  <w:szCs w:val="20"/>
                </w:rPr>
                <w:delText>0.65</w:delText>
              </w:r>
            </w:del>
          </w:p>
        </w:tc>
        <w:tc>
          <w:tcPr>
            <w:tcW w:w="805" w:type="dxa"/>
            <w:gridSpan w:val="3"/>
            <w:shd w:val="clear" w:color="auto" w:fill="auto"/>
            <w:noWrap/>
            <w:vAlign w:val="bottom"/>
            <w:hideMark/>
          </w:tcPr>
          <w:p w14:paraId="1818CF86" w14:textId="2EFC3819" w:rsidR="00240819" w:rsidRPr="00BE1F43" w:rsidDel="003C5718" w:rsidRDefault="00240819" w:rsidP="00863A6F">
            <w:pPr>
              <w:spacing w:after="0" w:line="240" w:lineRule="auto"/>
              <w:ind w:firstLine="0"/>
              <w:jc w:val="center"/>
              <w:rPr>
                <w:del w:id="792" w:author="Wiegman, Adrian - ARS" w:date="2022-08-04T14:58:00Z"/>
                <w:rFonts w:eastAsia="Times New Roman" w:cs="Times New Roman"/>
                <w:szCs w:val="20"/>
              </w:rPr>
            </w:pPr>
            <w:del w:id="793" w:author="Wiegman, Adrian - ARS" w:date="2022-08-04T14:58:00Z">
              <w:r w:rsidRPr="00BE1F43" w:rsidDel="003C5718">
                <w:rPr>
                  <w:rFonts w:eastAsia="Times New Roman" w:cs="Times New Roman"/>
                  <w:szCs w:val="20"/>
                </w:rPr>
                <w:delText>-0.39</w:delText>
              </w:r>
            </w:del>
          </w:p>
        </w:tc>
        <w:tc>
          <w:tcPr>
            <w:tcW w:w="660" w:type="dxa"/>
            <w:gridSpan w:val="2"/>
            <w:shd w:val="clear" w:color="auto" w:fill="auto"/>
            <w:noWrap/>
            <w:vAlign w:val="bottom"/>
            <w:hideMark/>
          </w:tcPr>
          <w:p w14:paraId="0ADE0546" w14:textId="43A0F386" w:rsidR="00240819" w:rsidRPr="00BE1F43" w:rsidDel="003C5718" w:rsidRDefault="00240819" w:rsidP="00863A6F">
            <w:pPr>
              <w:spacing w:after="0" w:line="240" w:lineRule="auto"/>
              <w:ind w:firstLine="0"/>
              <w:jc w:val="center"/>
              <w:rPr>
                <w:del w:id="794" w:author="Wiegman, Adrian - ARS" w:date="2022-08-04T14:58:00Z"/>
                <w:rFonts w:eastAsia="Times New Roman" w:cs="Times New Roman"/>
                <w:szCs w:val="20"/>
              </w:rPr>
            </w:pPr>
            <w:del w:id="795" w:author="Wiegman, Adrian - ARS" w:date="2022-08-04T14:58:00Z">
              <w:r w:rsidRPr="00BE1F43" w:rsidDel="003C5718">
                <w:rPr>
                  <w:rFonts w:eastAsia="Times New Roman" w:cs="Times New Roman"/>
                  <w:szCs w:val="20"/>
                </w:rPr>
                <w:delText>0.38</w:delText>
              </w:r>
            </w:del>
          </w:p>
        </w:tc>
        <w:tc>
          <w:tcPr>
            <w:tcW w:w="660" w:type="dxa"/>
            <w:gridSpan w:val="2"/>
            <w:shd w:val="clear" w:color="auto" w:fill="auto"/>
            <w:noWrap/>
            <w:vAlign w:val="bottom"/>
            <w:hideMark/>
          </w:tcPr>
          <w:p w14:paraId="027D0DC0" w14:textId="14CC0E7F" w:rsidR="00240819" w:rsidRPr="00BE1F43" w:rsidDel="003C5718" w:rsidRDefault="00240819" w:rsidP="00863A6F">
            <w:pPr>
              <w:spacing w:after="0" w:line="240" w:lineRule="auto"/>
              <w:ind w:firstLine="0"/>
              <w:jc w:val="center"/>
              <w:rPr>
                <w:del w:id="796" w:author="Wiegman, Adrian - ARS" w:date="2022-08-04T14:58:00Z"/>
                <w:rFonts w:eastAsia="Times New Roman" w:cs="Times New Roman"/>
                <w:szCs w:val="20"/>
              </w:rPr>
            </w:pPr>
            <w:del w:id="797" w:author="Wiegman, Adrian - ARS" w:date="2022-08-04T14:58:00Z">
              <w:r w:rsidRPr="00BE1F43" w:rsidDel="003C5718">
                <w:rPr>
                  <w:rFonts w:eastAsia="Times New Roman" w:cs="Times New Roman"/>
                  <w:szCs w:val="20"/>
                </w:rPr>
                <w:delText>0.68</w:delText>
              </w:r>
            </w:del>
          </w:p>
        </w:tc>
        <w:tc>
          <w:tcPr>
            <w:tcW w:w="660" w:type="dxa"/>
            <w:gridSpan w:val="2"/>
            <w:shd w:val="clear" w:color="auto" w:fill="D9D9D9" w:themeFill="background1" w:themeFillShade="D9"/>
            <w:noWrap/>
            <w:vAlign w:val="bottom"/>
            <w:hideMark/>
          </w:tcPr>
          <w:p w14:paraId="12851E86" w14:textId="3D9BD11F" w:rsidR="00240819" w:rsidRPr="00BE1F43" w:rsidDel="003C5718" w:rsidRDefault="00643CA7" w:rsidP="00863A6F">
            <w:pPr>
              <w:spacing w:after="0" w:line="240" w:lineRule="auto"/>
              <w:ind w:firstLine="0"/>
              <w:jc w:val="center"/>
              <w:rPr>
                <w:del w:id="798" w:author="Wiegman, Adrian - ARS" w:date="2022-08-04T14:58:00Z"/>
                <w:rFonts w:eastAsia="Times New Roman" w:cs="Times New Roman"/>
                <w:szCs w:val="20"/>
              </w:rPr>
            </w:pPr>
            <w:del w:id="799" w:author="Wiegman, Adrian - ARS" w:date="2022-08-04T14:58:00Z">
              <w:r w:rsidRPr="00BE1F43" w:rsidDel="003C5718">
                <w:rPr>
                  <w:rFonts w:eastAsia="Times New Roman" w:cs="Times New Roman"/>
                  <w:szCs w:val="20"/>
                </w:rPr>
                <w:delText>Fe</w:delText>
              </w:r>
              <w:r w:rsidRPr="00BE1F43" w:rsidDel="003C5718">
                <w:rPr>
                  <w:rFonts w:eastAsia="Times New Roman" w:cs="Times New Roman"/>
                  <w:szCs w:val="20"/>
                  <w:vertAlign w:val="subscript"/>
                </w:rPr>
                <w:delText>ox</w:delText>
              </w:r>
            </w:del>
          </w:p>
        </w:tc>
        <w:tc>
          <w:tcPr>
            <w:tcW w:w="702" w:type="dxa"/>
            <w:gridSpan w:val="2"/>
            <w:shd w:val="clear" w:color="auto" w:fill="auto"/>
            <w:noWrap/>
            <w:vAlign w:val="bottom"/>
            <w:hideMark/>
          </w:tcPr>
          <w:p w14:paraId="17F0AEC3" w14:textId="60FE1236" w:rsidR="00240819" w:rsidRPr="00BE1F43" w:rsidDel="003C5718" w:rsidRDefault="00240819" w:rsidP="00863A6F">
            <w:pPr>
              <w:spacing w:after="0" w:line="240" w:lineRule="auto"/>
              <w:ind w:firstLine="0"/>
              <w:jc w:val="center"/>
              <w:rPr>
                <w:del w:id="800" w:author="Wiegman, Adrian - ARS" w:date="2022-08-04T14:58:00Z"/>
                <w:rFonts w:eastAsia="Times New Roman" w:cs="Times New Roman"/>
                <w:szCs w:val="20"/>
              </w:rPr>
            </w:pPr>
            <w:del w:id="801" w:author="Wiegman, Adrian - ARS" w:date="2022-08-04T14:58:00Z">
              <w:r w:rsidRPr="00BE1F43" w:rsidDel="003C5718">
                <w:rPr>
                  <w:rFonts w:eastAsia="Times New Roman" w:cs="Times New Roman"/>
                  <w:szCs w:val="20"/>
                </w:rPr>
                <w:delText>**</w:delText>
              </w:r>
            </w:del>
          </w:p>
        </w:tc>
        <w:tc>
          <w:tcPr>
            <w:tcW w:w="660" w:type="dxa"/>
            <w:gridSpan w:val="2"/>
            <w:shd w:val="clear" w:color="auto" w:fill="auto"/>
            <w:noWrap/>
            <w:vAlign w:val="bottom"/>
            <w:hideMark/>
          </w:tcPr>
          <w:p w14:paraId="076D1C2D" w14:textId="0E0D8487" w:rsidR="00240819" w:rsidRPr="00BE1F43" w:rsidDel="003C5718" w:rsidRDefault="00240819" w:rsidP="00863A6F">
            <w:pPr>
              <w:spacing w:after="0" w:line="240" w:lineRule="auto"/>
              <w:ind w:firstLine="0"/>
              <w:jc w:val="center"/>
              <w:rPr>
                <w:del w:id="802" w:author="Wiegman, Adrian - ARS" w:date="2022-08-04T14:58:00Z"/>
                <w:rFonts w:eastAsia="Times New Roman" w:cs="Times New Roman"/>
                <w:szCs w:val="20"/>
              </w:rPr>
            </w:pPr>
          </w:p>
        </w:tc>
      </w:tr>
      <w:tr w:rsidR="00240819" w:rsidRPr="00BE1F43" w:rsidDel="003C5718" w14:paraId="6330B0FB" w14:textId="2E99E6B6" w:rsidTr="003C5718">
        <w:trPr>
          <w:gridAfter w:val="2"/>
          <w:wAfter w:w="693" w:type="dxa"/>
          <w:trHeight w:val="288"/>
          <w:del w:id="803" w:author="Wiegman, Adrian - ARS" w:date="2022-08-04T14:58:00Z"/>
        </w:trPr>
        <w:tc>
          <w:tcPr>
            <w:tcW w:w="880" w:type="dxa"/>
            <w:shd w:val="clear" w:color="auto" w:fill="D9D9D9" w:themeFill="background1" w:themeFillShade="D9"/>
            <w:noWrap/>
            <w:vAlign w:val="bottom"/>
            <w:hideMark/>
          </w:tcPr>
          <w:p w14:paraId="19BB6071" w14:textId="4927F7DE" w:rsidR="00240819" w:rsidRPr="00BE1F43" w:rsidDel="003C5718" w:rsidRDefault="00643CA7" w:rsidP="00863A6F">
            <w:pPr>
              <w:spacing w:after="0" w:line="240" w:lineRule="auto"/>
              <w:ind w:firstLine="0"/>
              <w:jc w:val="center"/>
              <w:rPr>
                <w:del w:id="804" w:author="Wiegman, Adrian - ARS" w:date="2022-08-04T14:58:00Z"/>
                <w:rFonts w:eastAsia="Times New Roman" w:cs="Times New Roman"/>
                <w:szCs w:val="20"/>
              </w:rPr>
            </w:pPr>
            <w:del w:id="805" w:author="Wiegman, Adrian - ARS" w:date="2022-08-04T14:58:00Z">
              <w:r w:rsidRPr="00BE1F43" w:rsidDel="003C5718">
                <w:rPr>
                  <w:rFonts w:eastAsia="Times New Roman" w:cs="Times New Roman"/>
                  <w:szCs w:val="20"/>
                </w:rPr>
                <w:delText>PSR</w:delText>
              </w:r>
              <w:r w:rsidRPr="00BE1F43" w:rsidDel="003C5718">
                <w:rPr>
                  <w:rFonts w:eastAsia="Times New Roman" w:cs="Times New Roman"/>
                  <w:szCs w:val="20"/>
                  <w:vertAlign w:val="subscript"/>
                </w:rPr>
                <w:delText>ox</w:delText>
              </w:r>
            </w:del>
          </w:p>
        </w:tc>
        <w:tc>
          <w:tcPr>
            <w:tcW w:w="660" w:type="dxa"/>
            <w:gridSpan w:val="2"/>
            <w:shd w:val="clear" w:color="auto" w:fill="auto"/>
            <w:noWrap/>
            <w:vAlign w:val="bottom"/>
            <w:hideMark/>
          </w:tcPr>
          <w:p w14:paraId="446F7EA1" w14:textId="0C0AF95D" w:rsidR="00240819" w:rsidRPr="00BE1F43" w:rsidDel="003C5718" w:rsidRDefault="00240819" w:rsidP="00863A6F">
            <w:pPr>
              <w:spacing w:after="0" w:line="240" w:lineRule="auto"/>
              <w:ind w:firstLine="0"/>
              <w:jc w:val="center"/>
              <w:rPr>
                <w:del w:id="806" w:author="Wiegman, Adrian - ARS" w:date="2022-08-04T14:58:00Z"/>
                <w:rFonts w:eastAsia="Times New Roman" w:cs="Times New Roman"/>
                <w:szCs w:val="20"/>
              </w:rPr>
            </w:pPr>
            <w:del w:id="807" w:author="Wiegman, Adrian - ARS" w:date="2022-08-04T14:58:00Z">
              <w:r w:rsidRPr="00BE1F43" w:rsidDel="003C5718">
                <w:rPr>
                  <w:rFonts w:eastAsia="Times New Roman" w:cs="Times New Roman"/>
                  <w:szCs w:val="20"/>
                </w:rPr>
                <w:delText>0.54</w:delText>
              </w:r>
            </w:del>
          </w:p>
        </w:tc>
        <w:tc>
          <w:tcPr>
            <w:tcW w:w="660" w:type="dxa"/>
            <w:gridSpan w:val="3"/>
            <w:shd w:val="clear" w:color="auto" w:fill="auto"/>
            <w:noWrap/>
            <w:vAlign w:val="bottom"/>
            <w:hideMark/>
          </w:tcPr>
          <w:p w14:paraId="0459CD72" w14:textId="3F45BE8B" w:rsidR="00240819" w:rsidRPr="00BE1F43" w:rsidDel="003C5718" w:rsidRDefault="00240819" w:rsidP="00863A6F">
            <w:pPr>
              <w:spacing w:after="0" w:line="240" w:lineRule="auto"/>
              <w:ind w:firstLine="0"/>
              <w:jc w:val="center"/>
              <w:rPr>
                <w:del w:id="808" w:author="Wiegman, Adrian - ARS" w:date="2022-08-04T14:58:00Z"/>
                <w:rFonts w:eastAsia="Times New Roman" w:cs="Times New Roman"/>
                <w:szCs w:val="20"/>
              </w:rPr>
            </w:pPr>
            <w:del w:id="809" w:author="Wiegman, Adrian - ARS" w:date="2022-08-04T14:58:00Z">
              <w:r w:rsidRPr="00BE1F43" w:rsidDel="003C5718">
                <w:rPr>
                  <w:rFonts w:eastAsia="Times New Roman" w:cs="Times New Roman"/>
                  <w:szCs w:val="20"/>
                </w:rPr>
                <w:delText>-0.46</w:delText>
              </w:r>
            </w:del>
          </w:p>
        </w:tc>
        <w:tc>
          <w:tcPr>
            <w:tcW w:w="660" w:type="dxa"/>
            <w:gridSpan w:val="2"/>
            <w:shd w:val="clear" w:color="auto" w:fill="auto"/>
            <w:noWrap/>
            <w:vAlign w:val="bottom"/>
            <w:hideMark/>
          </w:tcPr>
          <w:p w14:paraId="042B318F" w14:textId="64180E91" w:rsidR="00240819" w:rsidRPr="00BE1F43" w:rsidDel="003C5718" w:rsidRDefault="00240819" w:rsidP="00863A6F">
            <w:pPr>
              <w:spacing w:after="0" w:line="240" w:lineRule="auto"/>
              <w:ind w:firstLine="0"/>
              <w:jc w:val="center"/>
              <w:rPr>
                <w:del w:id="810" w:author="Wiegman, Adrian - ARS" w:date="2022-08-04T14:58:00Z"/>
                <w:rFonts w:eastAsia="Times New Roman" w:cs="Times New Roman"/>
                <w:szCs w:val="20"/>
              </w:rPr>
            </w:pPr>
            <w:del w:id="811" w:author="Wiegman, Adrian - ARS" w:date="2022-08-04T14:58:00Z">
              <w:r w:rsidRPr="00BE1F43" w:rsidDel="003C5718">
                <w:rPr>
                  <w:rFonts w:eastAsia="Times New Roman" w:cs="Times New Roman"/>
                  <w:szCs w:val="20"/>
                </w:rPr>
                <w:delText>0.51</w:delText>
              </w:r>
            </w:del>
          </w:p>
        </w:tc>
        <w:tc>
          <w:tcPr>
            <w:tcW w:w="660" w:type="dxa"/>
            <w:gridSpan w:val="2"/>
            <w:shd w:val="clear" w:color="auto" w:fill="auto"/>
            <w:noWrap/>
            <w:vAlign w:val="bottom"/>
            <w:hideMark/>
          </w:tcPr>
          <w:p w14:paraId="0818F5B2" w14:textId="662BC13E" w:rsidR="00240819" w:rsidRPr="00BE1F43" w:rsidDel="003C5718" w:rsidRDefault="00240819" w:rsidP="00863A6F">
            <w:pPr>
              <w:spacing w:after="0" w:line="240" w:lineRule="auto"/>
              <w:ind w:firstLine="0"/>
              <w:jc w:val="center"/>
              <w:rPr>
                <w:del w:id="812" w:author="Wiegman, Adrian - ARS" w:date="2022-08-04T14:58:00Z"/>
                <w:rFonts w:eastAsia="Times New Roman" w:cs="Times New Roman"/>
                <w:szCs w:val="20"/>
              </w:rPr>
            </w:pPr>
            <w:del w:id="813" w:author="Wiegman, Adrian - ARS" w:date="2022-08-04T14:58:00Z">
              <w:r w:rsidRPr="00BE1F43" w:rsidDel="003C5718">
                <w:rPr>
                  <w:rFonts w:eastAsia="Times New Roman" w:cs="Times New Roman"/>
                  <w:szCs w:val="20"/>
                </w:rPr>
                <w:delText>-0.44</w:delText>
              </w:r>
            </w:del>
          </w:p>
        </w:tc>
        <w:tc>
          <w:tcPr>
            <w:tcW w:w="660" w:type="dxa"/>
            <w:gridSpan w:val="2"/>
            <w:shd w:val="clear" w:color="auto" w:fill="auto"/>
            <w:noWrap/>
            <w:vAlign w:val="bottom"/>
            <w:hideMark/>
          </w:tcPr>
          <w:p w14:paraId="409670BA" w14:textId="40C2998B" w:rsidR="00240819" w:rsidRPr="00BE1F43" w:rsidDel="003C5718" w:rsidRDefault="00240819" w:rsidP="00863A6F">
            <w:pPr>
              <w:spacing w:after="0" w:line="240" w:lineRule="auto"/>
              <w:ind w:firstLine="0"/>
              <w:jc w:val="center"/>
              <w:rPr>
                <w:del w:id="814" w:author="Wiegman, Adrian - ARS" w:date="2022-08-04T14:58:00Z"/>
                <w:rFonts w:eastAsia="Times New Roman" w:cs="Times New Roman"/>
                <w:szCs w:val="20"/>
              </w:rPr>
            </w:pPr>
            <w:del w:id="815" w:author="Wiegman, Adrian - ARS" w:date="2022-08-04T14:58:00Z">
              <w:r w:rsidRPr="00BE1F43" w:rsidDel="003C5718">
                <w:rPr>
                  <w:rFonts w:eastAsia="Times New Roman" w:cs="Times New Roman"/>
                  <w:szCs w:val="20"/>
                </w:rPr>
                <w:delText>0.72</w:delText>
              </w:r>
            </w:del>
          </w:p>
        </w:tc>
        <w:tc>
          <w:tcPr>
            <w:tcW w:w="660" w:type="dxa"/>
            <w:gridSpan w:val="2"/>
            <w:shd w:val="clear" w:color="auto" w:fill="auto"/>
            <w:noWrap/>
            <w:vAlign w:val="bottom"/>
            <w:hideMark/>
          </w:tcPr>
          <w:p w14:paraId="666F58D9" w14:textId="04893FBE" w:rsidR="00240819" w:rsidRPr="00BE1F43" w:rsidDel="003C5718" w:rsidRDefault="00240819" w:rsidP="00863A6F">
            <w:pPr>
              <w:spacing w:after="0" w:line="240" w:lineRule="auto"/>
              <w:ind w:firstLine="0"/>
              <w:jc w:val="center"/>
              <w:rPr>
                <w:del w:id="816" w:author="Wiegman, Adrian - ARS" w:date="2022-08-04T14:58:00Z"/>
                <w:rFonts w:eastAsia="Times New Roman" w:cs="Times New Roman"/>
                <w:szCs w:val="20"/>
              </w:rPr>
            </w:pPr>
          </w:p>
        </w:tc>
        <w:tc>
          <w:tcPr>
            <w:tcW w:w="660" w:type="dxa"/>
            <w:gridSpan w:val="2"/>
            <w:shd w:val="clear" w:color="auto" w:fill="auto"/>
            <w:noWrap/>
            <w:vAlign w:val="bottom"/>
            <w:hideMark/>
          </w:tcPr>
          <w:p w14:paraId="58B06F65" w14:textId="7A470EA4" w:rsidR="00240819" w:rsidRPr="00BE1F43" w:rsidDel="003C5718" w:rsidRDefault="00240819" w:rsidP="00863A6F">
            <w:pPr>
              <w:spacing w:after="0" w:line="240" w:lineRule="auto"/>
              <w:ind w:firstLine="0"/>
              <w:jc w:val="center"/>
              <w:rPr>
                <w:del w:id="817" w:author="Wiegman, Adrian - ARS" w:date="2022-08-04T14:58:00Z"/>
                <w:rFonts w:eastAsia="Times New Roman" w:cs="Times New Roman"/>
                <w:szCs w:val="20"/>
              </w:rPr>
            </w:pPr>
            <w:del w:id="818" w:author="Wiegman, Adrian - ARS" w:date="2022-08-04T14:58:00Z">
              <w:r w:rsidRPr="00BE1F43" w:rsidDel="003C5718">
                <w:rPr>
                  <w:rFonts w:eastAsia="Times New Roman" w:cs="Times New Roman"/>
                  <w:szCs w:val="20"/>
                </w:rPr>
                <w:delText>-0.55</w:delText>
              </w:r>
            </w:del>
          </w:p>
        </w:tc>
        <w:tc>
          <w:tcPr>
            <w:tcW w:w="660" w:type="dxa"/>
            <w:gridSpan w:val="2"/>
            <w:shd w:val="clear" w:color="auto" w:fill="auto"/>
            <w:noWrap/>
            <w:vAlign w:val="bottom"/>
            <w:hideMark/>
          </w:tcPr>
          <w:p w14:paraId="03AE6B7C" w14:textId="76138032" w:rsidR="00240819" w:rsidRPr="00BE1F43" w:rsidDel="003C5718" w:rsidRDefault="00240819" w:rsidP="00863A6F">
            <w:pPr>
              <w:spacing w:after="0" w:line="240" w:lineRule="auto"/>
              <w:ind w:firstLine="0"/>
              <w:jc w:val="center"/>
              <w:rPr>
                <w:del w:id="819" w:author="Wiegman, Adrian - ARS" w:date="2022-08-04T14:58:00Z"/>
                <w:rFonts w:eastAsia="Times New Roman" w:cs="Times New Roman"/>
                <w:szCs w:val="20"/>
              </w:rPr>
            </w:pPr>
            <w:del w:id="820" w:author="Wiegman, Adrian - ARS" w:date="2022-08-04T14:58:00Z">
              <w:r w:rsidRPr="00BE1F43" w:rsidDel="003C5718">
                <w:rPr>
                  <w:rFonts w:eastAsia="Times New Roman" w:cs="Times New Roman"/>
                  <w:szCs w:val="20"/>
                </w:rPr>
                <w:delText>0.85</w:delText>
              </w:r>
            </w:del>
          </w:p>
        </w:tc>
        <w:tc>
          <w:tcPr>
            <w:tcW w:w="660" w:type="dxa"/>
            <w:gridSpan w:val="2"/>
            <w:shd w:val="clear" w:color="auto" w:fill="auto"/>
            <w:noWrap/>
            <w:vAlign w:val="bottom"/>
            <w:hideMark/>
          </w:tcPr>
          <w:p w14:paraId="555E15D7" w14:textId="6529E81C" w:rsidR="00240819" w:rsidRPr="00BE1F43" w:rsidDel="003C5718" w:rsidRDefault="00240819" w:rsidP="00863A6F">
            <w:pPr>
              <w:spacing w:after="0" w:line="240" w:lineRule="auto"/>
              <w:ind w:firstLine="0"/>
              <w:jc w:val="center"/>
              <w:rPr>
                <w:del w:id="821" w:author="Wiegman, Adrian - ARS" w:date="2022-08-04T14:58:00Z"/>
                <w:rFonts w:eastAsia="Times New Roman" w:cs="Times New Roman"/>
                <w:szCs w:val="20"/>
              </w:rPr>
            </w:pPr>
          </w:p>
        </w:tc>
        <w:tc>
          <w:tcPr>
            <w:tcW w:w="660" w:type="dxa"/>
            <w:gridSpan w:val="2"/>
            <w:shd w:val="clear" w:color="auto" w:fill="auto"/>
            <w:noWrap/>
            <w:vAlign w:val="bottom"/>
            <w:hideMark/>
          </w:tcPr>
          <w:p w14:paraId="1578AFE0" w14:textId="730F90E4" w:rsidR="00240819" w:rsidRPr="00BE1F43" w:rsidDel="003C5718" w:rsidRDefault="00240819" w:rsidP="00863A6F">
            <w:pPr>
              <w:spacing w:after="0" w:line="240" w:lineRule="auto"/>
              <w:ind w:firstLine="0"/>
              <w:jc w:val="center"/>
              <w:rPr>
                <w:del w:id="822" w:author="Wiegman, Adrian - ARS" w:date="2022-08-04T14:58:00Z"/>
                <w:rFonts w:eastAsia="Times New Roman" w:cs="Times New Roman"/>
                <w:szCs w:val="20"/>
              </w:rPr>
            </w:pPr>
            <w:del w:id="823" w:author="Wiegman, Adrian - ARS" w:date="2022-08-04T14:58:00Z">
              <w:r w:rsidRPr="00BE1F43" w:rsidDel="003C5718">
                <w:rPr>
                  <w:rFonts w:eastAsia="Times New Roman" w:cs="Times New Roman"/>
                  <w:szCs w:val="20"/>
                </w:rPr>
                <w:delText>0.82</w:delText>
              </w:r>
            </w:del>
          </w:p>
        </w:tc>
        <w:tc>
          <w:tcPr>
            <w:tcW w:w="660" w:type="dxa"/>
            <w:gridSpan w:val="2"/>
            <w:shd w:val="clear" w:color="auto" w:fill="auto"/>
            <w:noWrap/>
            <w:vAlign w:val="bottom"/>
            <w:hideMark/>
          </w:tcPr>
          <w:p w14:paraId="51FFE4E3" w14:textId="3DB38F54" w:rsidR="00240819" w:rsidRPr="00BE1F43" w:rsidDel="003C5718" w:rsidRDefault="00240819" w:rsidP="00863A6F">
            <w:pPr>
              <w:spacing w:after="0" w:line="240" w:lineRule="auto"/>
              <w:ind w:firstLine="0"/>
              <w:jc w:val="center"/>
              <w:rPr>
                <w:del w:id="824" w:author="Wiegman, Adrian - ARS" w:date="2022-08-04T14:58:00Z"/>
                <w:rFonts w:eastAsia="Times New Roman" w:cs="Times New Roman"/>
                <w:szCs w:val="20"/>
              </w:rPr>
            </w:pPr>
            <w:del w:id="825" w:author="Wiegman, Adrian - ARS" w:date="2022-08-04T14:58:00Z">
              <w:r w:rsidRPr="00BE1F43" w:rsidDel="003C5718">
                <w:rPr>
                  <w:rFonts w:eastAsia="Times New Roman" w:cs="Times New Roman"/>
                  <w:szCs w:val="20"/>
                </w:rPr>
                <w:delText>-0.36</w:delText>
              </w:r>
            </w:del>
          </w:p>
        </w:tc>
        <w:tc>
          <w:tcPr>
            <w:tcW w:w="805" w:type="dxa"/>
            <w:gridSpan w:val="3"/>
            <w:shd w:val="clear" w:color="auto" w:fill="auto"/>
            <w:noWrap/>
            <w:vAlign w:val="bottom"/>
            <w:hideMark/>
          </w:tcPr>
          <w:p w14:paraId="60FCC15D" w14:textId="6E6F4141" w:rsidR="00240819" w:rsidRPr="00BE1F43" w:rsidDel="003C5718" w:rsidRDefault="00240819" w:rsidP="00863A6F">
            <w:pPr>
              <w:spacing w:after="0" w:line="240" w:lineRule="auto"/>
              <w:ind w:firstLine="0"/>
              <w:jc w:val="center"/>
              <w:rPr>
                <w:del w:id="826" w:author="Wiegman, Adrian - ARS" w:date="2022-08-04T14:58:00Z"/>
                <w:rFonts w:eastAsia="Times New Roman" w:cs="Times New Roman"/>
                <w:szCs w:val="20"/>
              </w:rPr>
            </w:pPr>
            <w:del w:id="827" w:author="Wiegman, Adrian - ARS" w:date="2022-08-04T14:58:00Z">
              <w:r w:rsidRPr="00BE1F43" w:rsidDel="003C5718">
                <w:rPr>
                  <w:rFonts w:eastAsia="Times New Roman" w:cs="Times New Roman"/>
                  <w:szCs w:val="20"/>
                </w:rPr>
                <w:delText>0.66</w:delText>
              </w:r>
            </w:del>
          </w:p>
        </w:tc>
        <w:tc>
          <w:tcPr>
            <w:tcW w:w="660" w:type="dxa"/>
            <w:gridSpan w:val="2"/>
            <w:shd w:val="clear" w:color="auto" w:fill="auto"/>
            <w:noWrap/>
            <w:vAlign w:val="bottom"/>
            <w:hideMark/>
          </w:tcPr>
          <w:p w14:paraId="5B92F203" w14:textId="25BAA4F4" w:rsidR="00240819" w:rsidRPr="00BE1F43" w:rsidDel="003C5718" w:rsidRDefault="00240819" w:rsidP="00863A6F">
            <w:pPr>
              <w:spacing w:after="0" w:line="240" w:lineRule="auto"/>
              <w:ind w:firstLine="0"/>
              <w:jc w:val="center"/>
              <w:rPr>
                <w:del w:id="828" w:author="Wiegman, Adrian - ARS" w:date="2022-08-04T14:58:00Z"/>
                <w:rFonts w:eastAsia="Times New Roman" w:cs="Times New Roman"/>
                <w:szCs w:val="20"/>
              </w:rPr>
            </w:pPr>
            <w:del w:id="829" w:author="Wiegman, Adrian - ARS" w:date="2022-08-04T14:58:00Z">
              <w:r w:rsidRPr="00BE1F43" w:rsidDel="003C5718">
                <w:rPr>
                  <w:rFonts w:eastAsia="Times New Roman" w:cs="Times New Roman"/>
                  <w:szCs w:val="20"/>
                </w:rPr>
                <w:delText>0.42</w:delText>
              </w:r>
            </w:del>
          </w:p>
        </w:tc>
        <w:tc>
          <w:tcPr>
            <w:tcW w:w="660" w:type="dxa"/>
            <w:gridSpan w:val="2"/>
            <w:shd w:val="clear" w:color="auto" w:fill="auto"/>
            <w:noWrap/>
            <w:vAlign w:val="bottom"/>
            <w:hideMark/>
          </w:tcPr>
          <w:p w14:paraId="2F5B4624" w14:textId="15E6C375" w:rsidR="00240819" w:rsidRPr="00BE1F43" w:rsidDel="003C5718" w:rsidRDefault="00240819" w:rsidP="00863A6F">
            <w:pPr>
              <w:spacing w:after="0" w:line="240" w:lineRule="auto"/>
              <w:ind w:firstLine="0"/>
              <w:jc w:val="center"/>
              <w:rPr>
                <w:del w:id="830" w:author="Wiegman, Adrian - ARS" w:date="2022-08-04T14:58:00Z"/>
                <w:rFonts w:eastAsia="Times New Roman" w:cs="Times New Roman"/>
                <w:szCs w:val="20"/>
              </w:rPr>
            </w:pPr>
            <w:del w:id="831" w:author="Wiegman, Adrian - ARS" w:date="2022-08-04T14:58:00Z">
              <w:r w:rsidRPr="00BE1F43" w:rsidDel="003C5718">
                <w:rPr>
                  <w:rFonts w:eastAsia="Times New Roman" w:cs="Times New Roman"/>
                  <w:szCs w:val="20"/>
                </w:rPr>
                <w:delText>-0.37</w:delText>
              </w:r>
            </w:del>
          </w:p>
        </w:tc>
        <w:tc>
          <w:tcPr>
            <w:tcW w:w="660" w:type="dxa"/>
            <w:gridSpan w:val="2"/>
            <w:shd w:val="clear" w:color="auto" w:fill="auto"/>
            <w:noWrap/>
            <w:vAlign w:val="bottom"/>
            <w:hideMark/>
          </w:tcPr>
          <w:p w14:paraId="5B9E9FE1" w14:textId="7FFECE60" w:rsidR="00240819" w:rsidRPr="00BE1F43" w:rsidDel="003C5718" w:rsidRDefault="00240819" w:rsidP="00863A6F">
            <w:pPr>
              <w:spacing w:after="0" w:line="240" w:lineRule="auto"/>
              <w:ind w:firstLine="0"/>
              <w:jc w:val="center"/>
              <w:rPr>
                <w:del w:id="832" w:author="Wiegman, Adrian - ARS" w:date="2022-08-04T14:58:00Z"/>
                <w:rFonts w:eastAsia="Times New Roman" w:cs="Times New Roman"/>
                <w:szCs w:val="20"/>
              </w:rPr>
            </w:pPr>
            <w:del w:id="833" w:author="Wiegman, Adrian - ARS" w:date="2022-08-04T14:58:00Z">
              <w:r w:rsidRPr="00BE1F43" w:rsidDel="003C5718">
                <w:rPr>
                  <w:rFonts w:eastAsia="Times New Roman" w:cs="Times New Roman"/>
                  <w:szCs w:val="20"/>
                </w:rPr>
                <w:delText>-0.42</w:delText>
              </w:r>
            </w:del>
          </w:p>
        </w:tc>
        <w:tc>
          <w:tcPr>
            <w:tcW w:w="702" w:type="dxa"/>
            <w:gridSpan w:val="2"/>
            <w:shd w:val="clear" w:color="auto" w:fill="D9D9D9" w:themeFill="background1" w:themeFillShade="D9"/>
            <w:noWrap/>
            <w:vAlign w:val="bottom"/>
            <w:hideMark/>
          </w:tcPr>
          <w:p w14:paraId="6F685B8B" w14:textId="53C5AF52" w:rsidR="00240819" w:rsidRPr="00BE1F43" w:rsidDel="003C5718" w:rsidRDefault="00643CA7" w:rsidP="00863A6F">
            <w:pPr>
              <w:spacing w:after="0" w:line="240" w:lineRule="auto"/>
              <w:ind w:firstLine="0"/>
              <w:jc w:val="center"/>
              <w:rPr>
                <w:del w:id="834" w:author="Wiegman, Adrian - ARS" w:date="2022-08-04T14:58:00Z"/>
                <w:rFonts w:eastAsia="Times New Roman" w:cs="Times New Roman"/>
                <w:szCs w:val="20"/>
              </w:rPr>
            </w:pPr>
            <w:del w:id="835" w:author="Wiegman, Adrian - ARS" w:date="2022-08-04T14:58:00Z">
              <w:r w:rsidRPr="00BE1F43" w:rsidDel="003C5718">
                <w:rPr>
                  <w:rFonts w:eastAsia="Times New Roman" w:cs="Times New Roman"/>
                  <w:szCs w:val="20"/>
                </w:rPr>
                <w:delText>PSR</w:delText>
              </w:r>
              <w:r w:rsidRPr="00BE1F43" w:rsidDel="003C5718">
                <w:rPr>
                  <w:rFonts w:eastAsia="Times New Roman" w:cs="Times New Roman"/>
                  <w:szCs w:val="20"/>
                  <w:vertAlign w:val="subscript"/>
                </w:rPr>
                <w:delText>ox</w:delText>
              </w:r>
            </w:del>
          </w:p>
        </w:tc>
        <w:tc>
          <w:tcPr>
            <w:tcW w:w="660" w:type="dxa"/>
            <w:gridSpan w:val="2"/>
            <w:shd w:val="clear" w:color="auto" w:fill="auto"/>
            <w:noWrap/>
            <w:vAlign w:val="bottom"/>
            <w:hideMark/>
          </w:tcPr>
          <w:p w14:paraId="118CD76A" w14:textId="7874A990" w:rsidR="00240819" w:rsidRPr="00BE1F43" w:rsidDel="003C5718" w:rsidRDefault="00240819" w:rsidP="00863A6F">
            <w:pPr>
              <w:spacing w:after="0" w:line="240" w:lineRule="auto"/>
              <w:ind w:firstLine="0"/>
              <w:jc w:val="center"/>
              <w:rPr>
                <w:del w:id="836" w:author="Wiegman, Adrian - ARS" w:date="2022-08-04T14:58:00Z"/>
                <w:rFonts w:eastAsia="Times New Roman" w:cs="Times New Roman"/>
                <w:szCs w:val="20"/>
              </w:rPr>
            </w:pPr>
            <w:del w:id="837" w:author="Wiegman, Adrian - ARS" w:date="2022-08-04T14:58:00Z">
              <w:r w:rsidRPr="00BE1F43" w:rsidDel="003C5718">
                <w:rPr>
                  <w:rFonts w:eastAsia="Times New Roman" w:cs="Times New Roman"/>
                  <w:szCs w:val="20"/>
                </w:rPr>
                <w:delText>***</w:delText>
              </w:r>
            </w:del>
          </w:p>
        </w:tc>
      </w:tr>
      <w:tr w:rsidR="00240819" w:rsidRPr="00BE1F43" w:rsidDel="003C5718" w14:paraId="4F765683" w14:textId="7F58A06E" w:rsidTr="003C5718">
        <w:trPr>
          <w:gridAfter w:val="2"/>
          <w:wAfter w:w="693" w:type="dxa"/>
          <w:trHeight w:val="288"/>
          <w:del w:id="838" w:author="Wiegman, Adrian - ARS" w:date="2022-08-04T14:58:00Z"/>
        </w:trPr>
        <w:tc>
          <w:tcPr>
            <w:tcW w:w="880" w:type="dxa"/>
            <w:shd w:val="clear" w:color="auto" w:fill="D9D9D9" w:themeFill="background1" w:themeFillShade="D9"/>
            <w:noWrap/>
            <w:vAlign w:val="bottom"/>
            <w:hideMark/>
          </w:tcPr>
          <w:p w14:paraId="5E028538" w14:textId="386216F5" w:rsidR="00240819" w:rsidRPr="00BE1F43" w:rsidDel="003C5718" w:rsidRDefault="00240819" w:rsidP="00863A6F">
            <w:pPr>
              <w:spacing w:after="0" w:line="240" w:lineRule="auto"/>
              <w:ind w:firstLine="0"/>
              <w:jc w:val="center"/>
              <w:rPr>
                <w:del w:id="839" w:author="Wiegman, Adrian - ARS" w:date="2022-08-04T14:58:00Z"/>
                <w:rFonts w:eastAsia="Times New Roman" w:cs="Times New Roman"/>
                <w:szCs w:val="20"/>
              </w:rPr>
            </w:pPr>
            <w:del w:id="840" w:author="Wiegman, Adrian - ARS" w:date="2022-08-04T14:58:00Z">
              <w:r w:rsidRPr="00BE1F43" w:rsidDel="003C5718">
                <w:rPr>
                  <w:rFonts w:eastAsia="Times New Roman" w:cs="Times New Roman"/>
                  <w:szCs w:val="20"/>
                </w:rPr>
                <w:delText>MM-P</w:delText>
              </w:r>
            </w:del>
          </w:p>
        </w:tc>
        <w:tc>
          <w:tcPr>
            <w:tcW w:w="660" w:type="dxa"/>
            <w:gridSpan w:val="2"/>
            <w:shd w:val="clear" w:color="auto" w:fill="auto"/>
            <w:noWrap/>
            <w:vAlign w:val="bottom"/>
            <w:hideMark/>
          </w:tcPr>
          <w:p w14:paraId="21BD8EBC" w14:textId="7239F5D8" w:rsidR="00240819" w:rsidRPr="00BE1F43" w:rsidDel="003C5718" w:rsidRDefault="00240819" w:rsidP="00863A6F">
            <w:pPr>
              <w:spacing w:after="0" w:line="240" w:lineRule="auto"/>
              <w:ind w:firstLine="0"/>
              <w:jc w:val="center"/>
              <w:rPr>
                <w:del w:id="841" w:author="Wiegman, Adrian - ARS" w:date="2022-08-04T14:58:00Z"/>
                <w:rFonts w:eastAsia="Times New Roman" w:cs="Times New Roman"/>
                <w:szCs w:val="20"/>
              </w:rPr>
            </w:pPr>
            <w:del w:id="842" w:author="Wiegman, Adrian - ARS" w:date="2022-08-04T14:58:00Z">
              <w:r w:rsidRPr="00BE1F43" w:rsidDel="003C5718">
                <w:rPr>
                  <w:rFonts w:eastAsia="Times New Roman" w:cs="Times New Roman"/>
                  <w:szCs w:val="20"/>
                </w:rPr>
                <w:delText>0.35</w:delText>
              </w:r>
            </w:del>
          </w:p>
        </w:tc>
        <w:tc>
          <w:tcPr>
            <w:tcW w:w="660" w:type="dxa"/>
            <w:gridSpan w:val="3"/>
            <w:shd w:val="clear" w:color="auto" w:fill="auto"/>
            <w:noWrap/>
            <w:vAlign w:val="bottom"/>
            <w:hideMark/>
          </w:tcPr>
          <w:p w14:paraId="00199087" w14:textId="34994AB1" w:rsidR="00240819" w:rsidRPr="00BE1F43" w:rsidDel="003C5718" w:rsidRDefault="00240819" w:rsidP="00863A6F">
            <w:pPr>
              <w:spacing w:after="0" w:line="240" w:lineRule="auto"/>
              <w:ind w:firstLine="0"/>
              <w:jc w:val="center"/>
              <w:rPr>
                <w:del w:id="843" w:author="Wiegman, Adrian - ARS" w:date="2022-08-04T14:58:00Z"/>
                <w:rFonts w:eastAsia="Times New Roman" w:cs="Times New Roman"/>
                <w:szCs w:val="20"/>
              </w:rPr>
            </w:pPr>
          </w:p>
        </w:tc>
        <w:tc>
          <w:tcPr>
            <w:tcW w:w="660" w:type="dxa"/>
            <w:gridSpan w:val="2"/>
            <w:shd w:val="clear" w:color="auto" w:fill="auto"/>
            <w:noWrap/>
            <w:vAlign w:val="bottom"/>
            <w:hideMark/>
          </w:tcPr>
          <w:p w14:paraId="6FCA306E" w14:textId="77D33F70" w:rsidR="00240819" w:rsidRPr="00BE1F43" w:rsidDel="003C5718" w:rsidRDefault="00240819" w:rsidP="00863A6F">
            <w:pPr>
              <w:spacing w:after="0" w:line="240" w:lineRule="auto"/>
              <w:ind w:firstLine="0"/>
              <w:jc w:val="center"/>
              <w:rPr>
                <w:del w:id="844" w:author="Wiegman, Adrian - ARS" w:date="2022-08-04T14:58:00Z"/>
                <w:rFonts w:eastAsia="Times New Roman" w:cs="Times New Roman"/>
                <w:szCs w:val="20"/>
              </w:rPr>
            </w:pPr>
          </w:p>
        </w:tc>
        <w:tc>
          <w:tcPr>
            <w:tcW w:w="660" w:type="dxa"/>
            <w:gridSpan w:val="2"/>
            <w:shd w:val="clear" w:color="auto" w:fill="auto"/>
            <w:noWrap/>
            <w:vAlign w:val="bottom"/>
            <w:hideMark/>
          </w:tcPr>
          <w:p w14:paraId="3AB0DE4E" w14:textId="7E35B567" w:rsidR="00240819" w:rsidRPr="00BE1F43" w:rsidDel="003C5718" w:rsidRDefault="00240819" w:rsidP="00863A6F">
            <w:pPr>
              <w:spacing w:after="0" w:line="240" w:lineRule="auto"/>
              <w:ind w:firstLine="0"/>
              <w:jc w:val="center"/>
              <w:rPr>
                <w:del w:id="845" w:author="Wiegman, Adrian - ARS" w:date="2022-08-04T14:58:00Z"/>
                <w:rFonts w:eastAsia="Times New Roman" w:cs="Times New Roman"/>
                <w:szCs w:val="20"/>
              </w:rPr>
            </w:pPr>
          </w:p>
        </w:tc>
        <w:tc>
          <w:tcPr>
            <w:tcW w:w="660" w:type="dxa"/>
            <w:gridSpan w:val="2"/>
            <w:shd w:val="clear" w:color="auto" w:fill="auto"/>
            <w:noWrap/>
            <w:vAlign w:val="bottom"/>
            <w:hideMark/>
          </w:tcPr>
          <w:p w14:paraId="2E4D1EA5" w14:textId="75F01ED1" w:rsidR="00240819" w:rsidRPr="00BE1F43" w:rsidDel="003C5718" w:rsidRDefault="00240819" w:rsidP="00863A6F">
            <w:pPr>
              <w:spacing w:after="0" w:line="240" w:lineRule="auto"/>
              <w:ind w:firstLine="0"/>
              <w:jc w:val="center"/>
              <w:rPr>
                <w:del w:id="846" w:author="Wiegman, Adrian - ARS" w:date="2022-08-04T14:58:00Z"/>
                <w:rFonts w:eastAsia="Times New Roman" w:cs="Times New Roman"/>
                <w:szCs w:val="20"/>
              </w:rPr>
            </w:pPr>
            <w:del w:id="847" w:author="Wiegman, Adrian - ARS" w:date="2022-08-04T14:58:00Z">
              <w:r w:rsidRPr="00BE1F43" w:rsidDel="003C5718">
                <w:rPr>
                  <w:rFonts w:eastAsia="Times New Roman" w:cs="Times New Roman"/>
                  <w:szCs w:val="20"/>
                </w:rPr>
                <w:delText>0.69</w:delText>
              </w:r>
            </w:del>
          </w:p>
        </w:tc>
        <w:tc>
          <w:tcPr>
            <w:tcW w:w="660" w:type="dxa"/>
            <w:gridSpan w:val="2"/>
            <w:shd w:val="clear" w:color="auto" w:fill="auto"/>
            <w:noWrap/>
            <w:vAlign w:val="bottom"/>
            <w:hideMark/>
          </w:tcPr>
          <w:p w14:paraId="5F9D5E48" w14:textId="4F7B21F1" w:rsidR="00240819" w:rsidRPr="00BE1F43" w:rsidDel="003C5718" w:rsidRDefault="00240819" w:rsidP="00863A6F">
            <w:pPr>
              <w:spacing w:after="0" w:line="240" w:lineRule="auto"/>
              <w:ind w:firstLine="0"/>
              <w:jc w:val="center"/>
              <w:rPr>
                <w:del w:id="848" w:author="Wiegman, Adrian - ARS" w:date="2022-08-04T14:58:00Z"/>
                <w:rFonts w:eastAsia="Times New Roman" w:cs="Times New Roman"/>
                <w:szCs w:val="20"/>
              </w:rPr>
            </w:pPr>
            <w:del w:id="849" w:author="Wiegman, Adrian - ARS" w:date="2022-08-04T14:58:00Z">
              <w:r w:rsidRPr="00BE1F43" w:rsidDel="003C5718">
                <w:rPr>
                  <w:rFonts w:eastAsia="Times New Roman" w:cs="Times New Roman"/>
                  <w:szCs w:val="20"/>
                </w:rPr>
                <w:delText>-0.63</w:delText>
              </w:r>
            </w:del>
          </w:p>
        </w:tc>
        <w:tc>
          <w:tcPr>
            <w:tcW w:w="660" w:type="dxa"/>
            <w:gridSpan w:val="2"/>
            <w:shd w:val="clear" w:color="auto" w:fill="auto"/>
            <w:noWrap/>
            <w:vAlign w:val="bottom"/>
            <w:hideMark/>
          </w:tcPr>
          <w:p w14:paraId="3336CECB" w14:textId="41D200E7" w:rsidR="00240819" w:rsidRPr="00BE1F43" w:rsidDel="003C5718" w:rsidRDefault="00240819" w:rsidP="00863A6F">
            <w:pPr>
              <w:spacing w:after="0" w:line="240" w:lineRule="auto"/>
              <w:ind w:firstLine="0"/>
              <w:jc w:val="center"/>
              <w:rPr>
                <w:del w:id="850" w:author="Wiegman, Adrian - ARS" w:date="2022-08-04T14:58:00Z"/>
                <w:rFonts w:eastAsia="Times New Roman" w:cs="Times New Roman"/>
                <w:szCs w:val="20"/>
              </w:rPr>
            </w:pPr>
          </w:p>
        </w:tc>
        <w:tc>
          <w:tcPr>
            <w:tcW w:w="660" w:type="dxa"/>
            <w:gridSpan w:val="2"/>
            <w:shd w:val="clear" w:color="auto" w:fill="auto"/>
            <w:noWrap/>
            <w:vAlign w:val="bottom"/>
            <w:hideMark/>
          </w:tcPr>
          <w:p w14:paraId="58A80508" w14:textId="3FA65721" w:rsidR="00240819" w:rsidRPr="00BE1F43" w:rsidDel="003C5718" w:rsidRDefault="00240819" w:rsidP="00863A6F">
            <w:pPr>
              <w:spacing w:after="0" w:line="240" w:lineRule="auto"/>
              <w:ind w:firstLine="0"/>
              <w:jc w:val="center"/>
              <w:rPr>
                <w:del w:id="851" w:author="Wiegman, Adrian - ARS" w:date="2022-08-04T14:58:00Z"/>
                <w:rFonts w:eastAsia="Times New Roman" w:cs="Times New Roman"/>
                <w:szCs w:val="20"/>
              </w:rPr>
            </w:pPr>
            <w:del w:id="852" w:author="Wiegman, Adrian - ARS" w:date="2022-08-04T14:58:00Z">
              <w:r w:rsidRPr="00BE1F43" w:rsidDel="003C5718">
                <w:rPr>
                  <w:rFonts w:eastAsia="Times New Roman" w:cs="Times New Roman"/>
                  <w:szCs w:val="20"/>
                </w:rPr>
                <w:delText>0.71</w:delText>
              </w:r>
            </w:del>
          </w:p>
        </w:tc>
        <w:tc>
          <w:tcPr>
            <w:tcW w:w="660" w:type="dxa"/>
            <w:gridSpan w:val="2"/>
            <w:shd w:val="clear" w:color="auto" w:fill="auto"/>
            <w:noWrap/>
            <w:vAlign w:val="bottom"/>
            <w:hideMark/>
          </w:tcPr>
          <w:p w14:paraId="40D5E217" w14:textId="6B69736A" w:rsidR="00240819" w:rsidRPr="00BE1F43" w:rsidDel="003C5718" w:rsidRDefault="00240819" w:rsidP="00863A6F">
            <w:pPr>
              <w:spacing w:after="0" w:line="240" w:lineRule="auto"/>
              <w:ind w:firstLine="0"/>
              <w:jc w:val="center"/>
              <w:rPr>
                <w:del w:id="853" w:author="Wiegman, Adrian - ARS" w:date="2022-08-04T14:58:00Z"/>
                <w:rFonts w:eastAsia="Times New Roman" w:cs="Times New Roman"/>
                <w:szCs w:val="20"/>
              </w:rPr>
            </w:pPr>
          </w:p>
        </w:tc>
        <w:tc>
          <w:tcPr>
            <w:tcW w:w="660" w:type="dxa"/>
            <w:gridSpan w:val="2"/>
            <w:shd w:val="clear" w:color="auto" w:fill="auto"/>
            <w:noWrap/>
            <w:vAlign w:val="bottom"/>
            <w:hideMark/>
          </w:tcPr>
          <w:p w14:paraId="684F728E" w14:textId="36E24B1C" w:rsidR="00240819" w:rsidRPr="00BE1F43" w:rsidDel="003C5718" w:rsidRDefault="00240819" w:rsidP="00863A6F">
            <w:pPr>
              <w:spacing w:after="0" w:line="240" w:lineRule="auto"/>
              <w:ind w:firstLine="0"/>
              <w:jc w:val="center"/>
              <w:rPr>
                <w:del w:id="854" w:author="Wiegman, Adrian - ARS" w:date="2022-08-04T14:58:00Z"/>
                <w:rFonts w:eastAsia="Times New Roman" w:cs="Times New Roman"/>
                <w:szCs w:val="20"/>
              </w:rPr>
            </w:pPr>
            <w:del w:id="855" w:author="Wiegman, Adrian - ARS" w:date="2022-08-04T14:58:00Z">
              <w:r w:rsidRPr="00BE1F43" w:rsidDel="003C5718">
                <w:rPr>
                  <w:rFonts w:eastAsia="Times New Roman" w:cs="Times New Roman"/>
                  <w:szCs w:val="20"/>
                </w:rPr>
                <w:delText>0.51</w:delText>
              </w:r>
            </w:del>
          </w:p>
        </w:tc>
        <w:tc>
          <w:tcPr>
            <w:tcW w:w="660" w:type="dxa"/>
            <w:gridSpan w:val="2"/>
            <w:shd w:val="clear" w:color="auto" w:fill="auto"/>
            <w:noWrap/>
            <w:vAlign w:val="bottom"/>
            <w:hideMark/>
          </w:tcPr>
          <w:p w14:paraId="4AEAA87F" w14:textId="22683F8D" w:rsidR="00240819" w:rsidRPr="00BE1F43" w:rsidDel="003C5718" w:rsidRDefault="00240819" w:rsidP="00863A6F">
            <w:pPr>
              <w:spacing w:after="0" w:line="240" w:lineRule="auto"/>
              <w:ind w:firstLine="0"/>
              <w:jc w:val="center"/>
              <w:rPr>
                <w:del w:id="856" w:author="Wiegman, Adrian - ARS" w:date="2022-08-04T14:58:00Z"/>
                <w:rFonts w:eastAsia="Times New Roman" w:cs="Times New Roman"/>
                <w:szCs w:val="20"/>
              </w:rPr>
            </w:pPr>
          </w:p>
        </w:tc>
        <w:tc>
          <w:tcPr>
            <w:tcW w:w="805" w:type="dxa"/>
            <w:gridSpan w:val="3"/>
            <w:shd w:val="clear" w:color="auto" w:fill="auto"/>
            <w:noWrap/>
            <w:vAlign w:val="bottom"/>
            <w:hideMark/>
          </w:tcPr>
          <w:p w14:paraId="274EF418" w14:textId="77405FF4" w:rsidR="00240819" w:rsidRPr="00BE1F43" w:rsidDel="003C5718" w:rsidRDefault="00240819" w:rsidP="00863A6F">
            <w:pPr>
              <w:spacing w:after="0" w:line="240" w:lineRule="auto"/>
              <w:ind w:firstLine="0"/>
              <w:jc w:val="center"/>
              <w:rPr>
                <w:del w:id="857" w:author="Wiegman, Adrian - ARS" w:date="2022-08-04T14:58:00Z"/>
                <w:rFonts w:eastAsia="Times New Roman" w:cs="Times New Roman"/>
                <w:szCs w:val="20"/>
              </w:rPr>
            </w:pPr>
            <w:del w:id="858" w:author="Wiegman, Adrian - ARS" w:date="2022-08-04T14:58:00Z">
              <w:r w:rsidRPr="00BE1F43" w:rsidDel="003C5718">
                <w:rPr>
                  <w:rFonts w:eastAsia="Times New Roman" w:cs="Times New Roman"/>
                  <w:szCs w:val="20"/>
                </w:rPr>
                <w:delText>0.36</w:delText>
              </w:r>
            </w:del>
          </w:p>
        </w:tc>
        <w:tc>
          <w:tcPr>
            <w:tcW w:w="660" w:type="dxa"/>
            <w:gridSpan w:val="2"/>
            <w:shd w:val="clear" w:color="auto" w:fill="auto"/>
            <w:noWrap/>
            <w:vAlign w:val="bottom"/>
            <w:hideMark/>
          </w:tcPr>
          <w:p w14:paraId="1AF6FC09" w14:textId="7BAE1BA2" w:rsidR="00240819" w:rsidRPr="00BE1F43" w:rsidDel="003C5718" w:rsidRDefault="00240819" w:rsidP="00863A6F">
            <w:pPr>
              <w:spacing w:after="0" w:line="240" w:lineRule="auto"/>
              <w:ind w:firstLine="0"/>
              <w:jc w:val="center"/>
              <w:rPr>
                <w:del w:id="859" w:author="Wiegman, Adrian - ARS" w:date="2022-08-04T14:58:00Z"/>
                <w:rFonts w:eastAsia="Times New Roman" w:cs="Times New Roman"/>
                <w:szCs w:val="20"/>
              </w:rPr>
            </w:pPr>
          </w:p>
        </w:tc>
        <w:tc>
          <w:tcPr>
            <w:tcW w:w="660" w:type="dxa"/>
            <w:gridSpan w:val="2"/>
            <w:shd w:val="clear" w:color="auto" w:fill="auto"/>
            <w:noWrap/>
            <w:vAlign w:val="bottom"/>
            <w:hideMark/>
          </w:tcPr>
          <w:p w14:paraId="102FAB68" w14:textId="616709C4" w:rsidR="00240819" w:rsidRPr="00BE1F43" w:rsidDel="003C5718" w:rsidRDefault="00240819" w:rsidP="00863A6F">
            <w:pPr>
              <w:spacing w:after="0" w:line="240" w:lineRule="auto"/>
              <w:ind w:firstLine="0"/>
              <w:jc w:val="center"/>
              <w:rPr>
                <w:del w:id="860" w:author="Wiegman, Adrian - ARS" w:date="2022-08-04T14:58:00Z"/>
                <w:rFonts w:eastAsia="Times New Roman" w:cs="Times New Roman"/>
                <w:szCs w:val="20"/>
              </w:rPr>
            </w:pPr>
          </w:p>
        </w:tc>
        <w:tc>
          <w:tcPr>
            <w:tcW w:w="660" w:type="dxa"/>
            <w:gridSpan w:val="2"/>
            <w:shd w:val="clear" w:color="auto" w:fill="auto"/>
            <w:noWrap/>
            <w:vAlign w:val="bottom"/>
            <w:hideMark/>
          </w:tcPr>
          <w:p w14:paraId="0FCF68DC" w14:textId="48EE7E0B" w:rsidR="00240819" w:rsidRPr="00BE1F43" w:rsidDel="003C5718" w:rsidRDefault="00240819" w:rsidP="00863A6F">
            <w:pPr>
              <w:spacing w:after="0" w:line="240" w:lineRule="auto"/>
              <w:ind w:firstLine="0"/>
              <w:jc w:val="center"/>
              <w:rPr>
                <w:del w:id="861" w:author="Wiegman, Adrian - ARS" w:date="2022-08-04T14:58:00Z"/>
                <w:rFonts w:eastAsia="Times New Roman" w:cs="Times New Roman"/>
                <w:szCs w:val="20"/>
              </w:rPr>
            </w:pPr>
          </w:p>
        </w:tc>
        <w:tc>
          <w:tcPr>
            <w:tcW w:w="702" w:type="dxa"/>
            <w:gridSpan w:val="2"/>
            <w:shd w:val="clear" w:color="auto" w:fill="auto"/>
            <w:noWrap/>
            <w:vAlign w:val="bottom"/>
            <w:hideMark/>
          </w:tcPr>
          <w:p w14:paraId="22F67C9E" w14:textId="6D58A282" w:rsidR="00240819" w:rsidRPr="00BE1F43" w:rsidDel="003C5718" w:rsidRDefault="00240819" w:rsidP="00863A6F">
            <w:pPr>
              <w:spacing w:after="0" w:line="240" w:lineRule="auto"/>
              <w:ind w:firstLine="0"/>
              <w:jc w:val="center"/>
              <w:rPr>
                <w:del w:id="862" w:author="Wiegman, Adrian - ARS" w:date="2022-08-04T14:58:00Z"/>
                <w:rFonts w:eastAsia="Times New Roman" w:cs="Times New Roman"/>
                <w:szCs w:val="20"/>
              </w:rPr>
            </w:pPr>
            <w:del w:id="863" w:author="Wiegman, Adrian - ARS" w:date="2022-08-04T14:58:00Z">
              <w:r w:rsidRPr="00BE1F43" w:rsidDel="003C5718">
                <w:rPr>
                  <w:rFonts w:eastAsia="Times New Roman" w:cs="Times New Roman"/>
                  <w:szCs w:val="20"/>
                </w:rPr>
                <w:delText>0.68</w:delText>
              </w:r>
            </w:del>
          </w:p>
        </w:tc>
        <w:tc>
          <w:tcPr>
            <w:tcW w:w="660" w:type="dxa"/>
            <w:gridSpan w:val="2"/>
            <w:shd w:val="clear" w:color="auto" w:fill="D9D9D9" w:themeFill="background1" w:themeFillShade="D9"/>
            <w:noWrap/>
            <w:vAlign w:val="bottom"/>
            <w:hideMark/>
          </w:tcPr>
          <w:p w14:paraId="651771D1" w14:textId="6E9FB110" w:rsidR="00240819" w:rsidRPr="00BE1F43" w:rsidDel="003C5718" w:rsidRDefault="00240819" w:rsidP="00863A6F">
            <w:pPr>
              <w:spacing w:after="0" w:line="240" w:lineRule="auto"/>
              <w:ind w:firstLine="0"/>
              <w:jc w:val="center"/>
              <w:rPr>
                <w:del w:id="864" w:author="Wiegman, Adrian - ARS" w:date="2022-08-04T14:58:00Z"/>
                <w:rFonts w:eastAsia="Times New Roman" w:cs="Times New Roman"/>
                <w:szCs w:val="20"/>
              </w:rPr>
            </w:pPr>
            <w:del w:id="865" w:author="Wiegman, Adrian - ARS" w:date="2022-08-04T14:58:00Z">
              <w:r w:rsidRPr="00BE1F43" w:rsidDel="003C5718">
                <w:rPr>
                  <w:rFonts w:eastAsia="Times New Roman" w:cs="Times New Roman"/>
                  <w:szCs w:val="20"/>
                </w:rPr>
                <w:delText>MM-P</w:delText>
              </w:r>
            </w:del>
          </w:p>
        </w:tc>
      </w:tr>
      <w:tr w:rsidR="003C5718" w:rsidRPr="003C5718" w14:paraId="44FD838B"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0"/>
          <w:ins w:id="866" w:author="Wiegman, Adrian - ARS" w:date="2022-08-04T14:58:00Z"/>
        </w:trPr>
        <w:tc>
          <w:tcPr>
            <w:tcW w:w="98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7A2FD41D" w14:textId="77777777" w:rsidR="003C5718" w:rsidRPr="003C5718" w:rsidRDefault="003C5718" w:rsidP="003C5718">
            <w:pPr>
              <w:spacing w:after="0" w:line="240" w:lineRule="auto"/>
              <w:ind w:firstLine="0"/>
              <w:jc w:val="center"/>
              <w:rPr>
                <w:ins w:id="867" w:author="Wiegman, Adrian - ARS" w:date="2022-08-04T14:58:00Z"/>
                <w:rFonts w:eastAsia="Times New Roman" w:cs="Times New Roman"/>
                <w:b/>
                <w:bCs/>
                <w:color w:val="000000"/>
                <w:szCs w:val="20"/>
              </w:rPr>
            </w:pPr>
            <w:ins w:id="868" w:author="Wiegman, Adrian - ARS" w:date="2022-08-04T14:58:00Z">
              <w:r w:rsidRPr="003C5718">
                <w:rPr>
                  <w:rFonts w:eastAsia="Times New Roman" w:cs="Times New Roman"/>
                  <w:b/>
                  <w:bCs/>
                  <w:color w:val="000000"/>
                  <w:szCs w:val="20"/>
                </w:rPr>
                <w:t> </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17E94AD5" w14:textId="77777777" w:rsidR="003C5718" w:rsidRPr="003C5718" w:rsidRDefault="003C5718" w:rsidP="003C5718">
            <w:pPr>
              <w:spacing w:after="0" w:line="240" w:lineRule="auto"/>
              <w:ind w:firstLine="0"/>
              <w:jc w:val="center"/>
              <w:rPr>
                <w:ins w:id="869" w:author="Wiegman, Adrian - ARS" w:date="2022-08-04T14:58:00Z"/>
                <w:rFonts w:eastAsia="Times New Roman" w:cs="Times New Roman"/>
                <w:b/>
                <w:bCs/>
                <w:color w:val="000000"/>
                <w:szCs w:val="20"/>
              </w:rPr>
            </w:pPr>
            <w:ins w:id="870" w:author="Wiegman, Adrian - ARS" w:date="2022-08-04T14:58:00Z">
              <w:r w:rsidRPr="003C5718">
                <w:rPr>
                  <w:rFonts w:eastAsia="Times New Roman" w:cs="Times New Roman"/>
                  <w:b/>
                  <w:bCs/>
                  <w:color w:val="000000"/>
                  <w:szCs w:val="20"/>
                </w:rPr>
                <w:t>FF</w:t>
              </w:r>
            </w:ins>
          </w:p>
        </w:tc>
        <w:tc>
          <w:tcPr>
            <w:tcW w:w="60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6BE88F3D" w14:textId="77777777" w:rsidR="003C5718" w:rsidRPr="003C5718" w:rsidRDefault="003C5718" w:rsidP="003C5718">
            <w:pPr>
              <w:spacing w:after="0" w:line="240" w:lineRule="auto"/>
              <w:ind w:firstLine="0"/>
              <w:jc w:val="center"/>
              <w:rPr>
                <w:ins w:id="871" w:author="Wiegman, Adrian - ARS" w:date="2022-08-04T14:58:00Z"/>
                <w:rFonts w:eastAsia="Times New Roman" w:cs="Times New Roman"/>
                <w:b/>
                <w:bCs/>
                <w:color w:val="000000"/>
                <w:szCs w:val="20"/>
              </w:rPr>
            </w:pPr>
            <w:ins w:id="872" w:author="Wiegman, Adrian - ARS" w:date="2022-08-04T14:58:00Z">
              <w:r w:rsidRPr="003C5718">
                <w:rPr>
                  <w:rFonts w:eastAsia="Times New Roman" w:cs="Times New Roman"/>
                  <w:b/>
                  <w:bCs/>
                  <w:color w:val="000000"/>
                  <w:szCs w:val="20"/>
                </w:rPr>
                <w:t>YSF</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53CC0A66" w14:textId="77777777" w:rsidR="003C5718" w:rsidRPr="003C5718" w:rsidRDefault="003C5718" w:rsidP="003C5718">
            <w:pPr>
              <w:spacing w:after="0" w:line="240" w:lineRule="auto"/>
              <w:ind w:firstLine="0"/>
              <w:jc w:val="center"/>
              <w:rPr>
                <w:ins w:id="873" w:author="Wiegman, Adrian - ARS" w:date="2022-08-04T14:58:00Z"/>
                <w:rFonts w:eastAsia="Times New Roman" w:cs="Times New Roman"/>
                <w:b/>
                <w:bCs/>
                <w:color w:val="000000"/>
                <w:szCs w:val="20"/>
              </w:rPr>
            </w:pPr>
            <w:ins w:id="874" w:author="Wiegman, Adrian - ARS" w:date="2022-08-04T14:58:00Z">
              <w:r w:rsidRPr="003C5718">
                <w:rPr>
                  <w:rFonts w:eastAsia="Times New Roman" w:cs="Times New Roman"/>
                  <w:b/>
                  <w:bCs/>
                  <w:color w:val="000000"/>
                  <w:szCs w:val="20"/>
                </w:rPr>
                <w:t>sand</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55B7D2FB" w14:textId="77777777" w:rsidR="003C5718" w:rsidRPr="003C5718" w:rsidRDefault="003C5718" w:rsidP="003C5718">
            <w:pPr>
              <w:spacing w:after="0" w:line="240" w:lineRule="auto"/>
              <w:ind w:firstLine="0"/>
              <w:jc w:val="center"/>
              <w:rPr>
                <w:ins w:id="875" w:author="Wiegman, Adrian - ARS" w:date="2022-08-04T14:58:00Z"/>
                <w:rFonts w:eastAsia="Times New Roman" w:cs="Times New Roman"/>
                <w:b/>
                <w:bCs/>
                <w:color w:val="000000"/>
                <w:szCs w:val="20"/>
              </w:rPr>
            </w:pPr>
            <w:ins w:id="876" w:author="Wiegman, Adrian - ARS" w:date="2022-08-04T14:58:00Z">
              <w:r w:rsidRPr="003C5718">
                <w:rPr>
                  <w:rFonts w:eastAsia="Times New Roman" w:cs="Times New Roman"/>
                  <w:b/>
                  <w:bCs/>
                  <w:color w:val="000000"/>
                  <w:szCs w:val="20"/>
                </w:rPr>
                <w:t>silt</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0825BE8E" w14:textId="77777777" w:rsidR="003C5718" w:rsidRPr="003C5718" w:rsidRDefault="003C5718" w:rsidP="003C5718">
            <w:pPr>
              <w:spacing w:after="0" w:line="240" w:lineRule="auto"/>
              <w:ind w:firstLine="0"/>
              <w:jc w:val="center"/>
              <w:rPr>
                <w:ins w:id="877" w:author="Wiegman, Adrian - ARS" w:date="2022-08-04T14:58:00Z"/>
                <w:rFonts w:eastAsia="Times New Roman" w:cs="Times New Roman"/>
                <w:b/>
                <w:bCs/>
                <w:color w:val="000000"/>
                <w:szCs w:val="20"/>
              </w:rPr>
            </w:pPr>
            <w:ins w:id="878" w:author="Wiegman, Adrian - ARS" w:date="2022-08-04T14:58:00Z">
              <w:r w:rsidRPr="003C5718">
                <w:rPr>
                  <w:rFonts w:eastAsia="Times New Roman" w:cs="Times New Roman"/>
                  <w:b/>
                  <w:bCs/>
                  <w:color w:val="000000"/>
                  <w:szCs w:val="20"/>
                </w:rPr>
                <w:t>clay</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2B0BF91F" w14:textId="77777777" w:rsidR="003C5718" w:rsidRPr="003C5718" w:rsidRDefault="003C5718" w:rsidP="003C5718">
            <w:pPr>
              <w:spacing w:after="0" w:line="240" w:lineRule="auto"/>
              <w:ind w:firstLine="0"/>
              <w:jc w:val="center"/>
              <w:rPr>
                <w:ins w:id="879" w:author="Wiegman, Adrian - ARS" w:date="2022-08-04T14:58:00Z"/>
                <w:rFonts w:eastAsia="Times New Roman" w:cs="Times New Roman"/>
                <w:b/>
                <w:bCs/>
                <w:color w:val="000000"/>
                <w:szCs w:val="20"/>
              </w:rPr>
            </w:pPr>
            <w:ins w:id="880" w:author="Wiegman, Adrian - ARS" w:date="2022-08-04T14:58:00Z">
              <w:r w:rsidRPr="003C5718">
                <w:rPr>
                  <w:rFonts w:eastAsia="Times New Roman" w:cs="Times New Roman"/>
                  <w:b/>
                  <w:bCs/>
                  <w:color w:val="000000"/>
                  <w:szCs w:val="20"/>
                </w:rPr>
                <w:t>MC</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0560E232" w14:textId="77777777" w:rsidR="003C5718" w:rsidRPr="003C5718" w:rsidRDefault="003C5718" w:rsidP="003C5718">
            <w:pPr>
              <w:spacing w:after="0" w:line="240" w:lineRule="auto"/>
              <w:ind w:firstLine="0"/>
              <w:jc w:val="center"/>
              <w:rPr>
                <w:ins w:id="881" w:author="Wiegman, Adrian - ARS" w:date="2022-08-04T14:58:00Z"/>
                <w:rFonts w:eastAsia="Times New Roman" w:cs="Times New Roman"/>
                <w:b/>
                <w:bCs/>
                <w:color w:val="000000"/>
                <w:szCs w:val="20"/>
              </w:rPr>
            </w:pPr>
            <w:ins w:id="882" w:author="Wiegman, Adrian - ARS" w:date="2022-08-04T14:58:00Z">
              <w:r w:rsidRPr="003C5718">
                <w:rPr>
                  <w:rFonts w:eastAsia="Times New Roman" w:cs="Times New Roman"/>
                  <w:b/>
                  <w:bCs/>
                  <w:color w:val="000000"/>
                  <w:szCs w:val="20"/>
                </w:rPr>
                <w:t>BD</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70D25A06" w14:textId="77777777" w:rsidR="003C5718" w:rsidRPr="003C5718" w:rsidRDefault="003C5718" w:rsidP="003C5718">
            <w:pPr>
              <w:spacing w:after="0" w:line="240" w:lineRule="auto"/>
              <w:ind w:firstLine="0"/>
              <w:jc w:val="center"/>
              <w:rPr>
                <w:ins w:id="883" w:author="Wiegman, Adrian - ARS" w:date="2022-08-04T14:58:00Z"/>
                <w:rFonts w:eastAsia="Times New Roman" w:cs="Times New Roman"/>
                <w:b/>
                <w:bCs/>
                <w:color w:val="000000"/>
                <w:szCs w:val="20"/>
              </w:rPr>
            </w:pPr>
            <w:ins w:id="884" w:author="Wiegman, Adrian - ARS" w:date="2022-08-04T14:58:00Z">
              <w:r w:rsidRPr="003C5718">
                <w:rPr>
                  <w:rFonts w:eastAsia="Times New Roman" w:cs="Times New Roman"/>
                  <w:b/>
                  <w:bCs/>
                  <w:color w:val="000000"/>
                  <w:szCs w:val="20"/>
                </w:rPr>
                <w:t>LOI</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50D48B6B" w14:textId="77777777" w:rsidR="003C5718" w:rsidRPr="003C5718" w:rsidRDefault="003C5718" w:rsidP="003C5718">
            <w:pPr>
              <w:spacing w:after="0" w:line="240" w:lineRule="auto"/>
              <w:ind w:firstLine="0"/>
              <w:jc w:val="center"/>
              <w:rPr>
                <w:ins w:id="885" w:author="Wiegman, Adrian - ARS" w:date="2022-08-04T14:58:00Z"/>
                <w:rFonts w:eastAsia="Times New Roman" w:cs="Times New Roman"/>
                <w:b/>
                <w:bCs/>
                <w:color w:val="000000"/>
                <w:szCs w:val="20"/>
              </w:rPr>
            </w:pPr>
            <w:ins w:id="886" w:author="Wiegman, Adrian - ARS" w:date="2022-08-04T14:58:00Z">
              <w:r w:rsidRPr="003C5718">
                <w:rPr>
                  <w:rFonts w:eastAsia="Times New Roman" w:cs="Times New Roman"/>
                  <w:b/>
                  <w:bCs/>
                  <w:color w:val="000000"/>
                  <w:szCs w:val="20"/>
                </w:rPr>
                <w:t>WEP</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04F56FCD" w14:textId="77777777" w:rsidR="003C5718" w:rsidRPr="003C5718" w:rsidRDefault="003C5718" w:rsidP="003C5718">
            <w:pPr>
              <w:spacing w:after="0" w:line="240" w:lineRule="auto"/>
              <w:ind w:firstLine="0"/>
              <w:jc w:val="center"/>
              <w:rPr>
                <w:ins w:id="887" w:author="Wiegman, Adrian - ARS" w:date="2022-08-04T14:58:00Z"/>
                <w:rFonts w:eastAsia="Times New Roman" w:cs="Times New Roman"/>
                <w:b/>
                <w:bCs/>
                <w:color w:val="000000"/>
                <w:szCs w:val="20"/>
              </w:rPr>
            </w:pPr>
            <w:ins w:id="888" w:author="Wiegman, Adrian - ARS" w:date="2022-08-04T14:58:00Z">
              <w:r w:rsidRPr="003C5718">
                <w:rPr>
                  <w:rFonts w:eastAsia="Times New Roman" w:cs="Times New Roman"/>
                  <w:b/>
                  <w:bCs/>
                  <w:color w:val="000000"/>
                  <w:szCs w:val="20"/>
                </w:rPr>
                <w:t>HCl-Pi</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56CEBC7A" w14:textId="77777777" w:rsidR="003C5718" w:rsidRPr="003C5718" w:rsidRDefault="003C5718" w:rsidP="003C5718">
            <w:pPr>
              <w:spacing w:after="0" w:line="240" w:lineRule="auto"/>
              <w:ind w:firstLine="0"/>
              <w:jc w:val="center"/>
              <w:rPr>
                <w:ins w:id="889" w:author="Wiegman, Adrian - ARS" w:date="2022-08-04T14:58:00Z"/>
                <w:rFonts w:eastAsia="Times New Roman" w:cs="Times New Roman"/>
                <w:b/>
                <w:bCs/>
                <w:color w:val="000000"/>
                <w:szCs w:val="20"/>
              </w:rPr>
            </w:pPr>
            <w:ins w:id="890" w:author="Wiegman, Adrian - ARS" w:date="2022-08-04T14:58:00Z">
              <w:r w:rsidRPr="003C5718">
                <w:rPr>
                  <w:rFonts w:eastAsia="Times New Roman" w:cs="Times New Roman"/>
                  <w:b/>
                  <w:bCs/>
                  <w:color w:val="000000"/>
                  <w:szCs w:val="20"/>
                </w:rPr>
                <w:t>HCl-TP</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54216637" w14:textId="77777777" w:rsidR="003C5718" w:rsidRPr="003C5718" w:rsidRDefault="003C5718" w:rsidP="003C5718">
            <w:pPr>
              <w:spacing w:after="0" w:line="240" w:lineRule="auto"/>
              <w:ind w:firstLine="0"/>
              <w:jc w:val="center"/>
              <w:rPr>
                <w:ins w:id="891" w:author="Wiegman, Adrian - ARS" w:date="2022-08-04T14:58:00Z"/>
                <w:rFonts w:eastAsia="Times New Roman" w:cs="Times New Roman"/>
                <w:b/>
                <w:bCs/>
                <w:color w:val="000000"/>
                <w:szCs w:val="20"/>
              </w:rPr>
            </w:pPr>
            <w:ins w:id="892" w:author="Wiegman, Adrian - ARS" w:date="2022-08-04T14:58:00Z">
              <w:r w:rsidRPr="003C5718">
                <w:rPr>
                  <w:rFonts w:eastAsia="Times New Roman" w:cs="Times New Roman"/>
                  <w:b/>
                  <w:bCs/>
                  <w:color w:val="000000"/>
                  <w:szCs w:val="20"/>
                </w:rPr>
                <w:t>HCl-Po</w:t>
              </w:r>
            </w:ins>
          </w:p>
        </w:tc>
        <w:tc>
          <w:tcPr>
            <w:tcW w:w="60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205B3A47" w14:textId="77777777" w:rsidR="003C5718" w:rsidRPr="003C5718" w:rsidRDefault="003C5718" w:rsidP="003C5718">
            <w:pPr>
              <w:spacing w:after="0" w:line="240" w:lineRule="auto"/>
              <w:ind w:firstLine="0"/>
              <w:jc w:val="center"/>
              <w:rPr>
                <w:ins w:id="893" w:author="Wiegman, Adrian - ARS" w:date="2022-08-04T14:58:00Z"/>
                <w:rFonts w:eastAsia="Times New Roman" w:cs="Times New Roman"/>
                <w:b/>
                <w:bCs/>
                <w:color w:val="000000"/>
                <w:szCs w:val="20"/>
              </w:rPr>
            </w:pPr>
            <w:ins w:id="894" w:author="Wiegman, Adrian - ARS" w:date="2022-08-04T14:58:00Z">
              <w:r w:rsidRPr="003C5718">
                <w:rPr>
                  <w:rFonts w:eastAsia="Times New Roman" w:cs="Times New Roman"/>
                  <w:b/>
                  <w:bCs/>
                  <w:color w:val="000000"/>
                  <w:szCs w:val="20"/>
                </w:rPr>
                <w:t>HCl-[Pi:TP]</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66D777A7" w14:textId="77777777" w:rsidR="003C5718" w:rsidRPr="003C5718" w:rsidRDefault="003C5718" w:rsidP="003C5718">
            <w:pPr>
              <w:spacing w:after="0" w:line="240" w:lineRule="auto"/>
              <w:ind w:firstLine="0"/>
              <w:jc w:val="center"/>
              <w:rPr>
                <w:ins w:id="895" w:author="Wiegman, Adrian - ARS" w:date="2022-08-04T14:58:00Z"/>
                <w:rFonts w:eastAsia="Times New Roman" w:cs="Times New Roman"/>
                <w:b/>
                <w:bCs/>
                <w:color w:val="000000"/>
                <w:szCs w:val="20"/>
              </w:rPr>
            </w:pPr>
            <w:ins w:id="896" w:author="Wiegman, Adrian - ARS" w:date="2022-08-04T14:58:00Z">
              <w:r w:rsidRPr="003C5718">
                <w:rPr>
                  <w:rFonts w:eastAsia="Times New Roman" w:cs="Times New Roman"/>
                  <w:b/>
                  <w:bCs/>
                  <w:color w:val="000000"/>
                  <w:szCs w:val="20"/>
                </w:rPr>
                <w:t>MM-P</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731634E8" w14:textId="77777777" w:rsidR="003C5718" w:rsidRPr="003C5718" w:rsidRDefault="003C5718" w:rsidP="003C5718">
            <w:pPr>
              <w:spacing w:after="0" w:line="240" w:lineRule="auto"/>
              <w:ind w:firstLine="0"/>
              <w:jc w:val="center"/>
              <w:rPr>
                <w:ins w:id="897" w:author="Wiegman, Adrian - ARS" w:date="2022-08-04T14:58:00Z"/>
                <w:rFonts w:eastAsia="Times New Roman" w:cs="Times New Roman"/>
                <w:b/>
                <w:bCs/>
                <w:color w:val="000000"/>
                <w:szCs w:val="20"/>
              </w:rPr>
            </w:pPr>
            <w:ins w:id="898" w:author="Wiegman, Adrian - ARS" w:date="2022-08-04T14:58:00Z">
              <w:r w:rsidRPr="003C5718">
                <w:rPr>
                  <w:rFonts w:eastAsia="Times New Roman" w:cs="Times New Roman"/>
                  <w:b/>
                  <w:bCs/>
                  <w:color w:val="000000"/>
                  <w:szCs w:val="20"/>
                </w:rPr>
                <w:t>Al</w:t>
              </w:r>
              <w:r w:rsidRPr="003C5718">
                <w:rPr>
                  <w:rFonts w:eastAsia="Times New Roman" w:cs="Times New Roman"/>
                  <w:b/>
                  <w:bCs/>
                  <w:color w:val="000000"/>
                  <w:szCs w:val="20"/>
                  <w:vertAlign w:val="subscript"/>
                </w:rPr>
                <w:t>ox</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35F8900F" w14:textId="77777777" w:rsidR="003C5718" w:rsidRPr="003C5718" w:rsidRDefault="003C5718" w:rsidP="003C5718">
            <w:pPr>
              <w:spacing w:after="0" w:line="240" w:lineRule="auto"/>
              <w:ind w:firstLine="0"/>
              <w:jc w:val="center"/>
              <w:rPr>
                <w:ins w:id="899" w:author="Wiegman, Adrian - ARS" w:date="2022-08-04T14:58:00Z"/>
                <w:rFonts w:eastAsia="Times New Roman" w:cs="Times New Roman"/>
                <w:b/>
                <w:bCs/>
                <w:color w:val="000000"/>
                <w:szCs w:val="20"/>
              </w:rPr>
            </w:pPr>
            <w:ins w:id="900" w:author="Wiegman, Adrian - ARS" w:date="2022-08-04T14:58:00Z">
              <w:r w:rsidRPr="003C5718">
                <w:rPr>
                  <w:rFonts w:eastAsia="Times New Roman" w:cs="Times New Roman"/>
                  <w:b/>
                  <w:bCs/>
                  <w:color w:val="000000"/>
                  <w:szCs w:val="20"/>
                </w:rPr>
                <w:t>Fe</w:t>
              </w:r>
              <w:r w:rsidRPr="003C5718">
                <w:rPr>
                  <w:rFonts w:eastAsia="Times New Roman" w:cs="Times New Roman"/>
                  <w:b/>
                  <w:bCs/>
                  <w:color w:val="000000"/>
                  <w:szCs w:val="20"/>
                  <w:vertAlign w:val="subscript"/>
                </w:rPr>
                <w:t>ox</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1BBB58F5" w14:textId="77777777" w:rsidR="003C5718" w:rsidRPr="003C5718" w:rsidRDefault="003C5718" w:rsidP="003C5718">
            <w:pPr>
              <w:spacing w:after="0" w:line="240" w:lineRule="auto"/>
              <w:ind w:firstLine="0"/>
              <w:jc w:val="center"/>
              <w:rPr>
                <w:ins w:id="901" w:author="Wiegman, Adrian - ARS" w:date="2022-08-04T14:58:00Z"/>
                <w:rFonts w:eastAsia="Times New Roman" w:cs="Times New Roman"/>
                <w:b/>
                <w:bCs/>
                <w:color w:val="000000"/>
                <w:szCs w:val="20"/>
              </w:rPr>
            </w:pPr>
            <w:ins w:id="902" w:author="Wiegman, Adrian - ARS" w:date="2022-08-04T14:58:00Z">
              <w:r w:rsidRPr="003C5718">
                <w:rPr>
                  <w:rFonts w:eastAsia="Times New Roman" w:cs="Times New Roman"/>
                  <w:b/>
                  <w:bCs/>
                  <w:color w:val="000000"/>
                  <w:szCs w:val="20"/>
                </w:rPr>
                <w:t>P</w:t>
              </w:r>
              <w:r w:rsidRPr="003C5718">
                <w:rPr>
                  <w:rFonts w:eastAsia="Times New Roman" w:cs="Times New Roman"/>
                  <w:b/>
                  <w:bCs/>
                  <w:color w:val="000000"/>
                  <w:szCs w:val="20"/>
                  <w:vertAlign w:val="subscript"/>
                </w:rPr>
                <w:t>ox</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7D5069BF" w14:textId="77777777" w:rsidR="003C5718" w:rsidRPr="003C5718" w:rsidRDefault="003C5718" w:rsidP="003C5718">
            <w:pPr>
              <w:spacing w:after="0" w:line="240" w:lineRule="auto"/>
              <w:ind w:firstLine="0"/>
              <w:jc w:val="center"/>
              <w:rPr>
                <w:ins w:id="903" w:author="Wiegman, Adrian - ARS" w:date="2022-08-04T14:58:00Z"/>
                <w:rFonts w:eastAsia="Times New Roman" w:cs="Times New Roman"/>
                <w:b/>
                <w:bCs/>
                <w:color w:val="000000"/>
                <w:szCs w:val="20"/>
              </w:rPr>
            </w:pPr>
            <w:ins w:id="904" w:author="Wiegman, Adrian - ARS" w:date="2022-08-04T14:58:00Z">
              <w:r w:rsidRPr="003C5718">
                <w:rPr>
                  <w:rFonts w:eastAsia="Times New Roman" w:cs="Times New Roman"/>
                  <w:b/>
                  <w:bCs/>
                  <w:color w:val="000000"/>
                  <w:szCs w:val="20"/>
                </w:rPr>
                <w:t>[P:Fe]</w:t>
              </w:r>
              <w:r w:rsidRPr="003C5718">
                <w:rPr>
                  <w:rFonts w:eastAsia="Times New Roman" w:cs="Times New Roman"/>
                  <w:b/>
                  <w:bCs/>
                  <w:color w:val="000000"/>
                  <w:szCs w:val="20"/>
                  <w:vertAlign w:val="subscript"/>
                </w:rPr>
                <w:t>ox</w:t>
              </w:r>
            </w:ins>
          </w:p>
        </w:tc>
        <w:tc>
          <w:tcPr>
            <w:tcW w:w="600" w:type="dxa"/>
            <w:gridSpan w:val="2"/>
            <w:tcBorders>
              <w:top w:val="single" w:sz="4" w:space="0" w:color="auto"/>
              <w:left w:val="nil"/>
              <w:bottom w:val="single" w:sz="4" w:space="0" w:color="auto"/>
              <w:right w:val="single" w:sz="4" w:space="0" w:color="auto"/>
            </w:tcBorders>
            <w:shd w:val="clear" w:color="000000" w:fill="D9D9D9"/>
            <w:textDirection w:val="btLr"/>
            <w:vAlign w:val="center"/>
            <w:hideMark/>
          </w:tcPr>
          <w:p w14:paraId="10F5ADD0" w14:textId="77777777" w:rsidR="003C5718" w:rsidRPr="003C5718" w:rsidRDefault="003C5718" w:rsidP="003C5718">
            <w:pPr>
              <w:spacing w:after="0" w:line="240" w:lineRule="auto"/>
              <w:ind w:firstLine="0"/>
              <w:jc w:val="center"/>
              <w:rPr>
                <w:ins w:id="905" w:author="Wiegman, Adrian - ARS" w:date="2022-08-04T14:58:00Z"/>
                <w:rFonts w:eastAsia="Times New Roman" w:cs="Times New Roman"/>
                <w:b/>
                <w:bCs/>
                <w:color w:val="000000"/>
                <w:szCs w:val="20"/>
              </w:rPr>
            </w:pPr>
            <w:ins w:id="906" w:author="Wiegman, Adrian - ARS" w:date="2022-08-04T14:58:00Z">
              <w:r w:rsidRPr="003C5718">
                <w:rPr>
                  <w:rFonts w:eastAsia="Times New Roman" w:cs="Times New Roman"/>
                  <w:b/>
                  <w:bCs/>
                  <w:color w:val="000000"/>
                  <w:szCs w:val="20"/>
                </w:rPr>
                <w:t>PSR</w:t>
              </w:r>
              <w:r w:rsidRPr="003C5718">
                <w:rPr>
                  <w:rFonts w:eastAsia="Times New Roman" w:cs="Times New Roman"/>
                  <w:b/>
                  <w:bCs/>
                  <w:color w:val="000000"/>
                  <w:szCs w:val="20"/>
                  <w:vertAlign w:val="subscript"/>
                </w:rPr>
                <w:t>ox</w:t>
              </w:r>
            </w:ins>
          </w:p>
        </w:tc>
        <w:tc>
          <w:tcPr>
            <w:tcW w:w="60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3C19CDEB" w14:textId="77777777" w:rsidR="003C5718" w:rsidRPr="003C5718" w:rsidRDefault="003C5718" w:rsidP="003C5718">
            <w:pPr>
              <w:spacing w:after="0" w:line="240" w:lineRule="auto"/>
              <w:ind w:firstLine="0"/>
              <w:jc w:val="center"/>
              <w:rPr>
                <w:ins w:id="907" w:author="Wiegman, Adrian - ARS" w:date="2022-08-04T14:58:00Z"/>
                <w:rFonts w:eastAsia="Times New Roman" w:cs="Times New Roman"/>
                <w:b/>
                <w:bCs/>
                <w:color w:val="000000"/>
                <w:szCs w:val="20"/>
              </w:rPr>
            </w:pPr>
            <w:ins w:id="908" w:author="Wiegman, Adrian - ARS" w:date="2022-08-04T14:58:00Z">
              <w:r w:rsidRPr="003C5718">
                <w:rPr>
                  <w:rFonts w:eastAsia="Times New Roman" w:cs="Times New Roman"/>
                  <w:b/>
                  <w:bCs/>
                  <w:color w:val="000000"/>
                  <w:szCs w:val="20"/>
                </w:rPr>
                <w:t>SPS</w:t>
              </w:r>
              <w:r w:rsidRPr="003C5718">
                <w:rPr>
                  <w:rFonts w:eastAsia="Times New Roman" w:cs="Times New Roman"/>
                  <w:b/>
                  <w:bCs/>
                  <w:color w:val="000000"/>
                  <w:szCs w:val="20"/>
                  <w:vertAlign w:val="subscript"/>
                </w:rPr>
                <w:t>ox</w:t>
              </w:r>
            </w:ins>
          </w:p>
        </w:tc>
      </w:tr>
      <w:tr w:rsidR="003C5718" w:rsidRPr="003C5718" w14:paraId="6C34AA81"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909"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4CAC36CC" w14:textId="77777777" w:rsidR="003C5718" w:rsidRPr="003C5718" w:rsidRDefault="003C5718" w:rsidP="003C5718">
            <w:pPr>
              <w:spacing w:after="0" w:line="240" w:lineRule="auto"/>
              <w:ind w:firstLine="0"/>
              <w:jc w:val="center"/>
              <w:rPr>
                <w:ins w:id="910" w:author="Wiegman, Adrian - ARS" w:date="2022-08-04T14:58:00Z"/>
                <w:rFonts w:eastAsia="Times New Roman" w:cs="Times New Roman"/>
                <w:b/>
                <w:bCs/>
                <w:color w:val="000000"/>
                <w:sz w:val="16"/>
                <w:szCs w:val="16"/>
              </w:rPr>
            </w:pPr>
            <w:ins w:id="911" w:author="Wiegman, Adrian - ARS" w:date="2022-08-04T14:58:00Z">
              <w:r w:rsidRPr="003C5718">
                <w:rPr>
                  <w:rFonts w:eastAsia="Times New Roman" w:cs="Times New Roman"/>
                  <w:b/>
                  <w:bCs/>
                  <w:color w:val="000000"/>
                  <w:sz w:val="16"/>
                  <w:szCs w:val="16"/>
                </w:rPr>
                <w:t>FF</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05BF1F02" w14:textId="77777777" w:rsidR="003C5718" w:rsidRPr="003C5718" w:rsidRDefault="003C5718" w:rsidP="003C5718">
            <w:pPr>
              <w:spacing w:after="0" w:line="240" w:lineRule="auto"/>
              <w:ind w:firstLine="0"/>
              <w:jc w:val="center"/>
              <w:rPr>
                <w:ins w:id="912" w:author="Wiegman, Adrian - ARS" w:date="2022-08-04T14:58:00Z"/>
                <w:rFonts w:eastAsia="Times New Roman" w:cs="Times New Roman"/>
                <w:color w:val="000000"/>
                <w:sz w:val="16"/>
                <w:szCs w:val="16"/>
              </w:rPr>
            </w:pPr>
            <w:ins w:id="913"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10153C9D" w14:textId="77777777" w:rsidR="003C5718" w:rsidRPr="003C5718" w:rsidRDefault="003C5718" w:rsidP="003C5718">
            <w:pPr>
              <w:spacing w:after="0" w:line="240" w:lineRule="auto"/>
              <w:ind w:firstLine="0"/>
              <w:jc w:val="center"/>
              <w:rPr>
                <w:ins w:id="914" w:author="Wiegman, Adrian - ARS" w:date="2022-08-04T14:58:00Z"/>
                <w:rFonts w:eastAsia="Times New Roman" w:cs="Times New Roman"/>
                <w:color w:val="000000"/>
                <w:sz w:val="16"/>
                <w:szCs w:val="16"/>
              </w:rPr>
            </w:pPr>
            <w:ins w:id="91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9C2FEF2" w14:textId="77777777" w:rsidR="003C5718" w:rsidRPr="003C5718" w:rsidRDefault="003C5718" w:rsidP="003C5718">
            <w:pPr>
              <w:spacing w:after="0" w:line="240" w:lineRule="auto"/>
              <w:ind w:firstLine="0"/>
              <w:jc w:val="center"/>
              <w:rPr>
                <w:ins w:id="916" w:author="Wiegman, Adrian - ARS" w:date="2022-08-04T14:58:00Z"/>
                <w:rFonts w:eastAsia="Times New Roman" w:cs="Times New Roman"/>
                <w:color w:val="000000"/>
                <w:sz w:val="16"/>
                <w:szCs w:val="16"/>
              </w:rPr>
            </w:pPr>
            <w:ins w:id="91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8BB4E52" w14:textId="77777777" w:rsidR="003C5718" w:rsidRPr="003C5718" w:rsidRDefault="003C5718" w:rsidP="003C5718">
            <w:pPr>
              <w:spacing w:after="0" w:line="240" w:lineRule="auto"/>
              <w:ind w:firstLine="0"/>
              <w:jc w:val="center"/>
              <w:rPr>
                <w:ins w:id="918" w:author="Wiegman, Adrian - ARS" w:date="2022-08-04T14:58:00Z"/>
                <w:rFonts w:eastAsia="Times New Roman" w:cs="Times New Roman"/>
                <w:color w:val="000000"/>
                <w:sz w:val="16"/>
                <w:szCs w:val="16"/>
              </w:rPr>
            </w:pPr>
            <w:ins w:id="919"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4B899C5" w14:textId="77777777" w:rsidR="003C5718" w:rsidRPr="003C5718" w:rsidRDefault="003C5718" w:rsidP="003C5718">
            <w:pPr>
              <w:spacing w:after="0" w:line="240" w:lineRule="auto"/>
              <w:ind w:firstLine="0"/>
              <w:jc w:val="center"/>
              <w:rPr>
                <w:ins w:id="920" w:author="Wiegman, Adrian - ARS" w:date="2022-08-04T14:58:00Z"/>
                <w:rFonts w:eastAsia="Times New Roman" w:cs="Times New Roman"/>
                <w:color w:val="000000"/>
                <w:sz w:val="16"/>
                <w:szCs w:val="16"/>
              </w:rPr>
            </w:pPr>
            <w:ins w:id="92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8F00FAD" w14:textId="77777777" w:rsidR="003C5718" w:rsidRPr="003C5718" w:rsidRDefault="003C5718" w:rsidP="003C5718">
            <w:pPr>
              <w:spacing w:after="0" w:line="240" w:lineRule="auto"/>
              <w:ind w:firstLine="0"/>
              <w:jc w:val="center"/>
              <w:rPr>
                <w:ins w:id="922" w:author="Wiegman, Adrian - ARS" w:date="2022-08-04T14:58:00Z"/>
                <w:rFonts w:eastAsia="Times New Roman" w:cs="Times New Roman"/>
                <w:color w:val="000000"/>
                <w:sz w:val="16"/>
                <w:szCs w:val="16"/>
              </w:rPr>
            </w:pPr>
            <w:ins w:id="923"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C965C74" w14:textId="77777777" w:rsidR="003C5718" w:rsidRPr="003C5718" w:rsidRDefault="003C5718" w:rsidP="003C5718">
            <w:pPr>
              <w:spacing w:after="0" w:line="240" w:lineRule="auto"/>
              <w:ind w:firstLine="0"/>
              <w:jc w:val="center"/>
              <w:rPr>
                <w:ins w:id="924" w:author="Wiegman, Adrian - ARS" w:date="2022-08-04T14:58:00Z"/>
                <w:rFonts w:eastAsia="Times New Roman" w:cs="Times New Roman"/>
                <w:color w:val="000000"/>
                <w:sz w:val="16"/>
                <w:szCs w:val="16"/>
              </w:rPr>
            </w:pPr>
            <w:ins w:id="92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F65AA9B" w14:textId="77777777" w:rsidR="003C5718" w:rsidRPr="003C5718" w:rsidRDefault="003C5718" w:rsidP="003C5718">
            <w:pPr>
              <w:spacing w:after="0" w:line="240" w:lineRule="auto"/>
              <w:ind w:firstLine="0"/>
              <w:jc w:val="center"/>
              <w:rPr>
                <w:ins w:id="926" w:author="Wiegman, Adrian - ARS" w:date="2022-08-04T14:58:00Z"/>
                <w:rFonts w:eastAsia="Times New Roman" w:cs="Times New Roman"/>
                <w:color w:val="000000"/>
                <w:sz w:val="16"/>
                <w:szCs w:val="16"/>
              </w:rPr>
            </w:pPr>
            <w:ins w:id="92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A4EB554" w14:textId="77777777" w:rsidR="003C5718" w:rsidRPr="003C5718" w:rsidRDefault="003C5718" w:rsidP="003C5718">
            <w:pPr>
              <w:spacing w:after="0" w:line="240" w:lineRule="auto"/>
              <w:ind w:firstLine="0"/>
              <w:jc w:val="center"/>
              <w:rPr>
                <w:ins w:id="928" w:author="Wiegman, Adrian - ARS" w:date="2022-08-04T14:58:00Z"/>
                <w:rFonts w:eastAsia="Times New Roman" w:cs="Times New Roman"/>
                <w:color w:val="000000"/>
                <w:sz w:val="16"/>
                <w:szCs w:val="16"/>
              </w:rPr>
            </w:pPr>
            <w:ins w:id="929"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88F3A1F" w14:textId="77777777" w:rsidR="003C5718" w:rsidRPr="003C5718" w:rsidRDefault="003C5718" w:rsidP="003C5718">
            <w:pPr>
              <w:spacing w:after="0" w:line="240" w:lineRule="auto"/>
              <w:ind w:firstLine="0"/>
              <w:jc w:val="center"/>
              <w:rPr>
                <w:ins w:id="930" w:author="Wiegman, Adrian - ARS" w:date="2022-08-04T14:58:00Z"/>
                <w:rFonts w:eastAsia="Times New Roman" w:cs="Times New Roman"/>
                <w:color w:val="000000"/>
                <w:sz w:val="16"/>
                <w:szCs w:val="16"/>
              </w:rPr>
            </w:pPr>
            <w:ins w:id="931"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9B5929A" w14:textId="77777777" w:rsidR="003C5718" w:rsidRPr="003C5718" w:rsidRDefault="003C5718" w:rsidP="003C5718">
            <w:pPr>
              <w:spacing w:after="0" w:line="240" w:lineRule="auto"/>
              <w:ind w:firstLine="0"/>
              <w:jc w:val="center"/>
              <w:rPr>
                <w:ins w:id="932" w:author="Wiegman, Adrian - ARS" w:date="2022-08-04T14:58:00Z"/>
                <w:rFonts w:eastAsia="Times New Roman" w:cs="Times New Roman"/>
                <w:color w:val="000000"/>
                <w:sz w:val="16"/>
                <w:szCs w:val="16"/>
              </w:rPr>
            </w:pPr>
            <w:ins w:id="93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5C5E189" w14:textId="77777777" w:rsidR="003C5718" w:rsidRPr="003C5718" w:rsidRDefault="003C5718" w:rsidP="003C5718">
            <w:pPr>
              <w:spacing w:after="0" w:line="240" w:lineRule="auto"/>
              <w:ind w:firstLine="0"/>
              <w:jc w:val="center"/>
              <w:rPr>
                <w:ins w:id="934" w:author="Wiegman, Adrian - ARS" w:date="2022-08-04T14:58:00Z"/>
                <w:rFonts w:eastAsia="Times New Roman" w:cs="Times New Roman"/>
                <w:color w:val="000000"/>
                <w:sz w:val="16"/>
                <w:szCs w:val="16"/>
              </w:rPr>
            </w:pPr>
            <w:ins w:id="935"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1369F21B" w14:textId="77777777" w:rsidR="003C5718" w:rsidRPr="003C5718" w:rsidRDefault="003C5718" w:rsidP="003C5718">
            <w:pPr>
              <w:spacing w:after="0" w:line="240" w:lineRule="auto"/>
              <w:ind w:firstLine="0"/>
              <w:jc w:val="center"/>
              <w:rPr>
                <w:ins w:id="936" w:author="Wiegman, Adrian - ARS" w:date="2022-08-04T14:58:00Z"/>
                <w:rFonts w:eastAsia="Times New Roman" w:cs="Times New Roman"/>
                <w:color w:val="000000"/>
                <w:sz w:val="16"/>
                <w:szCs w:val="16"/>
              </w:rPr>
            </w:pPr>
            <w:ins w:id="93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279A529" w14:textId="77777777" w:rsidR="003C5718" w:rsidRPr="003C5718" w:rsidRDefault="003C5718" w:rsidP="003C5718">
            <w:pPr>
              <w:spacing w:after="0" w:line="240" w:lineRule="auto"/>
              <w:ind w:firstLine="0"/>
              <w:jc w:val="center"/>
              <w:rPr>
                <w:ins w:id="938" w:author="Wiegman, Adrian - ARS" w:date="2022-08-04T14:58:00Z"/>
                <w:rFonts w:eastAsia="Times New Roman" w:cs="Times New Roman"/>
                <w:color w:val="000000"/>
                <w:sz w:val="16"/>
                <w:szCs w:val="16"/>
              </w:rPr>
            </w:pPr>
            <w:ins w:id="939"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FC20E4D" w14:textId="77777777" w:rsidR="003C5718" w:rsidRPr="003C5718" w:rsidRDefault="003C5718" w:rsidP="003C5718">
            <w:pPr>
              <w:spacing w:after="0" w:line="240" w:lineRule="auto"/>
              <w:ind w:firstLine="0"/>
              <w:jc w:val="center"/>
              <w:rPr>
                <w:ins w:id="940" w:author="Wiegman, Adrian - ARS" w:date="2022-08-04T14:58:00Z"/>
                <w:rFonts w:eastAsia="Times New Roman" w:cs="Times New Roman"/>
                <w:color w:val="000000"/>
                <w:sz w:val="16"/>
                <w:szCs w:val="16"/>
              </w:rPr>
            </w:pPr>
            <w:ins w:id="941"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2AB9C35" w14:textId="77777777" w:rsidR="003C5718" w:rsidRPr="003C5718" w:rsidRDefault="003C5718" w:rsidP="003C5718">
            <w:pPr>
              <w:spacing w:after="0" w:line="240" w:lineRule="auto"/>
              <w:ind w:firstLine="0"/>
              <w:jc w:val="center"/>
              <w:rPr>
                <w:ins w:id="942" w:author="Wiegman, Adrian - ARS" w:date="2022-08-04T14:58:00Z"/>
                <w:rFonts w:eastAsia="Times New Roman" w:cs="Times New Roman"/>
                <w:color w:val="000000"/>
                <w:sz w:val="16"/>
                <w:szCs w:val="16"/>
              </w:rPr>
            </w:pPr>
            <w:ins w:id="943"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C945707" w14:textId="77777777" w:rsidR="003C5718" w:rsidRPr="003C5718" w:rsidRDefault="003C5718" w:rsidP="003C5718">
            <w:pPr>
              <w:spacing w:after="0" w:line="240" w:lineRule="auto"/>
              <w:ind w:firstLine="0"/>
              <w:jc w:val="center"/>
              <w:rPr>
                <w:ins w:id="944" w:author="Wiegman, Adrian - ARS" w:date="2022-08-04T14:58:00Z"/>
                <w:rFonts w:eastAsia="Times New Roman" w:cs="Times New Roman"/>
                <w:color w:val="000000"/>
                <w:sz w:val="16"/>
                <w:szCs w:val="16"/>
              </w:rPr>
            </w:pPr>
            <w:ins w:id="94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1DB5CBF" w14:textId="77777777" w:rsidR="003C5718" w:rsidRPr="003C5718" w:rsidRDefault="003C5718" w:rsidP="003C5718">
            <w:pPr>
              <w:spacing w:after="0" w:line="240" w:lineRule="auto"/>
              <w:ind w:firstLine="0"/>
              <w:jc w:val="center"/>
              <w:rPr>
                <w:ins w:id="946" w:author="Wiegman, Adrian - ARS" w:date="2022-08-04T14:58:00Z"/>
                <w:rFonts w:eastAsia="Times New Roman" w:cs="Times New Roman"/>
                <w:color w:val="000000"/>
                <w:sz w:val="16"/>
                <w:szCs w:val="16"/>
              </w:rPr>
            </w:pPr>
            <w:ins w:id="94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781D482" w14:textId="77777777" w:rsidR="003C5718" w:rsidRPr="003C5718" w:rsidRDefault="003C5718" w:rsidP="003C5718">
            <w:pPr>
              <w:spacing w:after="0" w:line="240" w:lineRule="auto"/>
              <w:ind w:firstLine="0"/>
              <w:jc w:val="center"/>
              <w:rPr>
                <w:ins w:id="948" w:author="Wiegman, Adrian - ARS" w:date="2022-08-04T14:58:00Z"/>
                <w:rFonts w:eastAsia="Times New Roman" w:cs="Times New Roman"/>
                <w:color w:val="000000"/>
                <w:sz w:val="16"/>
                <w:szCs w:val="16"/>
              </w:rPr>
            </w:pPr>
            <w:ins w:id="949"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5AC2549B" w14:textId="77777777" w:rsidR="003C5718" w:rsidRPr="003C5718" w:rsidRDefault="003C5718" w:rsidP="003C5718">
            <w:pPr>
              <w:spacing w:after="0" w:line="240" w:lineRule="auto"/>
              <w:ind w:firstLine="0"/>
              <w:jc w:val="center"/>
              <w:rPr>
                <w:ins w:id="950" w:author="Wiegman, Adrian - ARS" w:date="2022-08-04T14:58:00Z"/>
                <w:rFonts w:eastAsia="Times New Roman" w:cs="Times New Roman"/>
                <w:color w:val="000000"/>
                <w:sz w:val="16"/>
                <w:szCs w:val="16"/>
              </w:rPr>
            </w:pPr>
            <w:ins w:id="951" w:author="Wiegman, Adrian - ARS" w:date="2022-08-04T14:58:00Z">
              <w:r w:rsidRPr="003C5718">
                <w:rPr>
                  <w:rFonts w:eastAsia="Times New Roman" w:cs="Times New Roman"/>
                  <w:color w:val="000000"/>
                  <w:sz w:val="16"/>
                  <w:szCs w:val="16"/>
                </w:rPr>
                <w:t>**</w:t>
              </w:r>
            </w:ins>
          </w:p>
        </w:tc>
      </w:tr>
      <w:tr w:rsidR="003C5718" w:rsidRPr="003C5718" w14:paraId="25AE06C7"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952"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3B7DFBCB" w14:textId="77777777" w:rsidR="003C5718" w:rsidRPr="003C5718" w:rsidRDefault="003C5718" w:rsidP="003C5718">
            <w:pPr>
              <w:spacing w:after="0" w:line="240" w:lineRule="auto"/>
              <w:ind w:firstLine="0"/>
              <w:jc w:val="center"/>
              <w:rPr>
                <w:ins w:id="953" w:author="Wiegman, Adrian - ARS" w:date="2022-08-04T14:58:00Z"/>
                <w:rFonts w:eastAsia="Times New Roman" w:cs="Times New Roman"/>
                <w:b/>
                <w:bCs/>
                <w:color w:val="000000"/>
                <w:sz w:val="16"/>
                <w:szCs w:val="16"/>
              </w:rPr>
            </w:pPr>
            <w:ins w:id="954" w:author="Wiegman, Adrian - ARS" w:date="2022-08-04T14:58:00Z">
              <w:r w:rsidRPr="003C5718">
                <w:rPr>
                  <w:rFonts w:eastAsia="Times New Roman" w:cs="Times New Roman"/>
                  <w:b/>
                  <w:bCs/>
                  <w:color w:val="000000"/>
                  <w:sz w:val="16"/>
                  <w:szCs w:val="16"/>
                </w:rPr>
                <w:t>YSF</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B3167FF" w14:textId="77777777" w:rsidR="003C5718" w:rsidRPr="003C5718" w:rsidRDefault="003C5718" w:rsidP="003C5718">
            <w:pPr>
              <w:spacing w:after="0" w:line="240" w:lineRule="auto"/>
              <w:ind w:firstLine="0"/>
              <w:jc w:val="center"/>
              <w:rPr>
                <w:ins w:id="955" w:author="Wiegman, Adrian - ARS" w:date="2022-08-04T14:58:00Z"/>
                <w:rFonts w:eastAsia="Times New Roman" w:cs="Times New Roman"/>
                <w:color w:val="000000"/>
                <w:sz w:val="16"/>
                <w:szCs w:val="16"/>
              </w:rPr>
            </w:pPr>
            <w:ins w:id="956" w:author="Wiegman, Adrian - ARS" w:date="2022-08-04T14:58:00Z">
              <w:r w:rsidRPr="003C5718">
                <w:rPr>
                  <w:rFonts w:eastAsia="Times New Roman" w:cs="Times New Roman"/>
                  <w:color w:val="000000"/>
                  <w:sz w:val="16"/>
                  <w:szCs w:val="16"/>
                </w:rPr>
                <w:t>-0.94</w:t>
              </w:r>
            </w:ins>
          </w:p>
        </w:tc>
        <w:tc>
          <w:tcPr>
            <w:tcW w:w="600" w:type="dxa"/>
            <w:tcBorders>
              <w:top w:val="nil"/>
              <w:left w:val="nil"/>
              <w:bottom w:val="single" w:sz="4" w:space="0" w:color="auto"/>
              <w:right w:val="single" w:sz="4" w:space="0" w:color="auto"/>
            </w:tcBorders>
            <w:shd w:val="clear" w:color="000000" w:fill="D9D9D9"/>
            <w:vAlign w:val="center"/>
            <w:hideMark/>
          </w:tcPr>
          <w:p w14:paraId="616F85E4" w14:textId="77777777" w:rsidR="003C5718" w:rsidRPr="003C5718" w:rsidRDefault="003C5718" w:rsidP="003C5718">
            <w:pPr>
              <w:spacing w:after="0" w:line="240" w:lineRule="auto"/>
              <w:ind w:firstLine="0"/>
              <w:jc w:val="center"/>
              <w:rPr>
                <w:ins w:id="957" w:author="Wiegman, Adrian - ARS" w:date="2022-08-04T14:58:00Z"/>
                <w:rFonts w:eastAsia="Times New Roman" w:cs="Times New Roman"/>
                <w:color w:val="000000"/>
                <w:sz w:val="16"/>
                <w:szCs w:val="16"/>
              </w:rPr>
            </w:pPr>
            <w:ins w:id="95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E70572B" w14:textId="77777777" w:rsidR="003C5718" w:rsidRPr="003C5718" w:rsidRDefault="003C5718" w:rsidP="003C5718">
            <w:pPr>
              <w:spacing w:after="0" w:line="240" w:lineRule="auto"/>
              <w:ind w:firstLine="0"/>
              <w:jc w:val="center"/>
              <w:rPr>
                <w:ins w:id="959" w:author="Wiegman, Adrian - ARS" w:date="2022-08-04T14:58:00Z"/>
                <w:rFonts w:eastAsia="Times New Roman" w:cs="Times New Roman"/>
                <w:color w:val="000000"/>
                <w:sz w:val="16"/>
                <w:szCs w:val="16"/>
              </w:rPr>
            </w:pPr>
            <w:ins w:id="96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6CCD036" w14:textId="77777777" w:rsidR="003C5718" w:rsidRPr="003C5718" w:rsidRDefault="003C5718" w:rsidP="003C5718">
            <w:pPr>
              <w:spacing w:after="0" w:line="240" w:lineRule="auto"/>
              <w:ind w:firstLine="0"/>
              <w:jc w:val="center"/>
              <w:rPr>
                <w:ins w:id="961" w:author="Wiegman, Adrian - ARS" w:date="2022-08-04T14:58:00Z"/>
                <w:rFonts w:eastAsia="Times New Roman" w:cs="Times New Roman"/>
                <w:color w:val="000000"/>
                <w:sz w:val="16"/>
                <w:szCs w:val="16"/>
              </w:rPr>
            </w:pPr>
            <w:ins w:id="96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A5C54F2" w14:textId="77777777" w:rsidR="003C5718" w:rsidRPr="003C5718" w:rsidRDefault="003C5718" w:rsidP="003C5718">
            <w:pPr>
              <w:spacing w:after="0" w:line="240" w:lineRule="auto"/>
              <w:ind w:firstLine="0"/>
              <w:jc w:val="center"/>
              <w:rPr>
                <w:ins w:id="963" w:author="Wiegman, Adrian - ARS" w:date="2022-08-04T14:58:00Z"/>
                <w:rFonts w:eastAsia="Times New Roman" w:cs="Times New Roman"/>
                <w:color w:val="000000"/>
                <w:sz w:val="16"/>
                <w:szCs w:val="16"/>
              </w:rPr>
            </w:pPr>
            <w:ins w:id="96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333C3FF" w14:textId="77777777" w:rsidR="003C5718" w:rsidRPr="003C5718" w:rsidRDefault="003C5718" w:rsidP="003C5718">
            <w:pPr>
              <w:spacing w:after="0" w:line="240" w:lineRule="auto"/>
              <w:ind w:firstLine="0"/>
              <w:jc w:val="center"/>
              <w:rPr>
                <w:ins w:id="965" w:author="Wiegman, Adrian - ARS" w:date="2022-08-04T14:58:00Z"/>
                <w:rFonts w:eastAsia="Times New Roman" w:cs="Times New Roman"/>
                <w:color w:val="000000"/>
                <w:sz w:val="16"/>
                <w:szCs w:val="16"/>
              </w:rPr>
            </w:pPr>
            <w:ins w:id="966"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3F2DFAF" w14:textId="77777777" w:rsidR="003C5718" w:rsidRPr="003C5718" w:rsidRDefault="003C5718" w:rsidP="003C5718">
            <w:pPr>
              <w:spacing w:after="0" w:line="240" w:lineRule="auto"/>
              <w:ind w:firstLine="0"/>
              <w:jc w:val="center"/>
              <w:rPr>
                <w:ins w:id="967" w:author="Wiegman, Adrian - ARS" w:date="2022-08-04T14:58:00Z"/>
                <w:rFonts w:eastAsia="Times New Roman" w:cs="Times New Roman"/>
                <w:color w:val="000000"/>
                <w:sz w:val="16"/>
                <w:szCs w:val="16"/>
              </w:rPr>
            </w:pPr>
            <w:ins w:id="968"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77C1272" w14:textId="77777777" w:rsidR="003C5718" w:rsidRPr="003C5718" w:rsidRDefault="003C5718" w:rsidP="003C5718">
            <w:pPr>
              <w:spacing w:after="0" w:line="240" w:lineRule="auto"/>
              <w:ind w:firstLine="0"/>
              <w:jc w:val="center"/>
              <w:rPr>
                <w:ins w:id="969" w:author="Wiegman, Adrian - ARS" w:date="2022-08-04T14:58:00Z"/>
                <w:rFonts w:eastAsia="Times New Roman" w:cs="Times New Roman"/>
                <w:color w:val="000000"/>
                <w:sz w:val="16"/>
                <w:szCs w:val="16"/>
              </w:rPr>
            </w:pPr>
            <w:ins w:id="970"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DDC5909" w14:textId="77777777" w:rsidR="003C5718" w:rsidRPr="003C5718" w:rsidRDefault="003C5718" w:rsidP="003C5718">
            <w:pPr>
              <w:spacing w:after="0" w:line="240" w:lineRule="auto"/>
              <w:ind w:firstLine="0"/>
              <w:jc w:val="center"/>
              <w:rPr>
                <w:ins w:id="971" w:author="Wiegman, Adrian - ARS" w:date="2022-08-04T14:58:00Z"/>
                <w:rFonts w:eastAsia="Times New Roman" w:cs="Times New Roman"/>
                <w:color w:val="000000"/>
                <w:sz w:val="16"/>
                <w:szCs w:val="16"/>
              </w:rPr>
            </w:pPr>
            <w:ins w:id="97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9507BE5" w14:textId="77777777" w:rsidR="003C5718" w:rsidRPr="003C5718" w:rsidRDefault="003C5718" w:rsidP="003C5718">
            <w:pPr>
              <w:spacing w:after="0" w:line="240" w:lineRule="auto"/>
              <w:ind w:firstLine="0"/>
              <w:jc w:val="center"/>
              <w:rPr>
                <w:ins w:id="973" w:author="Wiegman, Adrian - ARS" w:date="2022-08-04T14:58:00Z"/>
                <w:rFonts w:eastAsia="Times New Roman" w:cs="Times New Roman"/>
                <w:color w:val="000000"/>
                <w:sz w:val="16"/>
                <w:szCs w:val="16"/>
              </w:rPr>
            </w:pPr>
            <w:ins w:id="974"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FADE0ED" w14:textId="77777777" w:rsidR="003C5718" w:rsidRPr="003C5718" w:rsidRDefault="003C5718" w:rsidP="003C5718">
            <w:pPr>
              <w:spacing w:after="0" w:line="240" w:lineRule="auto"/>
              <w:ind w:firstLine="0"/>
              <w:jc w:val="center"/>
              <w:rPr>
                <w:ins w:id="975" w:author="Wiegman, Adrian - ARS" w:date="2022-08-04T14:58:00Z"/>
                <w:rFonts w:eastAsia="Times New Roman" w:cs="Times New Roman"/>
                <w:color w:val="000000"/>
                <w:sz w:val="16"/>
                <w:szCs w:val="16"/>
              </w:rPr>
            </w:pPr>
            <w:ins w:id="97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C9AAAAE" w14:textId="77777777" w:rsidR="003C5718" w:rsidRPr="003C5718" w:rsidRDefault="003C5718" w:rsidP="003C5718">
            <w:pPr>
              <w:spacing w:after="0" w:line="240" w:lineRule="auto"/>
              <w:ind w:firstLine="0"/>
              <w:jc w:val="center"/>
              <w:rPr>
                <w:ins w:id="977" w:author="Wiegman, Adrian - ARS" w:date="2022-08-04T14:58:00Z"/>
                <w:rFonts w:eastAsia="Times New Roman" w:cs="Times New Roman"/>
                <w:color w:val="000000"/>
                <w:sz w:val="16"/>
                <w:szCs w:val="16"/>
              </w:rPr>
            </w:pPr>
            <w:ins w:id="978"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1492B319" w14:textId="77777777" w:rsidR="003C5718" w:rsidRPr="003C5718" w:rsidRDefault="003C5718" w:rsidP="003C5718">
            <w:pPr>
              <w:spacing w:after="0" w:line="240" w:lineRule="auto"/>
              <w:ind w:firstLine="0"/>
              <w:jc w:val="center"/>
              <w:rPr>
                <w:ins w:id="979" w:author="Wiegman, Adrian - ARS" w:date="2022-08-04T14:58:00Z"/>
                <w:rFonts w:eastAsia="Times New Roman" w:cs="Times New Roman"/>
                <w:color w:val="000000"/>
                <w:sz w:val="16"/>
                <w:szCs w:val="16"/>
              </w:rPr>
            </w:pPr>
            <w:ins w:id="980"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AED9069" w14:textId="77777777" w:rsidR="003C5718" w:rsidRPr="003C5718" w:rsidRDefault="003C5718" w:rsidP="003C5718">
            <w:pPr>
              <w:spacing w:after="0" w:line="240" w:lineRule="auto"/>
              <w:ind w:firstLine="0"/>
              <w:jc w:val="center"/>
              <w:rPr>
                <w:ins w:id="981" w:author="Wiegman, Adrian - ARS" w:date="2022-08-04T14:58:00Z"/>
                <w:rFonts w:eastAsia="Times New Roman" w:cs="Times New Roman"/>
                <w:color w:val="000000"/>
                <w:sz w:val="16"/>
                <w:szCs w:val="16"/>
              </w:rPr>
            </w:pPr>
            <w:ins w:id="98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6C9ED2D" w14:textId="77777777" w:rsidR="003C5718" w:rsidRPr="003C5718" w:rsidRDefault="003C5718" w:rsidP="003C5718">
            <w:pPr>
              <w:spacing w:after="0" w:line="240" w:lineRule="auto"/>
              <w:ind w:firstLine="0"/>
              <w:jc w:val="center"/>
              <w:rPr>
                <w:ins w:id="983" w:author="Wiegman, Adrian - ARS" w:date="2022-08-04T14:58:00Z"/>
                <w:rFonts w:eastAsia="Times New Roman" w:cs="Times New Roman"/>
                <w:color w:val="000000"/>
                <w:sz w:val="16"/>
                <w:szCs w:val="16"/>
              </w:rPr>
            </w:pPr>
            <w:ins w:id="984"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B9CB9CD" w14:textId="77777777" w:rsidR="003C5718" w:rsidRPr="003C5718" w:rsidRDefault="003C5718" w:rsidP="003C5718">
            <w:pPr>
              <w:spacing w:after="0" w:line="240" w:lineRule="auto"/>
              <w:ind w:firstLine="0"/>
              <w:jc w:val="center"/>
              <w:rPr>
                <w:ins w:id="985" w:author="Wiegman, Adrian - ARS" w:date="2022-08-04T14:58:00Z"/>
                <w:rFonts w:eastAsia="Times New Roman" w:cs="Times New Roman"/>
                <w:color w:val="000000"/>
                <w:sz w:val="16"/>
                <w:szCs w:val="16"/>
              </w:rPr>
            </w:pPr>
            <w:ins w:id="986"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690E13C" w14:textId="77777777" w:rsidR="003C5718" w:rsidRPr="003C5718" w:rsidRDefault="003C5718" w:rsidP="003C5718">
            <w:pPr>
              <w:spacing w:after="0" w:line="240" w:lineRule="auto"/>
              <w:ind w:firstLine="0"/>
              <w:jc w:val="center"/>
              <w:rPr>
                <w:ins w:id="987" w:author="Wiegman, Adrian - ARS" w:date="2022-08-04T14:58:00Z"/>
                <w:rFonts w:eastAsia="Times New Roman" w:cs="Times New Roman"/>
                <w:color w:val="000000"/>
                <w:sz w:val="16"/>
                <w:szCs w:val="16"/>
              </w:rPr>
            </w:pPr>
            <w:ins w:id="98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F1DAD10" w14:textId="77777777" w:rsidR="003C5718" w:rsidRPr="003C5718" w:rsidRDefault="003C5718" w:rsidP="003C5718">
            <w:pPr>
              <w:spacing w:after="0" w:line="240" w:lineRule="auto"/>
              <w:ind w:firstLine="0"/>
              <w:jc w:val="center"/>
              <w:rPr>
                <w:ins w:id="989" w:author="Wiegman, Adrian - ARS" w:date="2022-08-04T14:58:00Z"/>
                <w:rFonts w:eastAsia="Times New Roman" w:cs="Times New Roman"/>
                <w:color w:val="000000"/>
                <w:sz w:val="16"/>
                <w:szCs w:val="16"/>
              </w:rPr>
            </w:pPr>
            <w:ins w:id="990"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08518CE" w14:textId="77777777" w:rsidR="003C5718" w:rsidRPr="003C5718" w:rsidRDefault="003C5718" w:rsidP="003C5718">
            <w:pPr>
              <w:spacing w:after="0" w:line="240" w:lineRule="auto"/>
              <w:ind w:firstLine="0"/>
              <w:jc w:val="center"/>
              <w:rPr>
                <w:ins w:id="991" w:author="Wiegman, Adrian - ARS" w:date="2022-08-04T14:58:00Z"/>
                <w:rFonts w:eastAsia="Times New Roman" w:cs="Times New Roman"/>
                <w:color w:val="000000"/>
                <w:sz w:val="16"/>
                <w:szCs w:val="16"/>
              </w:rPr>
            </w:pPr>
            <w:ins w:id="992"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2D155015" w14:textId="77777777" w:rsidR="003C5718" w:rsidRPr="003C5718" w:rsidRDefault="003C5718" w:rsidP="003C5718">
            <w:pPr>
              <w:spacing w:after="0" w:line="240" w:lineRule="auto"/>
              <w:ind w:firstLine="0"/>
              <w:jc w:val="center"/>
              <w:rPr>
                <w:ins w:id="993" w:author="Wiegman, Adrian - ARS" w:date="2022-08-04T14:58:00Z"/>
                <w:rFonts w:eastAsia="Times New Roman" w:cs="Times New Roman"/>
                <w:color w:val="000000"/>
                <w:sz w:val="16"/>
                <w:szCs w:val="16"/>
              </w:rPr>
            </w:pPr>
            <w:ins w:id="994" w:author="Wiegman, Adrian - ARS" w:date="2022-08-04T14:58:00Z">
              <w:r w:rsidRPr="003C5718">
                <w:rPr>
                  <w:rFonts w:eastAsia="Times New Roman" w:cs="Times New Roman"/>
                  <w:color w:val="000000"/>
                  <w:sz w:val="16"/>
                  <w:szCs w:val="16"/>
                </w:rPr>
                <w:t>***</w:t>
              </w:r>
            </w:ins>
          </w:p>
        </w:tc>
      </w:tr>
      <w:tr w:rsidR="003C5718" w:rsidRPr="003C5718" w14:paraId="304297DB"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995"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2046CF45" w14:textId="77777777" w:rsidR="003C5718" w:rsidRPr="003C5718" w:rsidRDefault="003C5718" w:rsidP="003C5718">
            <w:pPr>
              <w:spacing w:after="0" w:line="240" w:lineRule="auto"/>
              <w:ind w:firstLine="0"/>
              <w:jc w:val="center"/>
              <w:rPr>
                <w:ins w:id="996" w:author="Wiegman, Adrian - ARS" w:date="2022-08-04T14:58:00Z"/>
                <w:rFonts w:eastAsia="Times New Roman" w:cs="Times New Roman"/>
                <w:b/>
                <w:bCs/>
                <w:color w:val="000000"/>
                <w:sz w:val="16"/>
                <w:szCs w:val="16"/>
              </w:rPr>
            </w:pPr>
            <w:ins w:id="997" w:author="Wiegman, Adrian - ARS" w:date="2022-08-04T14:58:00Z">
              <w:r w:rsidRPr="003C5718">
                <w:rPr>
                  <w:rFonts w:eastAsia="Times New Roman" w:cs="Times New Roman"/>
                  <w:b/>
                  <w:bCs/>
                  <w:color w:val="000000"/>
                  <w:sz w:val="16"/>
                  <w:szCs w:val="16"/>
                </w:rPr>
                <w:t>sand</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78A4EC6" w14:textId="77777777" w:rsidR="003C5718" w:rsidRPr="003C5718" w:rsidRDefault="003C5718" w:rsidP="003C5718">
            <w:pPr>
              <w:spacing w:after="0" w:line="240" w:lineRule="auto"/>
              <w:ind w:firstLine="0"/>
              <w:jc w:val="center"/>
              <w:rPr>
                <w:ins w:id="998" w:author="Wiegman, Adrian - ARS" w:date="2022-08-04T14:58:00Z"/>
                <w:rFonts w:eastAsia="Times New Roman" w:cs="Times New Roman"/>
                <w:color w:val="000000"/>
                <w:sz w:val="16"/>
                <w:szCs w:val="16"/>
              </w:rPr>
            </w:pPr>
            <w:ins w:id="999" w:author="Wiegman, Adrian - ARS" w:date="2022-08-04T14:58:00Z">
              <w:r w:rsidRPr="003C5718">
                <w:rPr>
                  <w:rFonts w:eastAsia="Times New Roman" w:cs="Times New Roman"/>
                  <w:color w:val="000000"/>
                  <w:sz w:val="16"/>
                  <w:szCs w:val="16"/>
                </w:rPr>
                <w:t>0.62</w:t>
              </w:r>
            </w:ins>
          </w:p>
        </w:tc>
        <w:tc>
          <w:tcPr>
            <w:tcW w:w="600" w:type="dxa"/>
            <w:tcBorders>
              <w:top w:val="nil"/>
              <w:left w:val="nil"/>
              <w:bottom w:val="single" w:sz="4" w:space="0" w:color="auto"/>
              <w:right w:val="single" w:sz="4" w:space="0" w:color="auto"/>
            </w:tcBorders>
            <w:shd w:val="clear" w:color="auto" w:fill="auto"/>
            <w:vAlign w:val="center"/>
            <w:hideMark/>
          </w:tcPr>
          <w:p w14:paraId="6FFCF16C" w14:textId="77777777" w:rsidR="003C5718" w:rsidRPr="003C5718" w:rsidRDefault="003C5718" w:rsidP="003C5718">
            <w:pPr>
              <w:spacing w:after="0" w:line="240" w:lineRule="auto"/>
              <w:ind w:firstLine="0"/>
              <w:jc w:val="center"/>
              <w:rPr>
                <w:ins w:id="1000" w:author="Wiegman, Adrian - ARS" w:date="2022-08-04T14:58:00Z"/>
                <w:rFonts w:eastAsia="Times New Roman" w:cs="Times New Roman"/>
                <w:color w:val="000000"/>
                <w:sz w:val="16"/>
                <w:szCs w:val="16"/>
              </w:rPr>
            </w:pPr>
            <w:ins w:id="100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55C6A0DD" w14:textId="77777777" w:rsidR="003C5718" w:rsidRPr="003C5718" w:rsidRDefault="003C5718" w:rsidP="003C5718">
            <w:pPr>
              <w:spacing w:after="0" w:line="240" w:lineRule="auto"/>
              <w:ind w:firstLine="0"/>
              <w:jc w:val="center"/>
              <w:rPr>
                <w:ins w:id="1002" w:author="Wiegman, Adrian - ARS" w:date="2022-08-04T14:58:00Z"/>
                <w:rFonts w:eastAsia="Times New Roman" w:cs="Times New Roman"/>
                <w:color w:val="000000"/>
                <w:sz w:val="16"/>
                <w:szCs w:val="16"/>
              </w:rPr>
            </w:pPr>
            <w:ins w:id="100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0161607" w14:textId="77777777" w:rsidR="003C5718" w:rsidRPr="003C5718" w:rsidRDefault="003C5718" w:rsidP="003C5718">
            <w:pPr>
              <w:spacing w:after="0" w:line="240" w:lineRule="auto"/>
              <w:ind w:firstLine="0"/>
              <w:jc w:val="center"/>
              <w:rPr>
                <w:ins w:id="1004" w:author="Wiegman, Adrian - ARS" w:date="2022-08-04T14:58:00Z"/>
                <w:rFonts w:eastAsia="Times New Roman" w:cs="Times New Roman"/>
                <w:color w:val="000000"/>
                <w:sz w:val="16"/>
                <w:szCs w:val="16"/>
              </w:rPr>
            </w:pPr>
            <w:ins w:id="100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A57D8EB" w14:textId="77777777" w:rsidR="003C5718" w:rsidRPr="003C5718" w:rsidRDefault="003C5718" w:rsidP="003C5718">
            <w:pPr>
              <w:spacing w:after="0" w:line="240" w:lineRule="auto"/>
              <w:ind w:firstLine="0"/>
              <w:jc w:val="center"/>
              <w:rPr>
                <w:ins w:id="1006" w:author="Wiegman, Adrian - ARS" w:date="2022-08-04T14:58:00Z"/>
                <w:rFonts w:eastAsia="Times New Roman" w:cs="Times New Roman"/>
                <w:color w:val="000000"/>
                <w:sz w:val="16"/>
                <w:szCs w:val="16"/>
              </w:rPr>
            </w:pPr>
            <w:ins w:id="100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7298910" w14:textId="77777777" w:rsidR="003C5718" w:rsidRPr="003C5718" w:rsidRDefault="003C5718" w:rsidP="003C5718">
            <w:pPr>
              <w:spacing w:after="0" w:line="240" w:lineRule="auto"/>
              <w:ind w:firstLine="0"/>
              <w:jc w:val="center"/>
              <w:rPr>
                <w:ins w:id="1008" w:author="Wiegman, Adrian - ARS" w:date="2022-08-04T14:58:00Z"/>
                <w:rFonts w:eastAsia="Times New Roman" w:cs="Times New Roman"/>
                <w:color w:val="000000"/>
                <w:sz w:val="16"/>
                <w:szCs w:val="16"/>
              </w:rPr>
            </w:pPr>
            <w:ins w:id="1009"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F7BEE8C" w14:textId="77777777" w:rsidR="003C5718" w:rsidRPr="003C5718" w:rsidRDefault="003C5718" w:rsidP="003C5718">
            <w:pPr>
              <w:spacing w:after="0" w:line="240" w:lineRule="auto"/>
              <w:ind w:firstLine="0"/>
              <w:jc w:val="center"/>
              <w:rPr>
                <w:ins w:id="1010" w:author="Wiegman, Adrian - ARS" w:date="2022-08-04T14:58:00Z"/>
                <w:rFonts w:eastAsia="Times New Roman" w:cs="Times New Roman"/>
                <w:color w:val="000000"/>
                <w:sz w:val="16"/>
                <w:szCs w:val="16"/>
              </w:rPr>
            </w:pPr>
            <w:ins w:id="1011"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07B527E" w14:textId="77777777" w:rsidR="003C5718" w:rsidRPr="003C5718" w:rsidRDefault="003C5718" w:rsidP="003C5718">
            <w:pPr>
              <w:spacing w:after="0" w:line="240" w:lineRule="auto"/>
              <w:ind w:firstLine="0"/>
              <w:jc w:val="center"/>
              <w:rPr>
                <w:ins w:id="1012" w:author="Wiegman, Adrian - ARS" w:date="2022-08-04T14:58:00Z"/>
                <w:rFonts w:eastAsia="Times New Roman" w:cs="Times New Roman"/>
                <w:color w:val="000000"/>
                <w:sz w:val="16"/>
                <w:szCs w:val="16"/>
              </w:rPr>
            </w:pPr>
            <w:ins w:id="1013"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6187941" w14:textId="77777777" w:rsidR="003C5718" w:rsidRPr="003C5718" w:rsidRDefault="003C5718" w:rsidP="003C5718">
            <w:pPr>
              <w:spacing w:after="0" w:line="240" w:lineRule="auto"/>
              <w:ind w:firstLine="0"/>
              <w:jc w:val="center"/>
              <w:rPr>
                <w:ins w:id="1014" w:author="Wiegman, Adrian - ARS" w:date="2022-08-04T14:58:00Z"/>
                <w:rFonts w:eastAsia="Times New Roman" w:cs="Times New Roman"/>
                <w:color w:val="000000"/>
                <w:sz w:val="16"/>
                <w:szCs w:val="16"/>
              </w:rPr>
            </w:pPr>
            <w:ins w:id="101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3F05F0B" w14:textId="77777777" w:rsidR="003C5718" w:rsidRPr="003C5718" w:rsidRDefault="003C5718" w:rsidP="003C5718">
            <w:pPr>
              <w:spacing w:after="0" w:line="240" w:lineRule="auto"/>
              <w:ind w:firstLine="0"/>
              <w:jc w:val="center"/>
              <w:rPr>
                <w:ins w:id="1016" w:author="Wiegman, Adrian - ARS" w:date="2022-08-04T14:58:00Z"/>
                <w:rFonts w:eastAsia="Times New Roman" w:cs="Times New Roman"/>
                <w:color w:val="000000"/>
                <w:sz w:val="16"/>
                <w:szCs w:val="16"/>
              </w:rPr>
            </w:pPr>
            <w:ins w:id="101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77B1E2F" w14:textId="77777777" w:rsidR="003C5718" w:rsidRPr="003C5718" w:rsidRDefault="003C5718" w:rsidP="003C5718">
            <w:pPr>
              <w:spacing w:after="0" w:line="240" w:lineRule="auto"/>
              <w:ind w:firstLine="0"/>
              <w:jc w:val="center"/>
              <w:rPr>
                <w:ins w:id="1018" w:author="Wiegman, Adrian - ARS" w:date="2022-08-04T14:58:00Z"/>
                <w:rFonts w:eastAsia="Times New Roman" w:cs="Times New Roman"/>
                <w:color w:val="000000"/>
                <w:sz w:val="16"/>
                <w:szCs w:val="16"/>
              </w:rPr>
            </w:pPr>
            <w:ins w:id="1019"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941CE35" w14:textId="77777777" w:rsidR="003C5718" w:rsidRPr="003C5718" w:rsidRDefault="003C5718" w:rsidP="003C5718">
            <w:pPr>
              <w:spacing w:after="0" w:line="240" w:lineRule="auto"/>
              <w:ind w:firstLine="0"/>
              <w:jc w:val="center"/>
              <w:rPr>
                <w:ins w:id="1020" w:author="Wiegman, Adrian - ARS" w:date="2022-08-04T14:58:00Z"/>
                <w:rFonts w:eastAsia="Times New Roman" w:cs="Times New Roman"/>
                <w:color w:val="000000"/>
                <w:sz w:val="16"/>
                <w:szCs w:val="16"/>
              </w:rPr>
            </w:pPr>
            <w:ins w:id="1021"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6C90BEFD" w14:textId="77777777" w:rsidR="003C5718" w:rsidRPr="003C5718" w:rsidRDefault="003C5718" w:rsidP="003C5718">
            <w:pPr>
              <w:spacing w:after="0" w:line="240" w:lineRule="auto"/>
              <w:ind w:firstLine="0"/>
              <w:jc w:val="center"/>
              <w:rPr>
                <w:ins w:id="1022" w:author="Wiegman, Adrian - ARS" w:date="2022-08-04T14:58:00Z"/>
                <w:rFonts w:eastAsia="Times New Roman" w:cs="Times New Roman"/>
                <w:color w:val="000000"/>
                <w:sz w:val="16"/>
                <w:szCs w:val="16"/>
              </w:rPr>
            </w:pPr>
            <w:ins w:id="1023"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7FBD3F1" w14:textId="77777777" w:rsidR="003C5718" w:rsidRPr="003C5718" w:rsidRDefault="003C5718" w:rsidP="003C5718">
            <w:pPr>
              <w:spacing w:after="0" w:line="240" w:lineRule="auto"/>
              <w:ind w:firstLine="0"/>
              <w:jc w:val="center"/>
              <w:rPr>
                <w:ins w:id="1024" w:author="Wiegman, Adrian - ARS" w:date="2022-08-04T14:58:00Z"/>
                <w:rFonts w:eastAsia="Times New Roman" w:cs="Times New Roman"/>
                <w:color w:val="000000"/>
                <w:sz w:val="16"/>
                <w:szCs w:val="16"/>
              </w:rPr>
            </w:pPr>
            <w:ins w:id="102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2FE8AE8" w14:textId="77777777" w:rsidR="003C5718" w:rsidRPr="003C5718" w:rsidRDefault="003C5718" w:rsidP="003C5718">
            <w:pPr>
              <w:spacing w:after="0" w:line="240" w:lineRule="auto"/>
              <w:ind w:firstLine="0"/>
              <w:jc w:val="center"/>
              <w:rPr>
                <w:ins w:id="1026" w:author="Wiegman, Adrian - ARS" w:date="2022-08-04T14:58:00Z"/>
                <w:rFonts w:eastAsia="Times New Roman" w:cs="Times New Roman"/>
                <w:color w:val="000000"/>
                <w:sz w:val="16"/>
                <w:szCs w:val="16"/>
              </w:rPr>
            </w:pPr>
            <w:ins w:id="102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A23D5A0" w14:textId="77777777" w:rsidR="003C5718" w:rsidRPr="003C5718" w:rsidRDefault="003C5718" w:rsidP="003C5718">
            <w:pPr>
              <w:spacing w:after="0" w:line="240" w:lineRule="auto"/>
              <w:ind w:firstLine="0"/>
              <w:jc w:val="center"/>
              <w:rPr>
                <w:ins w:id="1028" w:author="Wiegman, Adrian - ARS" w:date="2022-08-04T14:58:00Z"/>
                <w:rFonts w:eastAsia="Times New Roman" w:cs="Times New Roman"/>
                <w:color w:val="000000"/>
                <w:sz w:val="16"/>
                <w:szCs w:val="16"/>
              </w:rPr>
            </w:pPr>
            <w:ins w:id="1029"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BC731D2" w14:textId="77777777" w:rsidR="003C5718" w:rsidRPr="003C5718" w:rsidRDefault="003C5718" w:rsidP="003C5718">
            <w:pPr>
              <w:spacing w:after="0" w:line="240" w:lineRule="auto"/>
              <w:ind w:firstLine="0"/>
              <w:jc w:val="center"/>
              <w:rPr>
                <w:ins w:id="1030" w:author="Wiegman, Adrian - ARS" w:date="2022-08-04T14:58:00Z"/>
                <w:rFonts w:eastAsia="Times New Roman" w:cs="Times New Roman"/>
                <w:color w:val="000000"/>
                <w:sz w:val="16"/>
                <w:szCs w:val="16"/>
              </w:rPr>
            </w:pPr>
            <w:ins w:id="103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3CEFED6" w14:textId="77777777" w:rsidR="003C5718" w:rsidRPr="003C5718" w:rsidRDefault="003C5718" w:rsidP="003C5718">
            <w:pPr>
              <w:spacing w:after="0" w:line="240" w:lineRule="auto"/>
              <w:ind w:firstLine="0"/>
              <w:jc w:val="center"/>
              <w:rPr>
                <w:ins w:id="1032" w:author="Wiegman, Adrian - ARS" w:date="2022-08-04T14:58:00Z"/>
                <w:rFonts w:eastAsia="Times New Roman" w:cs="Times New Roman"/>
                <w:color w:val="000000"/>
                <w:sz w:val="16"/>
                <w:szCs w:val="16"/>
              </w:rPr>
            </w:pPr>
            <w:ins w:id="103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7131E67" w14:textId="77777777" w:rsidR="003C5718" w:rsidRPr="003C5718" w:rsidRDefault="003C5718" w:rsidP="003C5718">
            <w:pPr>
              <w:spacing w:after="0" w:line="240" w:lineRule="auto"/>
              <w:ind w:firstLine="0"/>
              <w:jc w:val="center"/>
              <w:rPr>
                <w:ins w:id="1034" w:author="Wiegman, Adrian - ARS" w:date="2022-08-04T14:58:00Z"/>
                <w:rFonts w:eastAsia="Times New Roman" w:cs="Times New Roman"/>
                <w:color w:val="000000"/>
                <w:sz w:val="16"/>
                <w:szCs w:val="16"/>
              </w:rPr>
            </w:pPr>
            <w:ins w:id="1035"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038213EA" w14:textId="77777777" w:rsidR="003C5718" w:rsidRPr="003C5718" w:rsidRDefault="003C5718" w:rsidP="003C5718">
            <w:pPr>
              <w:spacing w:after="0" w:line="240" w:lineRule="auto"/>
              <w:ind w:firstLine="0"/>
              <w:jc w:val="center"/>
              <w:rPr>
                <w:ins w:id="1036" w:author="Wiegman, Adrian - ARS" w:date="2022-08-04T14:58:00Z"/>
                <w:rFonts w:eastAsia="Times New Roman" w:cs="Times New Roman"/>
                <w:color w:val="000000"/>
                <w:sz w:val="16"/>
                <w:szCs w:val="16"/>
              </w:rPr>
            </w:pPr>
            <w:ins w:id="1037" w:author="Wiegman, Adrian - ARS" w:date="2022-08-04T14:58:00Z">
              <w:r w:rsidRPr="003C5718">
                <w:rPr>
                  <w:rFonts w:eastAsia="Times New Roman" w:cs="Times New Roman"/>
                  <w:color w:val="000000"/>
                  <w:sz w:val="16"/>
                  <w:szCs w:val="16"/>
                </w:rPr>
                <w:t>*</w:t>
              </w:r>
            </w:ins>
          </w:p>
        </w:tc>
      </w:tr>
      <w:tr w:rsidR="003C5718" w:rsidRPr="003C5718" w14:paraId="062DD2AB"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038"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05C8679B" w14:textId="77777777" w:rsidR="003C5718" w:rsidRPr="003C5718" w:rsidRDefault="003C5718" w:rsidP="003C5718">
            <w:pPr>
              <w:spacing w:after="0" w:line="240" w:lineRule="auto"/>
              <w:ind w:firstLine="0"/>
              <w:jc w:val="center"/>
              <w:rPr>
                <w:ins w:id="1039" w:author="Wiegman, Adrian - ARS" w:date="2022-08-04T14:58:00Z"/>
                <w:rFonts w:eastAsia="Times New Roman" w:cs="Times New Roman"/>
                <w:b/>
                <w:bCs/>
                <w:color w:val="000000"/>
                <w:sz w:val="16"/>
                <w:szCs w:val="16"/>
              </w:rPr>
            </w:pPr>
            <w:ins w:id="1040" w:author="Wiegman, Adrian - ARS" w:date="2022-08-04T14:58:00Z">
              <w:r w:rsidRPr="003C5718">
                <w:rPr>
                  <w:rFonts w:eastAsia="Times New Roman" w:cs="Times New Roman"/>
                  <w:b/>
                  <w:bCs/>
                  <w:color w:val="000000"/>
                  <w:sz w:val="16"/>
                  <w:szCs w:val="16"/>
                </w:rPr>
                <w:t>silt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43B5DE0" w14:textId="77777777" w:rsidR="003C5718" w:rsidRPr="003C5718" w:rsidRDefault="003C5718" w:rsidP="003C5718">
            <w:pPr>
              <w:spacing w:after="0" w:line="240" w:lineRule="auto"/>
              <w:ind w:firstLine="0"/>
              <w:jc w:val="center"/>
              <w:rPr>
                <w:ins w:id="1041" w:author="Wiegman, Adrian - ARS" w:date="2022-08-04T14:58:00Z"/>
                <w:rFonts w:eastAsia="Times New Roman" w:cs="Times New Roman"/>
                <w:color w:val="000000"/>
                <w:sz w:val="16"/>
                <w:szCs w:val="16"/>
              </w:rPr>
            </w:pPr>
            <w:ins w:id="1042" w:author="Wiegman, Adrian - ARS" w:date="2022-08-04T14:58:00Z">
              <w:r w:rsidRPr="003C5718">
                <w:rPr>
                  <w:rFonts w:eastAsia="Times New Roman" w:cs="Times New Roman"/>
                  <w:color w:val="000000"/>
                  <w:sz w:val="16"/>
                  <w:szCs w:val="16"/>
                </w:rPr>
                <w:t>-0.53</w:t>
              </w:r>
            </w:ins>
          </w:p>
        </w:tc>
        <w:tc>
          <w:tcPr>
            <w:tcW w:w="600" w:type="dxa"/>
            <w:tcBorders>
              <w:top w:val="nil"/>
              <w:left w:val="nil"/>
              <w:bottom w:val="single" w:sz="4" w:space="0" w:color="auto"/>
              <w:right w:val="single" w:sz="4" w:space="0" w:color="auto"/>
            </w:tcBorders>
            <w:shd w:val="clear" w:color="auto" w:fill="auto"/>
            <w:vAlign w:val="center"/>
            <w:hideMark/>
          </w:tcPr>
          <w:p w14:paraId="248D5FE6" w14:textId="77777777" w:rsidR="003C5718" w:rsidRPr="003C5718" w:rsidRDefault="003C5718" w:rsidP="003C5718">
            <w:pPr>
              <w:spacing w:after="0" w:line="240" w:lineRule="auto"/>
              <w:ind w:firstLine="0"/>
              <w:jc w:val="center"/>
              <w:rPr>
                <w:ins w:id="1043" w:author="Wiegman, Adrian - ARS" w:date="2022-08-04T14:58:00Z"/>
                <w:rFonts w:eastAsia="Times New Roman" w:cs="Times New Roman"/>
                <w:color w:val="000000"/>
                <w:sz w:val="16"/>
                <w:szCs w:val="16"/>
              </w:rPr>
            </w:pPr>
            <w:ins w:id="1044" w:author="Wiegman, Adrian - ARS" w:date="2022-08-04T14:58:00Z">
              <w:r w:rsidRPr="003C5718">
                <w:rPr>
                  <w:rFonts w:eastAsia="Times New Roman" w:cs="Times New Roman"/>
                  <w:color w:val="000000"/>
                  <w:sz w:val="16"/>
                  <w:szCs w:val="16"/>
                </w:rPr>
                <w:t>0.54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EA4C867" w14:textId="77777777" w:rsidR="003C5718" w:rsidRPr="003C5718" w:rsidRDefault="003C5718" w:rsidP="003C5718">
            <w:pPr>
              <w:spacing w:after="0" w:line="240" w:lineRule="auto"/>
              <w:ind w:firstLine="0"/>
              <w:jc w:val="center"/>
              <w:rPr>
                <w:ins w:id="1045" w:author="Wiegman, Adrian - ARS" w:date="2022-08-04T14:58:00Z"/>
                <w:rFonts w:eastAsia="Times New Roman" w:cs="Times New Roman"/>
                <w:color w:val="000000"/>
                <w:sz w:val="16"/>
                <w:szCs w:val="16"/>
              </w:rPr>
            </w:pPr>
            <w:ins w:id="1046" w:author="Wiegman, Adrian - ARS" w:date="2022-08-04T14:58:00Z">
              <w:r w:rsidRPr="003C5718">
                <w:rPr>
                  <w:rFonts w:eastAsia="Times New Roman" w:cs="Times New Roman"/>
                  <w:color w:val="000000"/>
                  <w:sz w:val="16"/>
                  <w:szCs w:val="16"/>
                </w:rPr>
                <w:t>-0.64</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72A90D0D" w14:textId="77777777" w:rsidR="003C5718" w:rsidRPr="003C5718" w:rsidRDefault="003C5718" w:rsidP="003C5718">
            <w:pPr>
              <w:spacing w:after="0" w:line="240" w:lineRule="auto"/>
              <w:ind w:firstLine="0"/>
              <w:jc w:val="center"/>
              <w:rPr>
                <w:ins w:id="1047" w:author="Wiegman, Adrian - ARS" w:date="2022-08-04T14:58:00Z"/>
                <w:rFonts w:eastAsia="Times New Roman" w:cs="Times New Roman"/>
                <w:color w:val="000000"/>
                <w:sz w:val="16"/>
                <w:szCs w:val="16"/>
              </w:rPr>
            </w:pPr>
            <w:ins w:id="104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A66B2AB" w14:textId="77777777" w:rsidR="003C5718" w:rsidRPr="003C5718" w:rsidRDefault="003C5718" w:rsidP="003C5718">
            <w:pPr>
              <w:spacing w:after="0" w:line="240" w:lineRule="auto"/>
              <w:ind w:firstLine="0"/>
              <w:jc w:val="center"/>
              <w:rPr>
                <w:ins w:id="1049" w:author="Wiegman, Adrian - ARS" w:date="2022-08-04T14:58:00Z"/>
                <w:rFonts w:eastAsia="Times New Roman" w:cs="Times New Roman"/>
                <w:color w:val="000000"/>
                <w:sz w:val="16"/>
                <w:szCs w:val="16"/>
              </w:rPr>
            </w:pPr>
            <w:ins w:id="105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0E12935" w14:textId="77777777" w:rsidR="003C5718" w:rsidRPr="003C5718" w:rsidRDefault="003C5718" w:rsidP="003C5718">
            <w:pPr>
              <w:spacing w:after="0" w:line="240" w:lineRule="auto"/>
              <w:ind w:firstLine="0"/>
              <w:jc w:val="center"/>
              <w:rPr>
                <w:ins w:id="1051" w:author="Wiegman, Adrian - ARS" w:date="2022-08-04T14:58:00Z"/>
                <w:rFonts w:eastAsia="Times New Roman" w:cs="Times New Roman"/>
                <w:color w:val="000000"/>
                <w:sz w:val="16"/>
                <w:szCs w:val="16"/>
              </w:rPr>
            </w:pPr>
            <w:ins w:id="105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8F69CFC" w14:textId="77777777" w:rsidR="003C5718" w:rsidRPr="003C5718" w:rsidRDefault="003C5718" w:rsidP="003C5718">
            <w:pPr>
              <w:spacing w:after="0" w:line="240" w:lineRule="auto"/>
              <w:ind w:firstLine="0"/>
              <w:jc w:val="center"/>
              <w:rPr>
                <w:ins w:id="1053" w:author="Wiegman, Adrian - ARS" w:date="2022-08-04T14:58:00Z"/>
                <w:rFonts w:eastAsia="Times New Roman" w:cs="Times New Roman"/>
                <w:color w:val="000000"/>
                <w:sz w:val="16"/>
                <w:szCs w:val="16"/>
              </w:rPr>
            </w:pPr>
            <w:ins w:id="1054"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7F15B5F" w14:textId="77777777" w:rsidR="003C5718" w:rsidRPr="003C5718" w:rsidRDefault="003C5718" w:rsidP="003C5718">
            <w:pPr>
              <w:spacing w:after="0" w:line="240" w:lineRule="auto"/>
              <w:ind w:firstLine="0"/>
              <w:jc w:val="center"/>
              <w:rPr>
                <w:ins w:id="1055" w:author="Wiegman, Adrian - ARS" w:date="2022-08-04T14:58:00Z"/>
                <w:rFonts w:eastAsia="Times New Roman" w:cs="Times New Roman"/>
                <w:color w:val="000000"/>
                <w:sz w:val="16"/>
                <w:szCs w:val="16"/>
              </w:rPr>
            </w:pPr>
            <w:ins w:id="105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14B0D99" w14:textId="77777777" w:rsidR="003C5718" w:rsidRPr="003C5718" w:rsidRDefault="003C5718" w:rsidP="003C5718">
            <w:pPr>
              <w:spacing w:after="0" w:line="240" w:lineRule="auto"/>
              <w:ind w:firstLine="0"/>
              <w:jc w:val="center"/>
              <w:rPr>
                <w:ins w:id="1057" w:author="Wiegman, Adrian - ARS" w:date="2022-08-04T14:58:00Z"/>
                <w:rFonts w:eastAsia="Times New Roman" w:cs="Times New Roman"/>
                <w:color w:val="000000"/>
                <w:sz w:val="16"/>
                <w:szCs w:val="16"/>
              </w:rPr>
            </w:pPr>
            <w:ins w:id="105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755885C" w14:textId="77777777" w:rsidR="003C5718" w:rsidRPr="003C5718" w:rsidRDefault="003C5718" w:rsidP="003C5718">
            <w:pPr>
              <w:spacing w:after="0" w:line="240" w:lineRule="auto"/>
              <w:ind w:firstLine="0"/>
              <w:jc w:val="center"/>
              <w:rPr>
                <w:ins w:id="1059" w:author="Wiegman, Adrian - ARS" w:date="2022-08-04T14:58:00Z"/>
                <w:rFonts w:eastAsia="Times New Roman" w:cs="Times New Roman"/>
                <w:color w:val="000000"/>
                <w:sz w:val="16"/>
                <w:szCs w:val="16"/>
              </w:rPr>
            </w:pPr>
            <w:ins w:id="106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75D3333" w14:textId="77777777" w:rsidR="003C5718" w:rsidRPr="003C5718" w:rsidRDefault="003C5718" w:rsidP="003C5718">
            <w:pPr>
              <w:spacing w:after="0" w:line="240" w:lineRule="auto"/>
              <w:ind w:firstLine="0"/>
              <w:jc w:val="center"/>
              <w:rPr>
                <w:ins w:id="1061" w:author="Wiegman, Adrian - ARS" w:date="2022-08-04T14:58:00Z"/>
                <w:rFonts w:eastAsia="Times New Roman" w:cs="Times New Roman"/>
                <w:color w:val="000000"/>
                <w:sz w:val="16"/>
                <w:szCs w:val="16"/>
              </w:rPr>
            </w:pPr>
            <w:ins w:id="106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D81F615" w14:textId="77777777" w:rsidR="003C5718" w:rsidRPr="003C5718" w:rsidRDefault="003C5718" w:rsidP="003C5718">
            <w:pPr>
              <w:spacing w:after="0" w:line="240" w:lineRule="auto"/>
              <w:ind w:firstLine="0"/>
              <w:jc w:val="center"/>
              <w:rPr>
                <w:ins w:id="1063" w:author="Wiegman, Adrian - ARS" w:date="2022-08-04T14:58:00Z"/>
                <w:rFonts w:eastAsia="Times New Roman" w:cs="Times New Roman"/>
                <w:color w:val="000000"/>
                <w:sz w:val="16"/>
                <w:szCs w:val="16"/>
              </w:rPr>
            </w:pPr>
            <w:ins w:id="1064"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3DCA5334" w14:textId="77777777" w:rsidR="003C5718" w:rsidRPr="003C5718" w:rsidRDefault="003C5718" w:rsidP="003C5718">
            <w:pPr>
              <w:spacing w:after="0" w:line="240" w:lineRule="auto"/>
              <w:ind w:firstLine="0"/>
              <w:jc w:val="center"/>
              <w:rPr>
                <w:ins w:id="1065" w:author="Wiegman, Adrian - ARS" w:date="2022-08-04T14:58:00Z"/>
                <w:rFonts w:eastAsia="Times New Roman" w:cs="Times New Roman"/>
                <w:color w:val="000000"/>
                <w:sz w:val="16"/>
                <w:szCs w:val="16"/>
              </w:rPr>
            </w:pPr>
            <w:ins w:id="1066"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5E6C7FC" w14:textId="77777777" w:rsidR="003C5718" w:rsidRPr="003C5718" w:rsidRDefault="003C5718" w:rsidP="003C5718">
            <w:pPr>
              <w:spacing w:after="0" w:line="240" w:lineRule="auto"/>
              <w:ind w:firstLine="0"/>
              <w:jc w:val="center"/>
              <w:rPr>
                <w:ins w:id="1067" w:author="Wiegman, Adrian - ARS" w:date="2022-08-04T14:58:00Z"/>
                <w:rFonts w:eastAsia="Times New Roman" w:cs="Times New Roman"/>
                <w:color w:val="000000"/>
                <w:sz w:val="16"/>
                <w:szCs w:val="16"/>
              </w:rPr>
            </w:pPr>
            <w:ins w:id="106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192DD12" w14:textId="77777777" w:rsidR="003C5718" w:rsidRPr="003C5718" w:rsidRDefault="003C5718" w:rsidP="003C5718">
            <w:pPr>
              <w:spacing w:after="0" w:line="240" w:lineRule="auto"/>
              <w:ind w:firstLine="0"/>
              <w:jc w:val="center"/>
              <w:rPr>
                <w:ins w:id="1069" w:author="Wiegman, Adrian - ARS" w:date="2022-08-04T14:58:00Z"/>
                <w:rFonts w:eastAsia="Times New Roman" w:cs="Times New Roman"/>
                <w:color w:val="000000"/>
                <w:sz w:val="16"/>
                <w:szCs w:val="16"/>
              </w:rPr>
            </w:pPr>
            <w:ins w:id="107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A37E32B" w14:textId="77777777" w:rsidR="003C5718" w:rsidRPr="003C5718" w:rsidRDefault="003C5718" w:rsidP="003C5718">
            <w:pPr>
              <w:spacing w:after="0" w:line="240" w:lineRule="auto"/>
              <w:ind w:firstLine="0"/>
              <w:jc w:val="center"/>
              <w:rPr>
                <w:ins w:id="1071" w:author="Wiegman, Adrian - ARS" w:date="2022-08-04T14:58:00Z"/>
                <w:rFonts w:eastAsia="Times New Roman" w:cs="Times New Roman"/>
                <w:color w:val="000000"/>
                <w:sz w:val="16"/>
                <w:szCs w:val="16"/>
              </w:rPr>
            </w:pPr>
            <w:ins w:id="107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D12A41E" w14:textId="77777777" w:rsidR="003C5718" w:rsidRPr="003C5718" w:rsidRDefault="003C5718" w:rsidP="003C5718">
            <w:pPr>
              <w:spacing w:after="0" w:line="240" w:lineRule="auto"/>
              <w:ind w:firstLine="0"/>
              <w:jc w:val="center"/>
              <w:rPr>
                <w:ins w:id="1073" w:author="Wiegman, Adrian - ARS" w:date="2022-08-04T14:58:00Z"/>
                <w:rFonts w:eastAsia="Times New Roman" w:cs="Times New Roman"/>
                <w:color w:val="000000"/>
                <w:sz w:val="16"/>
                <w:szCs w:val="16"/>
              </w:rPr>
            </w:pPr>
            <w:ins w:id="107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F2ECEEA" w14:textId="77777777" w:rsidR="003C5718" w:rsidRPr="003C5718" w:rsidRDefault="003C5718" w:rsidP="003C5718">
            <w:pPr>
              <w:spacing w:after="0" w:line="240" w:lineRule="auto"/>
              <w:ind w:firstLine="0"/>
              <w:jc w:val="center"/>
              <w:rPr>
                <w:ins w:id="1075" w:author="Wiegman, Adrian - ARS" w:date="2022-08-04T14:58:00Z"/>
                <w:rFonts w:eastAsia="Times New Roman" w:cs="Times New Roman"/>
                <w:color w:val="000000"/>
                <w:sz w:val="16"/>
                <w:szCs w:val="16"/>
              </w:rPr>
            </w:pPr>
            <w:ins w:id="107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1C4D3CD" w14:textId="77777777" w:rsidR="003C5718" w:rsidRPr="003C5718" w:rsidRDefault="003C5718" w:rsidP="003C5718">
            <w:pPr>
              <w:spacing w:after="0" w:line="240" w:lineRule="auto"/>
              <w:ind w:firstLine="0"/>
              <w:jc w:val="center"/>
              <w:rPr>
                <w:ins w:id="1077" w:author="Wiegman, Adrian - ARS" w:date="2022-08-04T14:58:00Z"/>
                <w:rFonts w:eastAsia="Times New Roman" w:cs="Times New Roman"/>
                <w:color w:val="000000"/>
                <w:sz w:val="16"/>
                <w:szCs w:val="16"/>
              </w:rPr>
            </w:pPr>
            <w:ins w:id="1078"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26FE55C9" w14:textId="77777777" w:rsidR="003C5718" w:rsidRPr="003C5718" w:rsidRDefault="003C5718" w:rsidP="003C5718">
            <w:pPr>
              <w:spacing w:after="0" w:line="240" w:lineRule="auto"/>
              <w:ind w:firstLine="0"/>
              <w:jc w:val="center"/>
              <w:rPr>
                <w:ins w:id="1079" w:author="Wiegman, Adrian - ARS" w:date="2022-08-04T14:58:00Z"/>
                <w:rFonts w:eastAsia="Times New Roman" w:cs="Times New Roman"/>
                <w:color w:val="000000"/>
                <w:sz w:val="16"/>
                <w:szCs w:val="16"/>
              </w:rPr>
            </w:pPr>
            <w:ins w:id="1080" w:author="Wiegman, Adrian - ARS" w:date="2022-08-04T14:58:00Z">
              <w:r w:rsidRPr="003C5718">
                <w:rPr>
                  <w:rFonts w:eastAsia="Times New Roman" w:cs="Times New Roman"/>
                  <w:color w:val="000000"/>
                  <w:sz w:val="16"/>
                  <w:szCs w:val="16"/>
                </w:rPr>
                <w:t> </w:t>
              </w:r>
            </w:ins>
          </w:p>
        </w:tc>
      </w:tr>
      <w:tr w:rsidR="003C5718" w:rsidRPr="003C5718" w14:paraId="3989BDB2"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081"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26F7AB03" w14:textId="77777777" w:rsidR="003C5718" w:rsidRPr="003C5718" w:rsidRDefault="003C5718" w:rsidP="003C5718">
            <w:pPr>
              <w:spacing w:after="0" w:line="240" w:lineRule="auto"/>
              <w:ind w:firstLine="0"/>
              <w:jc w:val="center"/>
              <w:rPr>
                <w:ins w:id="1082" w:author="Wiegman, Adrian - ARS" w:date="2022-08-04T14:58:00Z"/>
                <w:rFonts w:eastAsia="Times New Roman" w:cs="Times New Roman"/>
                <w:b/>
                <w:bCs/>
                <w:color w:val="000000"/>
                <w:sz w:val="16"/>
                <w:szCs w:val="16"/>
              </w:rPr>
            </w:pPr>
            <w:ins w:id="1083" w:author="Wiegman, Adrian - ARS" w:date="2022-08-04T14:58:00Z">
              <w:r w:rsidRPr="003C5718">
                <w:rPr>
                  <w:rFonts w:eastAsia="Times New Roman" w:cs="Times New Roman"/>
                  <w:b/>
                  <w:bCs/>
                  <w:color w:val="000000"/>
                  <w:sz w:val="16"/>
                  <w:szCs w:val="16"/>
                </w:rPr>
                <w:t>clay</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668511C" w14:textId="77777777" w:rsidR="003C5718" w:rsidRPr="003C5718" w:rsidRDefault="003C5718" w:rsidP="003C5718">
            <w:pPr>
              <w:spacing w:after="0" w:line="240" w:lineRule="auto"/>
              <w:ind w:firstLine="0"/>
              <w:jc w:val="center"/>
              <w:rPr>
                <w:ins w:id="1084" w:author="Wiegman, Adrian - ARS" w:date="2022-08-04T14:58:00Z"/>
                <w:rFonts w:eastAsia="Times New Roman" w:cs="Times New Roman"/>
                <w:color w:val="000000"/>
                <w:sz w:val="16"/>
                <w:szCs w:val="16"/>
              </w:rPr>
            </w:pPr>
            <w:ins w:id="1085"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6AFC496E" w14:textId="77777777" w:rsidR="003C5718" w:rsidRPr="003C5718" w:rsidRDefault="003C5718" w:rsidP="003C5718">
            <w:pPr>
              <w:spacing w:after="0" w:line="240" w:lineRule="auto"/>
              <w:ind w:firstLine="0"/>
              <w:jc w:val="center"/>
              <w:rPr>
                <w:ins w:id="1086" w:author="Wiegman, Adrian - ARS" w:date="2022-08-04T14:58:00Z"/>
                <w:rFonts w:eastAsia="Times New Roman" w:cs="Times New Roman"/>
                <w:color w:val="000000"/>
                <w:sz w:val="16"/>
                <w:szCs w:val="16"/>
              </w:rPr>
            </w:pPr>
            <w:ins w:id="108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B99EBE2" w14:textId="77777777" w:rsidR="003C5718" w:rsidRPr="003C5718" w:rsidRDefault="003C5718" w:rsidP="003C5718">
            <w:pPr>
              <w:spacing w:after="0" w:line="240" w:lineRule="auto"/>
              <w:ind w:firstLine="0"/>
              <w:jc w:val="center"/>
              <w:rPr>
                <w:ins w:id="1088" w:author="Wiegman, Adrian - ARS" w:date="2022-08-04T14:58:00Z"/>
                <w:rFonts w:eastAsia="Times New Roman" w:cs="Times New Roman"/>
                <w:color w:val="000000"/>
                <w:sz w:val="16"/>
                <w:szCs w:val="16"/>
              </w:rPr>
            </w:pPr>
            <w:ins w:id="1089" w:author="Wiegman, Adrian - ARS" w:date="2022-08-04T14:58:00Z">
              <w:r w:rsidRPr="003C5718">
                <w:rPr>
                  <w:rFonts w:eastAsia="Times New Roman" w:cs="Times New Roman"/>
                  <w:color w:val="000000"/>
                  <w:sz w:val="16"/>
                  <w:szCs w:val="16"/>
                </w:rPr>
                <w:t>-0.80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AFB1EBD" w14:textId="77777777" w:rsidR="003C5718" w:rsidRPr="003C5718" w:rsidRDefault="003C5718" w:rsidP="003C5718">
            <w:pPr>
              <w:spacing w:after="0" w:line="240" w:lineRule="auto"/>
              <w:ind w:firstLine="0"/>
              <w:jc w:val="center"/>
              <w:rPr>
                <w:ins w:id="1090" w:author="Wiegman, Adrian - ARS" w:date="2022-08-04T14:58:00Z"/>
                <w:rFonts w:eastAsia="Times New Roman" w:cs="Times New Roman"/>
                <w:color w:val="000000"/>
                <w:sz w:val="16"/>
                <w:szCs w:val="16"/>
              </w:rPr>
            </w:pPr>
            <w:ins w:id="109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5ED6DFD9" w14:textId="77777777" w:rsidR="003C5718" w:rsidRPr="003C5718" w:rsidRDefault="003C5718" w:rsidP="003C5718">
            <w:pPr>
              <w:spacing w:after="0" w:line="240" w:lineRule="auto"/>
              <w:ind w:firstLine="0"/>
              <w:jc w:val="center"/>
              <w:rPr>
                <w:ins w:id="1092" w:author="Wiegman, Adrian - ARS" w:date="2022-08-04T14:58:00Z"/>
                <w:rFonts w:eastAsia="Times New Roman" w:cs="Times New Roman"/>
                <w:color w:val="000000"/>
                <w:sz w:val="16"/>
                <w:szCs w:val="16"/>
              </w:rPr>
            </w:pPr>
            <w:ins w:id="109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4566198" w14:textId="77777777" w:rsidR="003C5718" w:rsidRPr="003C5718" w:rsidRDefault="003C5718" w:rsidP="003C5718">
            <w:pPr>
              <w:spacing w:after="0" w:line="240" w:lineRule="auto"/>
              <w:ind w:firstLine="0"/>
              <w:jc w:val="center"/>
              <w:rPr>
                <w:ins w:id="1094" w:author="Wiegman, Adrian - ARS" w:date="2022-08-04T14:58:00Z"/>
                <w:rFonts w:eastAsia="Times New Roman" w:cs="Times New Roman"/>
                <w:color w:val="000000"/>
                <w:sz w:val="16"/>
                <w:szCs w:val="16"/>
              </w:rPr>
            </w:pPr>
            <w:ins w:id="109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0EAF549" w14:textId="77777777" w:rsidR="003C5718" w:rsidRPr="003C5718" w:rsidRDefault="003C5718" w:rsidP="003C5718">
            <w:pPr>
              <w:spacing w:after="0" w:line="240" w:lineRule="auto"/>
              <w:ind w:firstLine="0"/>
              <w:jc w:val="center"/>
              <w:rPr>
                <w:ins w:id="1096" w:author="Wiegman, Adrian - ARS" w:date="2022-08-04T14:58:00Z"/>
                <w:rFonts w:eastAsia="Times New Roman" w:cs="Times New Roman"/>
                <w:color w:val="000000"/>
                <w:sz w:val="16"/>
                <w:szCs w:val="16"/>
              </w:rPr>
            </w:pPr>
            <w:ins w:id="109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0D0CF1B" w14:textId="77777777" w:rsidR="003C5718" w:rsidRPr="003C5718" w:rsidRDefault="003C5718" w:rsidP="003C5718">
            <w:pPr>
              <w:spacing w:after="0" w:line="240" w:lineRule="auto"/>
              <w:ind w:firstLine="0"/>
              <w:jc w:val="center"/>
              <w:rPr>
                <w:ins w:id="1098" w:author="Wiegman, Adrian - ARS" w:date="2022-08-04T14:58:00Z"/>
                <w:rFonts w:eastAsia="Times New Roman" w:cs="Times New Roman"/>
                <w:color w:val="000000"/>
                <w:sz w:val="16"/>
                <w:szCs w:val="16"/>
              </w:rPr>
            </w:pPr>
            <w:ins w:id="1099"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5A613A1" w14:textId="77777777" w:rsidR="003C5718" w:rsidRPr="003C5718" w:rsidRDefault="003C5718" w:rsidP="003C5718">
            <w:pPr>
              <w:spacing w:after="0" w:line="240" w:lineRule="auto"/>
              <w:ind w:firstLine="0"/>
              <w:jc w:val="center"/>
              <w:rPr>
                <w:ins w:id="1100" w:author="Wiegman, Adrian - ARS" w:date="2022-08-04T14:58:00Z"/>
                <w:rFonts w:eastAsia="Times New Roman" w:cs="Times New Roman"/>
                <w:color w:val="000000"/>
                <w:sz w:val="16"/>
                <w:szCs w:val="16"/>
              </w:rPr>
            </w:pPr>
            <w:ins w:id="110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F4BD2A4" w14:textId="77777777" w:rsidR="003C5718" w:rsidRPr="003C5718" w:rsidRDefault="003C5718" w:rsidP="003C5718">
            <w:pPr>
              <w:spacing w:after="0" w:line="240" w:lineRule="auto"/>
              <w:ind w:firstLine="0"/>
              <w:jc w:val="center"/>
              <w:rPr>
                <w:ins w:id="1102" w:author="Wiegman, Adrian - ARS" w:date="2022-08-04T14:58:00Z"/>
                <w:rFonts w:eastAsia="Times New Roman" w:cs="Times New Roman"/>
                <w:color w:val="000000"/>
                <w:sz w:val="16"/>
                <w:szCs w:val="16"/>
              </w:rPr>
            </w:pPr>
            <w:ins w:id="110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ADCBE89" w14:textId="77777777" w:rsidR="003C5718" w:rsidRPr="003C5718" w:rsidRDefault="003C5718" w:rsidP="003C5718">
            <w:pPr>
              <w:spacing w:after="0" w:line="240" w:lineRule="auto"/>
              <w:ind w:firstLine="0"/>
              <w:jc w:val="center"/>
              <w:rPr>
                <w:ins w:id="1104" w:author="Wiegman, Adrian - ARS" w:date="2022-08-04T14:58:00Z"/>
                <w:rFonts w:eastAsia="Times New Roman" w:cs="Times New Roman"/>
                <w:color w:val="000000"/>
                <w:sz w:val="16"/>
                <w:szCs w:val="16"/>
              </w:rPr>
            </w:pPr>
            <w:ins w:id="110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1866969" w14:textId="77777777" w:rsidR="003C5718" w:rsidRPr="003C5718" w:rsidRDefault="003C5718" w:rsidP="003C5718">
            <w:pPr>
              <w:spacing w:after="0" w:line="240" w:lineRule="auto"/>
              <w:ind w:firstLine="0"/>
              <w:jc w:val="center"/>
              <w:rPr>
                <w:ins w:id="1106" w:author="Wiegman, Adrian - ARS" w:date="2022-08-04T14:58:00Z"/>
                <w:rFonts w:eastAsia="Times New Roman" w:cs="Times New Roman"/>
                <w:color w:val="000000"/>
                <w:sz w:val="16"/>
                <w:szCs w:val="16"/>
              </w:rPr>
            </w:pPr>
            <w:ins w:id="1107"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6C869A3D" w14:textId="77777777" w:rsidR="003C5718" w:rsidRPr="003C5718" w:rsidRDefault="003C5718" w:rsidP="003C5718">
            <w:pPr>
              <w:spacing w:after="0" w:line="240" w:lineRule="auto"/>
              <w:ind w:firstLine="0"/>
              <w:jc w:val="center"/>
              <w:rPr>
                <w:ins w:id="1108" w:author="Wiegman, Adrian - ARS" w:date="2022-08-04T14:58:00Z"/>
                <w:rFonts w:eastAsia="Times New Roman" w:cs="Times New Roman"/>
                <w:color w:val="000000"/>
                <w:sz w:val="16"/>
                <w:szCs w:val="16"/>
              </w:rPr>
            </w:pPr>
            <w:ins w:id="1109"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2D7FFBD" w14:textId="77777777" w:rsidR="003C5718" w:rsidRPr="003C5718" w:rsidRDefault="003C5718" w:rsidP="003C5718">
            <w:pPr>
              <w:spacing w:after="0" w:line="240" w:lineRule="auto"/>
              <w:ind w:firstLine="0"/>
              <w:jc w:val="center"/>
              <w:rPr>
                <w:ins w:id="1110" w:author="Wiegman, Adrian - ARS" w:date="2022-08-04T14:58:00Z"/>
                <w:rFonts w:eastAsia="Times New Roman" w:cs="Times New Roman"/>
                <w:color w:val="000000"/>
                <w:sz w:val="16"/>
                <w:szCs w:val="16"/>
              </w:rPr>
            </w:pPr>
            <w:ins w:id="111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37AA697" w14:textId="77777777" w:rsidR="003C5718" w:rsidRPr="003C5718" w:rsidRDefault="003C5718" w:rsidP="003C5718">
            <w:pPr>
              <w:spacing w:after="0" w:line="240" w:lineRule="auto"/>
              <w:ind w:firstLine="0"/>
              <w:jc w:val="center"/>
              <w:rPr>
                <w:ins w:id="1112" w:author="Wiegman, Adrian - ARS" w:date="2022-08-04T14:58:00Z"/>
                <w:rFonts w:eastAsia="Times New Roman" w:cs="Times New Roman"/>
                <w:color w:val="000000"/>
                <w:sz w:val="16"/>
                <w:szCs w:val="16"/>
              </w:rPr>
            </w:pPr>
            <w:ins w:id="1113"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355B9CA" w14:textId="77777777" w:rsidR="003C5718" w:rsidRPr="003C5718" w:rsidRDefault="003C5718" w:rsidP="003C5718">
            <w:pPr>
              <w:spacing w:after="0" w:line="240" w:lineRule="auto"/>
              <w:ind w:firstLine="0"/>
              <w:jc w:val="center"/>
              <w:rPr>
                <w:ins w:id="1114" w:author="Wiegman, Adrian - ARS" w:date="2022-08-04T14:58:00Z"/>
                <w:rFonts w:eastAsia="Times New Roman" w:cs="Times New Roman"/>
                <w:color w:val="000000"/>
                <w:sz w:val="16"/>
                <w:szCs w:val="16"/>
              </w:rPr>
            </w:pPr>
            <w:ins w:id="111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AC53714" w14:textId="77777777" w:rsidR="003C5718" w:rsidRPr="003C5718" w:rsidRDefault="003C5718" w:rsidP="003C5718">
            <w:pPr>
              <w:spacing w:after="0" w:line="240" w:lineRule="auto"/>
              <w:ind w:firstLine="0"/>
              <w:jc w:val="center"/>
              <w:rPr>
                <w:ins w:id="1116" w:author="Wiegman, Adrian - ARS" w:date="2022-08-04T14:58:00Z"/>
                <w:rFonts w:eastAsia="Times New Roman" w:cs="Times New Roman"/>
                <w:color w:val="000000"/>
                <w:sz w:val="16"/>
                <w:szCs w:val="16"/>
              </w:rPr>
            </w:pPr>
            <w:ins w:id="111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ADEB2B0" w14:textId="77777777" w:rsidR="003C5718" w:rsidRPr="003C5718" w:rsidRDefault="003C5718" w:rsidP="003C5718">
            <w:pPr>
              <w:spacing w:after="0" w:line="240" w:lineRule="auto"/>
              <w:ind w:firstLine="0"/>
              <w:jc w:val="center"/>
              <w:rPr>
                <w:ins w:id="1118" w:author="Wiegman, Adrian - ARS" w:date="2022-08-04T14:58:00Z"/>
                <w:rFonts w:eastAsia="Times New Roman" w:cs="Times New Roman"/>
                <w:color w:val="000000"/>
                <w:sz w:val="16"/>
                <w:szCs w:val="16"/>
              </w:rPr>
            </w:pPr>
            <w:ins w:id="1119"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C79DB29" w14:textId="77777777" w:rsidR="003C5718" w:rsidRPr="003C5718" w:rsidRDefault="003C5718" w:rsidP="003C5718">
            <w:pPr>
              <w:spacing w:after="0" w:line="240" w:lineRule="auto"/>
              <w:ind w:firstLine="0"/>
              <w:jc w:val="center"/>
              <w:rPr>
                <w:ins w:id="1120" w:author="Wiegman, Adrian - ARS" w:date="2022-08-04T14:58:00Z"/>
                <w:rFonts w:eastAsia="Times New Roman" w:cs="Times New Roman"/>
                <w:color w:val="000000"/>
                <w:sz w:val="16"/>
                <w:szCs w:val="16"/>
              </w:rPr>
            </w:pPr>
            <w:ins w:id="1121"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49D989D6" w14:textId="77777777" w:rsidR="003C5718" w:rsidRPr="003C5718" w:rsidRDefault="003C5718" w:rsidP="003C5718">
            <w:pPr>
              <w:spacing w:after="0" w:line="240" w:lineRule="auto"/>
              <w:ind w:firstLine="0"/>
              <w:jc w:val="center"/>
              <w:rPr>
                <w:ins w:id="1122" w:author="Wiegman, Adrian - ARS" w:date="2022-08-04T14:58:00Z"/>
                <w:rFonts w:eastAsia="Times New Roman" w:cs="Times New Roman"/>
                <w:color w:val="000000"/>
                <w:sz w:val="16"/>
                <w:szCs w:val="16"/>
              </w:rPr>
            </w:pPr>
            <w:ins w:id="1123" w:author="Wiegman, Adrian - ARS" w:date="2022-08-04T14:58:00Z">
              <w:r w:rsidRPr="003C5718">
                <w:rPr>
                  <w:rFonts w:eastAsia="Times New Roman" w:cs="Times New Roman"/>
                  <w:color w:val="000000"/>
                  <w:sz w:val="16"/>
                  <w:szCs w:val="16"/>
                </w:rPr>
                <w:t>**</w:t>
              </w:r>
            </w:ins>
          </w:p>
        </w:tc>
      </w:tr>
      <w:tr w:rsidR="003C5718" w:rsidRPr="003C5718" w14:paraId="0BEFE431"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124"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743F1F2A" w14:textId="77777777" w:rsidR="003C5718" w:rsidRPr="003C5718" w:rsidRDefault="003C5718" w:rsidP="003C5718">
            <w:pPr>
              <w:spacing w:after="0" w:line="240" w:lineRule="auto"/>
              <w:ind w:firstLine="0"/>
              <w:jc w:val="center"/>
              <w:rPr>
                <w:ins w:id="1125" w:author="Wiegman, Adrian - ARS" w:date="2022-08-04T14:58:00Z"/>
                <w:rFonts w:eastAsia="Times New Roman" w:cs="Times New Roman"/>
                <w:b/>
                <w:bCs/>
                <w:color w:val="000000"/>
                <w:sz w:val="16"/>
                <w:szCs w:val="16"/>
              </w:rPr>
            </w:pPr>
            <w:ins w:id="1126" w:author="Wiegman, Adrian - ARS" w:date="2022-08-04T14:58:00Z">
              <w:r w:rsidRPr="003C5718">
                <w:rPr>
                  <w:rFonts w:eastAsia="Times New Roman" w:cs="Times New Roman"/>
                  <w:b/>
                  <w:bCs/>
                  <w:color w:val="000000"/>
                  <w:sz w:val="16"/>
                  <w:szCs w:val="16"/>
                </w:rPr>
                <w:t>MC</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49B95BB" w14:textId="77777777" w:rsidR="003C5718" w:rsidRPr="003C5718" w:rsidRDefault="003C5718" w:rsidP="003C5718">
            <w:pPr>
              <w:spacing w:after="0" w:line="240" w:lineRule="auto"/>
              <w:ind w:firstLine="0"/>
              <w:jc w:val="center"/>
              <w:rPr>
                <w:ins w:id="1127" w:author="Wiegman, Adrian - ARS" w:date="2022-08-04T14:58:00Z"/>
                <w:rFonts w:eastAsia="Times New Roman" w:cs="Times New Roman"/>
                <w:color w:val="000000"/>
                <w:sz w:val="16"/>
                <w:szCs w:val="16"/>
              </w:rPr>
            </w:pPr>
            <w:ins w:id="1128" w:author="Wiegman, Adrian - ARS" w:date="2022-08-04T14:58:00Z">
              <w:r w:rsidRPr="003C5718">
                <w:rPr>
                  <w:rFonts w:eastAsia="Times New Roman" w:cs="Times New Roman"/>
                  <w:color w:val="000000"/>
                  <w:sz w:val="16"/>
                  <w:szCs w:val="16"/>
                </w:rPr>
                <w:t>-0.75</w:t>
              </w:r>
            </w:ins>
          </w:p>
        </w:tc>
        <w:tc>
          <w:tcPr>
            <w:tcW w:w="600" w:type="dxa"/>
            <w:tcBorders>
              <w:top w:val="nil"/>
              <w:left w:val="nil"/>
              <w:bottom w:val="single" w:sz="4" w:space="0" w:color="auto"/>
              <w:right w:val="single" w:sz="4" w:space="0" w:color="auto"/>
            </w:tcBorders>
            <w:shd w:val="clear" w:color="auto" w:fill="auto"/>
            <w:vAlign w:val="center"/>
            <w:hideMark/>
          </w:tcPr>
          <w:p w14:paraId="4FCBE9FE" w14:textId="77777777" w:rsidR="003C5718" w:rsidRPr="003C5718" w:rsidRDefault="003C5718" w:rsidP="003C5718">
            <w:pPr>
              <w:spacing w:after="0" w:line="240" w:lineRule="auto"/>
              <w:ind w:firstLine="0"/>
              <w:jc w:val="center"/>
              <w:rPr>
                <w:ins w:id="1129" w:author="Wiegman, Adrian - ARS" w:date="2022-08-04T14:58:00Z"/>
                <w:rFonts w:eastAsia="Times New Roman" w:cs="Times New Roman"/>
                <w:color w:val="000000"/>
                <w:sz w:val="16"/>
                <w:szCs w:val="16"/>
              </w:rPr>
            </w:pPr>
            <w:ins w:id="1130" w:author="Wiegman, Adrian - ARS" w:date="2022-08-04T14:58:00Z">
              <w:r w:rsidRPr="003C5718">
                <w:rPr>
                  <w:rFonts w:eastAsia="Times New Roman" w:cs="Times New Roman"/>
                  <w:color w:val="000000"/>
                  <w:sz w:val="16"/>
                  <w:szCs w:val="16"/>
                </w:rPr>
                <w:t>0.68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CDCA4EA" w14:textId="77777777" w:rsidR="003C5718" w:rsidRPr="003C5718" w:rsidRDefault="003C5718" w:rsidP="003C5718">
            <w:pPr>
              <w:spacing w:after="0" w:line="240" w:lineRule="auto"/>
              <w:ind w:firstLine="0"/>
              <w:jc w:val="center"/>
              <w:rPr>
                <w:ins w:id="1131" w:author="Wiegman, Adrian - ARS" w:date="2022-08-04T14:58:00Z"/>
                <w:rFonts w:eastAsia="Times New Roman" w:cs="Times New Roman"/>
                <w:color w:val="000000"/>
                <w:sz w:val="16"/>
                <w:szCs w:val="16"/>
              </w:rPr>
            </w:pPr>
            <w:ins w:id="1132" w:author="Wiegman, Adrian - ARS" w:date="2022-08-04T14:58:00Z">
              <w:r w:rsidRPr="003C5718">
                <w:rPr>
                  <w:rFonts w:eastAsia="Times New Roman" w:cs="Times New Roman"/>
                  <w:color w:val="000000"/>
                  <w:sz w:val="16"/>
                  <w:szCs w:val="16"/>
                </w:rPr>
                <w:t>-0.69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7AF9793" w14:textId="77777777" w:rsidR="003C5718" w:rsidRPr="003C5718" w:rsidRDefault="003C5718" w:rsidP="003C5718">
            <w:pPr>
              <w:spacing w:after="0" w:line="240" w:lineRule="auto"/>
              <w:ind w:firstLine="0"/>
              <w:jc w:val="center"/>
              <w:rPr>
                <w:ins w:id="1133" w:author="Wiegman, Adrian - ARS" w:date="2022-08-04T14:58:00Z"/>
                <w:rFonts w:eastAsia="Times New Roman" w:cs="Times New Roman"/>
                <w:color w:val="000000"/>
                <w:sz w:val="16"/>
                <w:szCs w:val="16"/>
              </w:rPr>
            </w:pPr>
            <w:ins w:id="1134" w:author="Wiegman, Adrian - ARS" w:date="2022-08-04T14:58:00Z">
              <w:r w:rsidRPr="003C5718">
                <w:rPr>
                  <w:rFonts w:eastAsia="Times New Roman" w:cs="Times New Roman"/>
                  <w:color w:val="000000"/>
                  <w:sz w:val="16"/>
                  <w:szCs w:val="16"/>
                </w:rPr>
                <w:t>0.53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656B1D4" w14:textId="77777777" w:rsidR="003C5718" w:rsidRPr="003C5718" w:rsidRDefault="003C5718" w:rsidP="003C5718">
            <w:pPr>
              <w:spacing w:after="0" w:line="240" w:lineRule="auto"/>
              <w:ind w:firstLine="0"/>
              <w:jc w:val="center"/>
              <w:rPr>
                <w:ins w:id="1135" w:author="Wiegman, Adrian - ARS" w:date="2022-08-04T14:58:00Z"/>
                <w:rFonts w:eastAsia="Times New Roman" w:cs="Times New Roman"/>
                <w:color w:val="000000"/>
                <w:sz w:val="16"/>
                <w:szCs w:val="16"/>
              </w:rPr>
            </w:pPr>
            <w:ins w:id="1136" w:author="Wiegman, Adrian - ARS" w:date="2022-08-04T14:58:00Z">
              <w:r w:rsidRPr="003C5718">
                <w:rPr>
                  <w:rFonts w:eastAsia="Times New Roman" w:cs="Times New Roman"/>
                  <w:color w:val="000000"/>
                  <w:sz w:val="16"/>
                  <w:szCs w:val="16"/>
                </w:rPr>
                <w:t>0.53</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06F0DA2D" w14:textId="77777777" w:rsidR="003C5718" w:rsidRPr="003C5718" w:rsidRDefault="003C5718" w:rsidP="003C5718">
            <w:pPr>
              <w:spacing w:after="0" w:line="240" w:lineRule="auto"/>
              <w:ind w:firstLine="0"/>
              <w:jc w:val="center"/>
              <w:rPr>
                <w:ins w:id="1137" w:author="Wiegman, Adrian - ARS" w:date="2022-08-04T14:58:00Z"/>
                <w:rFonts w:eastAsia="Times New Roman" w:cs="Times New Roman"/>
                <w:color w:val="000000"/>
                <w:sz w:val="16"/>
                <w:szCs w:val="16"/>
              </w:rPr>
            </w:pPr>
            <w:ins w:id="113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0EEA0C0" w14:textId="77777777" w:rsidR="003C5718" w:rsidRPr="003C5718" w:rsidRDefault="003C5718" w:rsidP="003C5718">
            <w:pPr>
              <w:spacing w:after="0" w:line="240" w:lineRule="auto"/>
              <w:ind w:firstLine="0"/>
              <w:jc w:val="center"/>
              <w:rPr>
                <w:ins w:id="1139" w:author="Wiegman, Adrian - ARS" w:date="2022-08-04T14:58:00Z"/>
                <w:rFonts w:eastAsia="Times New Roman" w:cs="Times New Roman"/>
                <w:color w:val="000000"/>
                <w:sz w:val="16"/>
                <w:szCs w:val="16"/>
              </w:rPr>
            </w:pPr>
            <w:ins w:id="1140"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D99CCA1" w14:textId="77777777" w:rsidR="003C5718" w:rsidRPr="003C5718" w:rsidRDefault="003C5718" w:rsidP="003C5718">
            <w:pPr>
              <w:spacing w:after="0" w:line="240" w:lineRule="auto"/>
              <w:ind w:firstLine="0"/>
              <w:jc w:val="center"/>
              <w:rPr>
                <w:ins w:id="1141" w:author="Wiegman, Adrian - ARS" w:date="2022-08-04T14:58:00Z"/>
                <w:rFonts w:eastAsia="Times New Roman" w:cs="Times New Roman"/>
                <w:color w:val="000000"/>
                <w:sz w:val="16"/>
                <w:szCs w:val="16"/>
              </w:rPr>
            </w:pPr>
            <w:ins w:id="114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04BFF06" w14:textId="77777777" w:rsidR="003C5718" w:rsidRPr="003C5718" w:rsidRDefault="003C5718" w:rsidP="003C5718">
            <w:pPr>
              <w:spacing w:after="0" w:line="240" w:lineRule="auto"/>
              <w:ind w:firstLine="0"/>
              <w:jc w:val="center"/>
              <w:rPr>
                <w:ins w:id="1143" w:author="Wiegman, Adrian - ARS" w:date="2022-08-04T14:58:00Z"/>
                <w:rFonts w:eastAsia="Times New Roman" w:cs="Times New Roman"/>
                <w:color w:val="000000"/>
                <w:sz w:val="16"/>
                <w:szCs w:val="16"/>
              </w:rPr>
            </w:pPr>
            <w:ins w:id="1144"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E836E69" w14:textId="77777777" w:rsidR="003C5718" w:rsidRPr="003C5718" w:rsidRDefault="003C5718" w:rsidP="003C5718">
            <w:pPr>
              <w:spacing w:after="0" w:line="240" w:lineRule="auto"/>
              <w:ind w:firstLine="0"/>
              <w:jc w:val="center"/>
              <w:rPr>
                <w:ins w:id="1145" w:author="Wiegman, Adrian - ARS" w:date="2022-08-04T14:58:00Z"/>
                <w:rFonts w:eastAsia="Times New Roman" w:cs="Times New Roman"/>
                <w:color w:val="000000"/>
                <w:sz w:val="16"/>
                <w:szCs w:val="16"/>
              </w:rPr>
            </w:pPr>
            <w:ins w:id="1146"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32F74D4" w14:textId="77777777" w:rsidR="003C5718" w:rsidRPr="003C5718" w:rsidRDefault="003C5718" w:rsidP="003C5718">
            <w:pPr>
              <w:spacing w:after="0" w:line="240" w:lineRule="auto"/>
              <w:ind w:firstLine="0"/>
              <w:jc w:val="center"/>
              <w:rPr>
                <w:ins w:id="1147" w:author="Wiegman, Adrian - ARS" w:date="2022-08-04T14:58:00Z"/>
                <w:rFonts w:eastAsia="Times New Roman" w:cs="Times New Roman"/>
                <w:color w:val="000000"/>
                <w:sz w:val="16"/>
                <w:szCs w:val="16"/>
              </w:rPr>
            </w:pPr>
            <w:ins w:id="114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EA1DC2F" w14:textId="77777777" w:rsidR="003C5718" w:rsidRPr="003C5718" w:rsidRDefault="003C5718" w:rsidP="003C5718">
            <w:pPr>
              <w:spacing w:after="0" w:line="240" w:lineRule="auto"/>
              <w:ind w:firstLine="0"/>
              <w:jc w:val="center"/>
              <w:rPr>
                <w:ins w:id="1149" w:author="Wiegman, Adrian - ARS" w:date="2022-08-04T14:58:00Z"/>
                <w:rFonts w:eastAsia="Times New Roman" w:cs="Times New Roman"/>
                <w:color w:val="000000"/>
                <w:sz w:val="16"/>
                <w:szCs w:val="16"/>
              </w:rPr>
            </w:pPr>
            <w:ins w:id="1150"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1288B185" w14:textId="77777777" w:rsidR="003C5718" w:rsidRPr="003C5718" w:rsidRDefault="003C5718" w:rsidP="003C5718">
            <w:pPr>
              <w:spacing w:after="0" w:line="240" w:lineRule="auto"/>
              <w:ind w:firstLine="0"/>
              <w:jc w:val="center"/>
              <w:rPr>
                <w:ins w:id="1151" w:author="Wiegman, Adrian - ARS" w:date="2022-08-04T14:58:00Z"/>
                <w:rFonts w:eastAsia="Times New Roman" w:cs="Times New Roman"/>
                <w:color w:val="000000"/>
                <w:sz w:val="16"/>
                <w:szCs w:val="16"/>
              </w:rPr>
            </w:pPr>
            <w:ins w:id="115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10F08DF" w14:textId="77777777" w:rsidR="003C5718" w:rsidRPr="003C5718" w:rsidRDefault="003C5718" w:rsidP="003C5718">
            <w:pPr>
              <w:spacing w:after="0" w:line="240" w:lineRule="auto"/>
              <w:ind w:firstLine="0"/>
              <w:jc w:val="center"/>
              <w:rPr>
                <w:ins w:id="1153" w:author="Wiegman, Adrian - ARS" w:date="2022-08-04T14:58:00Z"/>
                <w:rFonts w:eastAsia="Times New Roman" w:cs="Times New Roman"/>
                <w:color w:val="000000"/>
                <w:sz w:val="16"/>
                <w:szCs w:val="16"/>
              </w:rPr>
            </w:pPr>
            <w:ins w:id="115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8D40669" w14:textId="77777777" w:rsidR="003C5718" w:rsidRPr="003C5718" w:rsidRDefault="003C5718" w:rsidP="003C5718">
            <w:pPr>
              <w:spacing w:after="0" w:line="240" w:lineRule="auto"/>
              <w:ind w:firstLine="0"/>
              <w:jc w:val="center"/>
              <w:rPr>
                <w:ins w:id="1155" w:author="Wiegman, Adrian - ARS" w:date="2022-08-04T14:58:00Z"/>
                <w:rFonts w:eastAsia="Times New Roman" w:cs="Times New Roman"/>
                <w:color w:val="000000"/>
                <w:sz w:val="16"/>
                <w:szCs w:val="16"/>
              </w:rPr>
            </w:pPr>
            <w:ins w:id="1156"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906DB36" w14:textId="77777777" w:rsidR="003C5718" w:rsidRPr="003C5718" w:rsidRDefault="003C5718" w:rsidP="003C5718">
            <w:pPr>
              <w:spacing w:after="0" w:line="240" w:lineRule="auto"/>
              <w:ind w:firstLine="0"/>
              <w:jc w:val="center"/>
              <w:rPr>
                <w:ins w:id="1157" w:author="Wiegman, Adrian - ARS" w:date="2022-08-04T14:58:00Z"/>
                <w:rFonts w:eastAsia="Times New Roman" w:cs="Times New Roman"/>
                <w:color w:val="000000"/>
                <w:sz w:val="16"/>
                <w:szCs w:val="16"/>
              </w:rPr>
            </w:pPr>
            <w:ins w:id="1158"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7148420" w14:textId="77777777" w:rsidR="003C5718" w:rsidRPr="003C5718" w:rsidRDefault="003C5718" w:rsidP="003C5718">
            <w:pPr>
              <w:spacing w:after="0" w:line="240" w:lineRule="auto"/>
              <w:ind w:firstLine="0"/>
              <w:jc w:val="center"/>
              <w:rPr>
                <w:ins w:id="1159" w:author="Wiegman, Adrian - ARS" w:date="2022-08-04T14:58:00Z"/>
                <w:rFonts w:eastAsia="Times New Roman" w:cs="Times New Roman"/>
                <w:color w:val="000000"/>
                <w:sz w:val="16"/>
                <w:szCs w:val="16"/>
              </w:rPr>
            </w:pPr>
            <w:ins w:id="116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91DB3D6" w14:textId="77777777" w:rsidR="003C5718" w:rsidRPr="003C5718" w:rsidRDefault="003C5718" w:rsidP="003C5718">
            <w:pPr>
              <w:spacing w:after="0" w:line="240" w:lineRule="auto"/>
              <w:ind w:firstLine="0"/>
              <w:jc w:val="center"/>
              <w:rPr>
                <w:ins w:id="1161" w:author="Wiegman, Adrian - ARS" w:date="2022-08-04T14:58:00Z"/>
                <w:rFonts w:eastAsia="Times New Roman" w:cs="Times New Roman"/>
                <w:color w:val="000000"/>
                <w:sz w:val="16"/>
                <w:szCs w:val="16"/>
              </w:rPr>
            </w:pPr>
            <w:ins w:id="116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3890E75" w14:textId="77777777" w:rsidR="003C5718" w:rsidRPr="003C5718" w:rsidRDefault="003C5718" w:rsidP="003C5718">
            <w:pPr>
              <w:spacing w:after="0" w:line="240" w:lineRule="auto"/>
              <w:ind w:firstLine="0"/>
              <w:jc w:val="center"/>
              <w:rPr>
                <w:ins w:id="1163" w:author="Wiegman, Adrian - ARS" w:date="2022-08-04T14:58:00Z"/>
                <w:rFonts w:eastAsia="Times New Roman" w:cs="Times New Roman"/>
                <w:color w:val="000000"/>
                <w:sz w:val="16"/>
                <w:szCs w:val="16"/>
              </w:rPr>
            </w:pPr>
            <w:ins w:id="1164"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2BFC5FB1" w14:textId="77777777" w:rsidR="003C5718" w:rsidRPr="003C5718" w:rsidRDefault="003C5718" w:rsidP="003C5718">
            <w:pPr>
              <w:spacing w:after="0" w:line="240" w:lineRule="auto"/>
              <w:ind w:firstLine="0"/>
              <w:jc w:val="center"/>
              <w:rPr>
                <w:ins w:id="1165" w:author="Wiegman, Adrian - ARS" w:date="2022-08-04T14:58:00Z"/>
                <w:rFonts w:eastAsia="Times New Roman" w:cs="Times New Roman"/>
                <w:color w:val="000000"/>
                <w:sz w:val="16"/>
                <w:szCs w:val="16"/>
              </w:rPr>
            </w:pPr>
            <w:ins w:id="1166" w:author="Wiegman, Adrian - ARS" w:date="2022-08-04T14:58:00Z">
              <w:r w:rsidRPr="003C5718">
                <w:rPr>
                  <w:rFonts w:eastAsia="Times New Roman" w:cs="Times New Roman"/>
                  <w:color w:val="000000"/>
                  <w:sz w:val="16"/>
                  <w:szCs w:val="16"/>
                </w:rPr>
                <w:t>***</w:t>
              </w:r>
            </w:ins>
          </w:p>
        </w:tc>
      </w:tr>
      <w:tr w:rsidR="003C5718" w:rsidRPr="003C5718" w14:paraId="207FD8AF"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167"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0D11EBF1" w14:textId="77777777" w:rsidR="003C5718" w:rsidRPr="003C5718" w:rsidRDefault="003C5718" w:rsidP="003C5718">
            <w:pPr>
              <w:spacing w:after="0" w:line="240" w:lineRule="auto"/>
              <w:ind w:firstLine="0"/>
              <w:jc w:val="center"/>
              <w:rPr>
                <w:ins w:id="1168" w:author="Wiegman, Adrian - ARS" w:date="2022-08-04T14:58:00Z"/>
                <w:rFonts w:eastAsia="Times New Roman" w:cs="Times New Roman"/>
                <w:b/>
                <w:bCs/>
                <w:color w:val="000000"/>
                <w:sz w:val="16"/>
                <w:szCs w:val="16"/>
              </w:rPr>
            </w:pPr>
            <w:ins w:id="1169" w:author="Wiegman, Adrian - ARS" w:date="2022-08-04T14:58:00Z">
              <w:r w:rsidRPr="003C5718">
                <w:rPr>
                  <w:rFonts w:eastAsia="Times New Roman" w:cs="Times New Roman"/>
                  <w:b/>
                  <w:bCs/>
                  <w:color w:val="000000"/>
                  <w:sz w:val="16"/>
                  <w:szCs w:val="16"/>
                </w:rPr>
                <w:t>BD</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395429D" w14:textId="77777777" w:rsidR="003C5718" w:rsidRPr="003C5718" w:rsidRDefault="003C5718" w:rsidP="003C5718">
            <w:pPr>
              <w:spacing w:after="0" w:line="240" w:lineRule="auto"/>
              <w:ind w:firstLine="0"/>
              <w:jc w:val="center"/>
              <w:rPr>
                <w:ins w:id="1170" w:author="Wiegman, Adrian - ARS" w:date="2022-08-04T14:58:00Z"/>
                <w:rFonts w:eastAsia="Times New Roman" w:cs="Times New Roman"/>
                <w:color w:val="000000"/>
                <w:sz w:val="16"/>
                <w:szCs w:val="16"/>
              </w:rPr>
            </w:pPr>
            <w:ins w:id="1171" w:author="Wiegman, Adrian - ARS" w:date="2022-08-04T14:58:00Z">
              <w:r w:rsidRPr="003C5718">
                <w:rPr>
                  <w:rFonts w:eastAsia="Times New Roman" w:cs="Times New Roman"/>
                  <w:color w:val="000000"/>
                  <w:sz w:val="16"/>
                  <w:szCs w:val="16"/>
                </w:rPr>
                <w:t>0.76</w:t>
              </w:r>
            </w:ins>
          </w:p>
        </w:tc>
        <w:tc>
          <w:tcPr>
            <w:tcW w:w="600" w:type="dxa"/>
            <w:tcBorders>
              <w:top w:val="nil"/>
              <w:left w:val="nil"/>
              <w:bottom w:val="single" w:sz="4" w:space="0" w:color="auto"/>
              <w:right w:val="single" w:sz="4" w:space="0" w:color="auto"/>
            </w:tcBorders>
            <w:shd w:val="clear" w:color="auto" w:fill="auto"/>
            <w:vAlign w:val="center"/>
            <w:hideMark/>
          </w:tcPr>
          <w:p w14:paraId="10292E25" w14:textId="77777777" w:rsidR="003C5718" w:rsidRPr="003C5718" w:rsidRDefault="003C5718" w:rsidP="003C5718">
            <w:pPr>
              <w:spacing w:after="0" w:line="240" w:lineRule="auto"/>
              <w:ind w:firstLine="0"/>
              <w:jc w:val="center"/>
              <w:rPr>
                <w:ins w:id="1172" w:author="Wiegman, Adrian - ARS" w:date="2022-08-04T14:58:00Z"/>
                <w:rFonts w:eastAsia="Times New Roman" w:cs="Times New Roman"/>
                <w:color w:val="000000"/>
                <w:sz w:val="16"/>
                <w:szCs w:val="16"/>
              </w:rPr>
            </w:pPr>
            <w:ins w:id="1173" w:author="Wiegman, Adrian - ARS" w:date="2022-08-04T14:58:00Z">
              <w:r w:rsidRPr="003C5718">
                <w:rPr>
                  <w:rFonts w:eastAsia="Times New Roman" w:cs="Times New Roman"/>
                  <w:color w:val="000000"/>
                  <w:sz w:val="16"/>
                  <w:szCs w:val="16"/>
                </w:rPr>
                <w:t>-0.69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6DC0242" w14:textId="77777777" w:rsidR="003C5718" w:rsidRPr="003C5718" w:rsidRDefault="003C5718" w:rsidP="003C5718">
            <w:pPr>
              <w:spacing w:after="0" w:line="240" w:lineRule="auto"/>
              <w:ind w:firstLine="0"/>
              <w:jc w:val="center"/>
              <w:rPr>
                <w:ins w:id="1174" w:author="Wiegman, Adrian - ARS" w:date="2022-08-04T14:58:00Z"/>
                <w:rFonts w:eastAsia="Times New Roman" w:cs="Times New Roman"/>
                <w:color w:val="000000"/>
                <w:sz w:val="16"/>
                <w:szCs w:val="16"/>
              </w:rPr>
            </w:pPr>
            <w:ins w:id="1175" w:author="Wiegman, Adrian - ARS" w:date="2022-08-04T14:58:00Z">
              <w:r w:rsidRPr="003C5718">
                <w:rPr>
                  <w:rFonts w:eastAsia="Times New Roman" w:cs="Times New Roman"/>
                  <w:color w:val="000000"/>
                  <w:sz w:val="16"/>
                  <w:szCs w:val="16"/>
                </w:rPr>
                <w:t>0.74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14F5607" w14:textId="77777777" w:rsidR="003C5718" w:rsidRPr="003C5718" w:rsidRDefault="003C5718" w:rsidP="003C5718">
            <w:pPr>
              <w:spacing w:after="0" w:line="240" w:lineRule="auto"/>
              <w:ind w:firstLine="0"/>
              <w:jc w:val="center"/>
              <w:rPr>
                <w:ins w:id="1176" w:author="Wiegman, Adrian - ARS" w:date="2022-08-04T14:58:00Z"/>
                <w:rFonts w:eastAsia="Times New Roman" w:cs="Times New Roman"/>
                <w:color w:val="000000"/>
                <w:sz w:val="16"/>
                <w:szCs w:val="16"/>
              </w:rPr>
            </w:pPr>
            <w:ins w:id="1177" w:author="Wiegman, Adrian - ARS" w:date="2022-08-04T14:58:00Z">
              <w:r w:rsidRPr="003C5718">
                <w:rPr>
                  <w:rFonts w:eastAsia="Times New Roman" w:cs="Times New Roman"/>
                  <w:color w:val="000000"/>
                  <w:sz w:val="16"/>
                  <w:szCs w:val="16"/>
                </w:rPr>
                <w:t>-0.52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BA3F8ED" w14:textId="77777777" w:rsidR="003C5718" w:rsidRPr="003C5718" w:rsidRDefault="003C5718" w:rsidP="003C5718">
            <w:pPr>
              <w:spacing w:after="0" w:line="240" w:lineRule="auto"/>
              <w:ind w:firstLine="0"/>
              <w:jc w:val="center"/>
              <w:rPr>
                <w:ins w:id="1178" w:author="Wiegman, Adrian - ARS" w:date="2022-08-04T14:58:00Z"/>
                <w:rFonts w:eastAsia="Times New Roman" w:cs="Times New Roman"/>
                <w:color w:val="000000"/>
                <w:sz w:val="16"/>
                <w:szCs w:val="16"/>
              </w:rPr>
            </w:pPr>
            <w:ins w:id="1179" w:author="Wiegman, Adrian - ARS" w:date="2022-08-04T14:58:00Z">
              <w:r w:rsidRPr="003C5718">
                <w:rPr>
                  <w:rFonts w:eastAsia="Times New Roman" w:cs="Times New Roman"/>
                  <w:color w:val="000000"/>
                  <w:sz w:val="16"/>
                  <w:szCs w:val="16"/>
                </w:rPr>
                <w:t>-0.62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C916048" w14:textId="77777777" w:rsidR="003C5718" w:rsidRPr="003C5718" w:rsidRDefault="003C5718" w:rsidP="003C5718">
            <w:pPr>
              <w:spacing w:after="0" w:line="240" w:lineRule="auto"/>
              <w:ind w:firstLine="0"/>
              <w:jc w:val="center"/>
              <w:rPr>
                <w:ins w:id="1180" w:author="Wiegman, Adrian - ARS" w:date="2022-08-04T14:58:00Z"/>
                <w:rFonts w:eastAsia="Times New Roman" w:cs="Times New Roman"/>
                <w:color w:val="000000"/>
                <w:sz w:val="16"/>
                <w:szCs w:val="16"/>
              </w:rPr>
            </w:pPr>
            <w:ins w:id="1181" w:author="Wiegman, Adrian - ARS" w:date="2022-08-04T14:58:00Z">
              <w:r w:rsidRPr="003C5718">
                <w:rPr>
                  <w:rFonts w:eastAsia="Times New Roman" w:cs="Times New Roman"/>
                  <w:color w:val="000000"/>
                  <w:sz w:val="16"/>
                  <w:szCs w:val="16"/>
                </w:rPr>
                <w:t>-0.96</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00278F3D" w14:textId="77777777" w:rsidR="003C5718" w:rsidRPr="003C5718" w:rsidRDefault="003C5718" w:rsidP="003C5718">
            <w:pPr>
              <w:spacing w:after="0" w:line="240" w:lineRule="auto"/>
              <w:ind w:firstLine="0"/>
              <w:jc w:val="center"/>
              <w:rPr>
                <w:ins w:id="1182" w:author="Wiegman, Adrian - ARS" w:date="2022-08-04T14:58:00Z"/>
                <w:rFonts w:eastAsia="Times New Roman" w:cs="Times New Roman"/>
                <w:color w:val="000000"/>
                <w:sz w:val="16"/>
                <w:szCs w:val="16"/>
              </w:rPr>
            </w:pPr>
            <w:ins w:id="118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8AECBEA" w14:textId="77777777" w:rsidR="003C5718" w:rsidRPr="003C5718" w:rsidRDefault="003C5718" w:rsidP="003C5718">
            <w:pPr>
              <w:spacing w:after="0" w:line="240" w:lineRule="auto"/>
              <w:ind w:firstLine="0"/>
              <w:jc w:val="center"/>
              <w:rPr>
                <w:ins w:id="1184" w:author="Wiegman, Adrian - ARS" w:date="2022-08-04T14:58:00Z"/>
                <w:rFonts w:eastAsia="Times New Roman" w:cs="Times New Roman"/>
                <w:color w:val="000000"/>
                <w:sz w:val="16"/>
                <w:szCs w:val="16"/>
              </w:rPr>
            </w:pPr>
            <w:ins w:id="118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4D17EB1" w14:textId="77777777" w:rsidR="003C5718" w:rsidRPr="003C5718" w:rsidRDefault="003C5718" w:rsidP="003C5718">
            <w:pPr>
              <w:spacing w:after="0" w:line="240" w:lineRule="auto"/>
              <w:ind w:firstLine="0"/>
              <w:jc w:val="center"/>
              <w:rPr>
                <w:ins w:id="1186" w:author="Wiegman, Adrian - ARS" w:date="2022-08-04T14:58:00Z"/>
                <w:rFonts w:eastAsia="Times New Roman" w:cs="Times New Roman"/>
                <w:color w:val="000000"/>
                <w:sz w:val="16"/>
                <w:szCs w:val="16"/>
              </w:rPr>
            </w:pPr>
            <w:ins w:id="118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3F6145F" w14:textId="77777777" w:rsidR="003C5718" w:rsidRPr="003C5718" w:rsidRDefault="003C5718" w:rsidP="003C5718">
            <w:pPr>
              <w:spacing w:after="0" w:line="240" w:lineRule="auto"/>
              <w:ind w:firstLine="0"/>
              <w:jc w:val="center"/>
              <w:rPr>
                <w:ins w:id="1188" w:author="Wiegman, Adrian - ARS" w:date="2022-08-04T14:58:00Z"/>
                <w:rFonts w:eastAsia="Times New Roman" w:cs="Times New Roman"/>
                <w:color w:val="000000"/>
                <w:sz w:val="16"/>
                <w:szCs w:val="16"/>
              </w:rPr>
            </w:pPr>
            <w:ins w:id="1189"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278676C" w14:textId="77777777" w:rsidR="003C5718" w:rsidRPr="003C5718" w:rsidRDefault="003C5718" w:rsidP="003C5718">
            <w:pPr>
              <w:spacing w:after="0" w:line="240" w:lineRule="auto"/>
              <w:ind w:firstLine="0"/>
              <w:jc w:val="center"/>
              <w:rPr>
                <w:ins w:id="1190" w:author="Wiegman, Adrian - ARS" w:date="2022-08-04T14:58:00Z"/>
                <w:rFonts w:eastAsia="Times New Roman" w:cs="Times New Roman"/>
                <w:color w:val="000000"/>
                <w:sz w:val="16"/>
                <w:szCs w:val="16"/>
              </w:rPr>
            </w:pPr>
            <w:ins w:id="119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02499C4" w14:textId="77777777" w:rsidR="003C5718" w:rsidRPr="003C5718" w:rsidRDefault="003C5718" w:rsidP="003C5718">
            <w:pPr>
              <w:spacing w:after="0" w:line="240" w:lineRule="auto"/>
              <w:ind w:firstLine="0"/>
              <w:jc w:val="center"/>
              <w:rPr>
                <w:ins w:id="1192" w:author="Wiegman, Adrian - ARS" w:date="2022-08-04T14:58:00Z"/>
                <w:rFonts w:eastAsia="Times New Roman" w:cs="Times New Roman"/>
                <w:color w:val="000000"/>
                <w:sz w:val="16"/>
                <w:szCs w:val="16"/>
              </w:rPr>
            </w:pPr>
            <w:ins w:id="1193"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672BADAC" w14:textId="77777777" w:rsidR="003C5718" w:rsidRPr="003C5718" w:rsidRDefault="003C5718" w:rsidP="003C5718">
            <w:pPr>
              <w:spacing w:after="0" w:line="240" w:lineRule="auto"/>
              <w:ind w:firstLine="0"/>
              <w:jc w:val="center"/>
              <w:rPr>
                <w:ins w:id="1194" w:author="Wiegman, Adrian - ARS" w:date="2022-08-04T14:58:00Z"/>
                <w:rFonts w:eastAsia="Times New Roman" w:cs="Times New Roman"/>
                <w:color w:val="000000"/>
                <w:sz w:val="16"/>
                <w:szCs w:val="16"/>
              </w:rPr>
            </w:pPr>
            <w:ins w:id="119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1B2858A" w14:textId="77777777" w:rsidR="003C5718" w:rsidRPr="003C5718" w:rsidRDefault="003C5718" w:rsidP="003C5718">
            <w:pPr>
              <w:spacing w:after="0" w:line="240" w:lineRule="auto"/>
              <w:ind w:firstLine="0"/>
              <w:jc w:val="center"/>
              <w:rPr>
                <w:ins w:id="1196" w:author="Wiegman, Adrian - ARS" w:date="2022-08-04T14:58:00Z"/>
                <w:rFonts w:eastAsia="Times New Roman" w:cs="Times New Roman"/>
                <w:color w:val="000000"/>
                <w:sz w:val="16"/>
                <w:szCs w:val="16"/>
              </w:rPr>
            </w:pPr>
            <w:ins w:id="119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8B9C1BF" w14:textId="77777777" w:rsidR="003C5718" w:rsidRPr="003C5718" w:rsidRDefault="003C5718" w:rsidP="003C5718">
            <w:pPr>
              <w:spacing w:after="0" w:line="240" w:lineRule="auto"/>
              <w:ind w:firstLine="0"/>
              <w:jc w:val="center"/>
              <w:rPr>
                <w:ins w:id="1198" w:author="Wiegman, Adrian - ARS" w:date="2022-08-04T14:58:00Z"/>
                <w:rFonts w:eastAsia="Times New Roman" w:cs="Times New Roman"/>
                <w:color w:val="000000"/>
                <w:sz w:val="16"/>
                <w:szCs w:val="16"/>
              </w:rPr>
            </w:pPr>
            <w:ins w:id="1199"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94A8238" w14:textId="77777777" w:rsidR="003C5718" w:rsidRPr="003C5718" w:rsidRDefault="003C5718" w:rsidP="003C5718">
            <w:pPr>
              <w:spacing w:after="0" w:line="240" w:lineRule="auto"/>
              <w:ind w:firstLine="0"/>
              <w:jc w:val="center"/>
              <w:rPr>
                <w:ins w:id="1200" w:author="Wiegman, Adrian - ARS" w:date="2022-08-04T14:58:00Z"/>
                <w:rFonts w:eastAsia="Times New Roman" w:cs="Times New Roman"/>
                <w:color w:val="000000"/>
                <w:sz w:val="16"/>
                <w:szCs w:val="16"/>
              </w:rPr>
            </w:pPr>
            <w:ins w:id="1201"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A728346" w14:textId="77777777" w:rsidR="003C5718" w:rsidRPr="003C5718" w:rsidRDefault="003C5718" w:rsidP="003C5718">
            <w:pPr>
              <w:spacing w:after="0" w:line="240" w:lineRule="auto"/>
              <w:ind w:firstLine="0"/>
              <w:jc w:val="center"/>
              <w:rPr>
                <w:ins w:id="1202" w:author="Wiegman, Adrian - ARS" w:date="2022-08-04T14:58:00Z"/>
                <w:rFonts w:eastAsia="Times New Roman" w:cs="Times New Roman"/>
                <w:color w:val="000000"/>
                <w:sz w:val="16"/>
                <w:szCs w:val="16"/>
              </w:rPr>
            </w:pPr>
            <w:ins w:id="120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622E19B" w14:textId="77777777" w:rsidR="003C5718" w:rsidRPr="003C5718" w:rsidRDefault="003C5718" w:rsidP="003C5718">
            <w:pPr>
              <w:spacing w:after="0" w:line="240" w:lineRule="auto"/>
              <w:ind w:firstLine="0"/>
              <w:jc w:val="center"/>
              <w:rPr>
                <w:ins w:id="1204" w:author="Wiegman, Adrian - ARS" w:date="2022-08-04T14:58:00Z"/>
                <w:rFonts w:eastAsia="Times New Roman" w:cs="Times New Roman"/>
                <w:color w:val="000000"/>
                <w:sz w:val="16"/>
                <w:szCs w:val="16"/>
              </w:rPr>
            </w:pPr>
            <w:ins w:id="120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335D497" w14:textId="77777777" w:rsidR="003C5718" w:rsidRPr="003C5718" w:rsidRDefault="003C5718" w:rsidP="003C5718">
            <w:pPr>
              <w:spacing w:after="0" w:line="240" w:lineRule="auto"/>
              <w:ind w:firstLine="0"/>
              <w:jc w:val="center"/>
              <w:rPr>
                <w:ins w:id="1206" w:author="Wiegman, Adrian - ARS" w:date="2022-08-04T14:58:00Z"/>
                <w:rFonts w:eastAsia="Times New Roman" w:cs="Times New Roman"/>
                <w:color w:val="000000"/>
                <w:sz w:val="16"/>
                <w:szCs w:val="16"/>
              </w:rPr>
            </w:pPr>
            <w:ins w:id="1207"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7329AA86" w14:textId="77777777" w:rsidR="003C5718" w:rsidRPr="003C5718" w:rsidRDefault="003C5718" w:rsidP="003C5718">
            <w:pPr>
              <w:spacing w:after="0" w:line="240" w:lineRule="auto"/>
              <w:ind w:firstLine="0"/>
              <w:jc w:val="center"/>
              <w:rPr>
                <w:ins w:id="1208" w:author="Wiegman, Adrian - ARS" w:date="2022-08-04T14:58:00Z"/>
                <w:rFonts w:eastAsia="Times New Roman" w:cs="Times New Roman"/>
                <w:color w:val="000000"/>
                <w:sz w:val="16"/>
                <w:szCs w:val="16"/>
              </w:rPr>
            </w:pPr>
            <w:ins w:id="1209" w:author="Wiegman, Adrian - ARS" w:date="2022-08-04T14:58:00Z">
              <w:r w:rsidRPr="003C5718">
                <w:rPr>
                  <w:rFonts w:eastAsia="Times New Roman" w:cs="Times New Roman"/>
                  <w:color w:val="000000"/>
                  <w:sz w:val="16"/>
                  <w:szCs w:val="16"/>
                </w:rPr>
                <w:t>***</w:t>
              </w:r>
            </w:ins>
          </w:p>
        </w:tc>
      </w:tr>
      <w:tr w:rsidR="003C5718" w:rsidRPr="003C5718" w14:paraId="167A3DA3"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210"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63A86ABE" w14:textId="77777777" w:rsidR="003C5718" w:rsidRPr="003C5718" w:rsidRDefault="003C5718" w:rsidP="003C5718">
            <w:pPr>
              <w:spacing w:after="0" w:line="240" w:lineRule="auto"/>
              <w:ind w:firstLine="0"/>
              <w:jc w:val="center"/>
              <w:rPr>
                <w:ins w:id="1211" w:author="Wiegman, Adrian - ARS" w:date="2022-08-04T14:58:00Z"/>
                <w:rFonts w:eastAsia="Times New Roman" w:cs="Times New Roman"/>
                <w:b/>
                <w:bCs/>
                <w:color w:val="000000"/>
                <w:sz w:val="16"/>
                <w:szCs w:val="16"/>
              </w:rPr>
            </w:pPr>
            <w:ins w:id="1212" w:author="Wiegman, Adrian - ARS" w:date="2022-08-04T14:58:00Z">
              <w:r w:rsidRPr="003C5718">
                <w:rPr>
                  <w:rFonts w:eastAsia="Times New Roman" w:cs="Times New Roman"/>
                  <w:b/>
                  <w:bCs/>
                  <w:color w:val="000000"/>
                  <w:sz w:val="16"/>
                  <w:szCs w:val="16"/>
                </w:rPr>
                <w:t>LOI</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F13EB91" w14:textId="77777777" w:rsidR="003C5718" w:rsidRPr="003C5718" w:rsidRDefault="003C5718" w:rsidP="003C5718">
            <w:pPr>
              <w:spacing w:after="0" w:line="240" w:lineRule="auto"/>
              <w:ind w:firstLine="0"/>
              <w:jc w:val="center"/>
              <w:rPr>
                <w:ins w:id="1213" w:author="Wiegman, Adrian - ARS" w:date="2022-08-04T14:58:00Z"/>
                <w:rFonts w:eastAsia="Times New Roman" w:cs="Times New Roman"/>
                <w:color w:val="000000"/>
                <w:sz w:val="16"/>
                <w:szCs w:val="16"/>
              </w:rPr>
            </w:pPr>
            <w:ins w:id="1214" w:author="Wiegman, Adrian - ARS" w:date="2022-08-04T14:58:00Z">
              <w:r w:rsidRPr="003C5718">
                <w:rPr>
                  <w:rFonts w:eastAsia="Times New Roman" w:cs="Times New Roman"/>
                  <w:color w:val="000000"/>
                  <w:sz w:val="16"/>
                  <w:szCs w:val="16"/>
                </w:rPr>
                <w:t>-0.61</w:t>
              </w:r>
            </w:ins>
          </w:p>
        </w:tc>
        <w:tc>
          <w:tcPr>
            <w:tcW w:w="600" w:type="dxa"/>
            <w:tcBorders>
              <w:top w:val="nil"/>
              <w:left w:val="nil"/>
              <w:bottom w:val="single" w:sz="4" w:space="0" w:color="auto"/>
              <w:right w:val="single" w:sz="4" w:space="0" w:color="auto"/>
            </w:tcBorders>
            <w:shd w:val="clear" w:color="auto" w:fill="auto"/>
            <w:vAlign w:val="center"/>
            <w:hideMark/>
          </w:tcPr>
          <w:p w14:paraId="4A40ECC5" w14:textId="77777777" w:rsidR="003C5718" w:rsidRPr="003C5718" w:rsidRDefault="003C5718" w:rsidP="003C5718">
            <w:pPr>
              <w:spacing w:after="0" w:line="240" w:lineRule="auto"/>
              <w:ind w:firstLine="0"/>
              <w:jc w:val="center"/>
              <w:rPr>
                <w:ins w:id="1215" w:author="Wiegman, Adrian - ARS" w:date="2022-08-04T14:58:00Z"/>
                <w:rFonts w:eastAsia="Times New Roman" w:cs="Times New Roman"/>
                <w:color w:val="000000"/>
                <w:sz w:val="16"/>
                <w:szCs w:val="16"/>
              </w:rPr>
            </w:pPr>
            <w:ins w:id="1216" w:author="Wiegman, Adrian - ARS" w:date="2022-08-04T14:58:00Z">
              <w:r w:rsidRPr="003C5718">
                <w:rPr>
                  <w:rFonts w:eastAsia="Times New Roman" w:cs="Times New Roman"/>
                  <w:color w:val="000000"/>
                  <w:sz w:val="16"/>
                  <w:szCs w:val="16"/>
                </w:rPr>
                <w:t>0.56</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7C82C44" w14:textId="77777777" w:rsidR="003C5718" w:rsidRPr="003C5718" w:rsidRDefault="003C5718" w:rsidP="003C5718">
            <w:pPr>
              <w:spacing w:after="0" w:line="240" w:lineRule="auto"/>
              <w:ind w:firstLine="0"/>
              <w:jc w:val="center"/>
              <w:rPr>
                <w:ins w:id="1217" w:author="Wiegman, Adrian - ARS" w:date="2022-08-04T14:58:00Z"/>
                <w:rFonts w:eastAsia="Times New Roman" w:cs="Times New Roman"/>
                <w:color w:val="000000"/>
                <w:sz w:val="16"/>
                <w:szCs w:val="16"/>
              </w:rPr>
            </w:pPr>
            <w:ins w:id="1218" w:author="Wiegman, Adrian - ARS" w:date="2022-08-04T14:58:00Z">
              <w:r w:rsidRPr="003C5718">
                <w:rPr>
                  <w:rFonts w:eastAsia="Times New Roman" w:cs="Times New Roman"/>
                  <w:color w:val="000000"/>
                  <w:sz w:val="16"/>
                  <w:szCs w:val="16"/>
                </w:rPr>
                <w:t>-0.72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556F95C" w14:textId="77777777" w:rsidR="003C5718" w:rsidRPr="003C5718" w:rsidRDefault="003C5718" w:rsidP="003C5718">
            <w:pPr>
              <w:spacing w:after="0" w:line="240" w:lineRule="auto"/>
              <w:ind w:firstLine="0"/>
              <w:jc w:val="center"/>
              <w:rPr>
                <w:ins w:id="1219" w:author="Wiegman, Adrian - ARS" w:date="2022-08-04T14:58:00Z"/>
                <w:rFonts w:eastAsia="Times New Roman" w:cs="Times New Roman"/>
                <w:color w:val="000000"/>
                <w:sz w:val="16"/>
                <w:szCs w:val="16"/>
              </w:rPr>
            </w:pPr>
            <w:ins w:id="122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4A8EAEE" w14:textId="77777777" w:rsidR="003C5718" w:rsidRPr="003C5718" w:rsidRDefault="003C5718" w:rsidP="003C5718">
            <w:pPr>
              <w:spacing w:after="0" w:line="240" w:lineRule="auto"/>
              <w:ind w:firstLine="0"/>
              <w:jc w:val="center"/>
              <w:rPr>
                <w:ins w:id="1221" w:author="Wiegman, Adrian - ARS" w:date="2022-08-04T14:58:00Z"/>
                <w:rFonts w:eastAsia="Times New Roman" w:cs="Times New Roman"/>
                <w:color w:val="000000"/>
                <w:sz w:val="16"/>
                <w:szCs w:val="16"/>
              </w:rPr>
            </w:pPr>
            <w:ins w:id="1222" w:author="Wiegman, Adrian - ARS" w:date="2022-08-04T14:58:00Z">
              <w:r w:rsidRPr="003C5718">
                <w:rPr>
                  <w:rFonts w:eastAsia="Times New Roman" w:cs="Times New Roman"/>
                  <w:color w:val="000000"/>
                  <w:sz w:val="16"/>
                  <w:szCs w:val="16"/>
                </w:rPr>
                <w:t>0.73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F498242" w14:textId="77777777" w:rsidR="003C5718" w:rsidRPr="003C5718" w:rsidRDefault="003C5718" w:rsidP="003C5718">
            <w:pPr>
              <w:spacing w:after="0" w:line="240" w:lineRule="auto"/>
              <w:ind w:firstLine="0"/>
              <w:jc w:val="center"/>
              <w:rPr>
                <w:ins w:id="1223" w:author="Wiegman, Adrian - ARS" w:date="2022-08-04T14:58:00Z"/>
                <w:rFonts w:eastAsia="Times New Roman" w:cs="Times New Roman"/>
                <w:color w:val="000000"/>
                <w:sz w:val="16"/>
                <w:szCs w:val="16"/>
              </w:rPr>
            </w:pPr>
            <w:ins w:id="1224" w:author="Wiegman, Adrian - ARS" w:date="2022-08-04T14:58:00Z">
              <w:r w:rsidRPr="003C5718">
                <w:rPr>
                  <w:rFonts w:eastAsia="Times New Roman" w:cs="Times New Roman"/>
                  <w:color w:val="000000"/>
                  <w:sz w:val="16"/>
                  <w:szCs w:val="16"/>
                </w:rPr>
                <w:t>0.89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216D0A0" w14:textId="77777777" w:rsidR="003C5718" w:rsidRPr="003C5718" w:rsidRDefault="003C5718" w:rsidP="003C5718">
            <w:pPr>
              <w:spacing w:after="0" w:line="240" w:lineRule="auto"/>
              <w:ind w:firstLine="0"/>
              <w:jc w:val="center"/>
              <w:rPr>
                <w:ins w:id="1225" w:author="Wiegman, Adrian - ARS" w:date="2022-08-04T14:58:00Z"/>
                <w:rFonts w:eastAsia="Times New Roman" w:cs="Times New Roman"/>
                <w:color w:val="000000"/>
                <w:sz w:val="16"/>
                <w:szCs w:val="16"/>
              </w:rPr>
            </w:pPr>
            <w:ins w:id="1226" w:author="Wiegman, Adrian - ARS" w:date="2022-08-04T14:58:00Z">
              <w:r w:rsidRPr="003C5718">
                <w:rPr>
                  <w:rFonts w:eastAsia="Times New Roman" w:cs="Times New Roman"/>
                  <w:color w:val="000000"/>
                  <w:sz w:val="16"/>
                  <w:szCs w:val="16"/>
                </w:rPr>
                <w:t>-0.91</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204E823D" w14:textId="77777777" w:rsidR="003C5718" w:rsidRPr="003C5718" w:rsidRDefault="003C5718" w:rsidP="003C5718">
            <w:pPr>
              <w:spacing w:after="0" w:line="240" w:lineRule="auto"/>
              <w:ind w:firstLine="0"/>
              <w:jc w:val="center"/>
              <w:rPr>
                <w:ins w:id="1227" w:author="Wiegman, Adrian - ARS" w:date="2022-08-04T14:58:00Z"/>
                <w:rFonts w:eastAsia="Times New Roman" w:cs="Times New Roman"/>
                <w:color w:val="000000"/>
                <w:sz w:val="16"/>
                <w:szCs w:val="16"/>
              </w:rPr>
            </w:pPr>
            <w:ins w:id="122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EE71827" w14:textId="77777777" w:rsidR="003C5718" w:rsidRPr="003C5718" w:rsidRDefault="003C5718" w:rsidP="003C5718">
            <w:pPr>
              <w:spacing w:after="0" w:line="240" w:lineRule="auto"/>
              <w:ind w:firstLine="0"/>
              <w:jc w:val="center"/>
              <w:rPr>
                <w:ins w:id="1229" w:author="Wiegman, Adrian - ARS" w:date="2022-08-04T14:58:00Z"/>
                <w:rFonts w:eastAsia="Times New Roman" w:cs="Times New Roman"/>
                <w:color w:val="000000"/>
                <w:sz w:val="16"/>
                <w:szCs w:val="16"/>
              </w:rPr>
            </w:pPr>
            <w:ins w:id="1230"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29680A4" w14:textId="77777777" w:rsidR="003C5718" w:rsidRPr="003C5718" w:rsidRDefault="003C5718" w:rsidP="003C5718">
            <w:pPr>
              <w:spacing w:after="0" w:line="240" w:lineRule="auto"/>
              <w:ind w:firstLine="0"/>
              <w:jc w:val="center"/>
              <w:rPr>
                <w:ins w:id="1231" w:author="Wiegman, Adrian - ARS" w:date="2022-08-04T14:58:00Z"/>
                <w:rFonts w:eastAsia="Times New Roman" w:cs="Times New Roman"/>
                <w:color w:val="000000"/>
                <w:sz w:val="16"/>
                <w:szCs w:val="16"/>
              </w:rPr>
            </w:pPr>
            <w:ins w:id="123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2D1B96A" w14:textId="77777777" w:rsidR="003C5718" w:rsidRPr="003C5718" w:rsidRDefault="003C5718" w:rsidP="003C5718">
            <w:pPr>
              <w:spacing w:after="0" w:line="240" w:lineRule="auto"/>
              <w:ind w:firstLine="0"/>
              <w:jc w:val="center"/>
              <w:rPr>
                <w:ins w:id="1233" w:author="Wiegman, Adrian - ARS" w:date="2022-08-04T14:58:00Z"/>
                <w:rFonts w:eastAsia="Times New Roman" w:cs="Times New Roman"/>
                <w:color w:val="000000"/>
                <w:sz w:val="16"/>
                <w:szCs w:val="16"/>
              </w:rPr>
            </w:pPr>
            <w:ins w:id="123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2C30D4D" w14:textId="77777777" w:rsidR="003C5718" w:rsidRPr="003C5718" w:rsidRDefault="003C5718" w:rsidP="003C5718">
            <w:pPr>
              <w:spacing w:after="0" w:line="240" w:lineRule="auto"/>
              <w:ind w:firstLine="0"/>
              <w:jc w:val="center"/>
              <w:rPr>
                <w:ins w:id="1235" w:author="Wiegman, Adrian - ARS" w:date="2022-08-04T14:58:00Z"/>
                <w:rFonts w:eastAsia="Times New Roman" w:cs="Times New Roman"/>
                <w:color w:val="000000"/>
                <w:sz w:val="16"/>
                <w:szCs w:val="16"/>
              </w:rPr>
            </w:pPr>
            <w:ins w:id="1236"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2FE1FBC5" w14:textId="77777777" w:rsidR="003C5718" w:rsidRPr="003C5718" w:rsidRDefault="003C5718" w:rsidP="003C5718">
            <w:pPr>
              <w:spacing w:after="0" w:line="240" w:lineRule="auto"/>
              <w:ind w:firstLine="0"/>
              <w:jc w:val="center"/>
              <w:rPr>
                <w:ins w:id="1237" w:author="Wiegman, Adrian - ARS" w:date="2022-08-04T14:58:00Z"/>
                <w:rFonts w:eastAsia="Times New Roman" w:cs="Times New Roman"/>
                <w:color w:val="000000"/>
                <w:sz w:val="16"/>
                <w:szCs w:val="16"/>
              </w:rPr>
            </w:pPr>
            <w:ins w:id="1238"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B848245" w14:textId="77777777" w:rsidR="003C5718" w:rsidRPr="003C5718" w:rsidRDefault="003C5718" w:rsidP="003C5718">
            <w:pPr>
              <w:spacing w:after="0" w:line="240" w:lineRule="auto"/>
              <w:ind w:firstLine="0"/>
              <w:jc w:val="center"/>
              <w:rPr>
                <w:ins w:id="1239" w:author="Wiegman, Adrian - ARS" w:date="2022-08-04T14:58:00Z"/>
                <w:rFonts w:eastAsia="Times New Roman" w:cs="Times New Roman"/>
                <w:color w:val="000000"/>
                <w:sz w:val="16"/>
                <w:szCs w:val="16"/>
              </w:rPr>
            </w:pPr>
            <w:ins w:id="124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5865267" w14:textId="77777777" w:rsidR="003C5718" w:rsidRPr="003C5718" w:rsidRDefault="003C5718" w:rsidP="003C5718">
            <w:pPr>
              <w:spacing w:after="0" w:line="240" w:lineRule="auto"/>
              <w:ind w:firstLine="0"/>
              <w:jc w:val="center"/>
              <w:rPr>
                <w:ins w:id="1241" w:author="Wiegman, Adrian - ARS" w:date="2022-08-04T14:58:00Z"/>
                <w:rFonts w:eastAsia="Times New Roman" w:cs="Times New Roman"/>
                <w:color w:val="000000"/>
                <w:sz w:val="16"/>
                <w:szCs w:val="16"/>
              </w:rPr>
            </w:pPr>
            <w:ins w:id="124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D14223E" w14:textId="77777777" w:rsidR="003C5718" w:rsidRPr="003C5718" w:rsidRDefault="003C5718" w:rsidP="003C5718">
            <w:pPr>
              <w:spacing w:after="0" w:line="240" w:lineRule="auto"/>
              <w:ind w:firstLine="0"/>
              <w:jc w:val="center"/>
              <w:rPr>
                <w:ins w:id="1243" w:author="Wiegman, Adrian - ARS" w:date="2022-08-04T14:58:00Z"/>
                <w:rFonts w:eastAsia="Times New Roman" w:cs="Times New Roman"/>
                <w:color w:val="000000"/>
                <w:sz w:val="16"/>
                <w:szCs w:val="16"/>
              </w:rPr>
            </w:pPr>
            <w:ins w:id="1244"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87282DC" w14:textId="77777777" w:rsidR="003C5718" w:rsidRPr="003C5718" w:rsidRDefault="003C5718" w:rsidP="003C5718">
            <w:pPr>
              <w:spacing w:after="0" w:line="240" w:lineRule="auto"/>
              <w:ind w:firstLine="0"/>
              <w:jc w:val="center"/>
              <w:rPr>
                <w:ins w:id="1245" w:author="Wiegman, Adrian - ARS" w:date="2022-08-04T14:58:00Z"/>
                <w:rFonts w:eastAsia="Times New Roman" w:cs="Times New Roman"/>
                <w:color w:val="000000"/>
                <w:sz w:val="16"/>
                <w:szCs w:val="16"/>
              </w:rPr>
            </w:pPr>
            <w:ins w:id="124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C12FFB2" w14:textId="77777777" w:rsidR="003C5718" w:rsidRPr="003C5718" w:rsidRDefault="003C5718" w:rsidP="003C5718">
            <w:pPr>
              <w:spacing w:after="0" w:line="240" w:lineRule="auto"/>
              <w:ind w:firstLine="0"/>
              <w:jc w:val="center"/>
              <w:rPr>
                <w:ins w:id="1247" w:author="Wiegman, Adrian - ARS" w:date="2022-08-04T14:58:00Z"/>
                <w:rFonts w:eastAsia="Times New Roman" w:cs="Times New Roman"/>
                <w:color w:val="000000"/>
                <w:sz w:val="16"/>
                <w:szCs w:val="16"/>
              </w:rPr>
            </w:pPr>
            <w:ins w:id="124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FE83E56" w14:textId="77777777" w:rsidR="003C5718" w:rsidRPr="003C5718" w:rsidRDefault="003C5718" w:rsidP="003C5718">
            <w:pPr>
              <w:spacing w:after="0" w:line="240" w:lineRule="auto"/>
              <w:ind w:firstLine="0"/>
              <w:jc w:val="center"/>
              <w:rPr>
                <w:ins w:id="1249" w:author="Wiegman, Adrian - ARS" w:date="2022-08-04T14:58:00Z"/>
                <w:rFonts w:eastAsia="Times New Roman" w:cs="Times New Roman"/>
                <w:color w:val="000000"/>
                <w:sz w:val="16"/>
                <w:szCs w:val="16"/>
              </w:rPr>
            </w:pPr>
            <w:ins w:id="1250"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7BAC27A7" w14:textId="77777777" w:rsidR="003C5718" w:rsidRPr="003C5718" w:rsidRDefault="003C5718" w:rsidP="003C5718">
            <w:pPr>
              <w:spacing w:after="0" w:line="240" w:lineRule="auto"/>
              <w:ind w:firstLine="0"/>
              <w:jc w:val="center"/>
              <w:rPr>
                <w:ins w:id="1251" w:author="Wiegman, Adrian - ARS" w:date="2022-08-04T14:58:00Z"/>
                <w:rFonts w:eastAsia="Times New Roman" w:cs="Times New Roman"/>
                <w:color w:val="000000"/>
                <w:sz w:val="16"/>
                <w:szCs w:val="16"/>
              </w:rPr>
            </w:pPr>
            <w:ins w:id="1252" w:author="Wiegman, Adrian - ARS" w:date="2022-08-04T14:58:00Z">
              <w:r w:rsidRPr="003C5718">
                <w:rPr>
                  <w:rFonts w:eastAsia="Times New Roman" w:cs="Times New Roman"/>
                  <w:color w:val="000000"/>
                  <w:sz w:val="16"/>
                  <w:szCs w:val="16"/>
                </w:rPr>
                <w:t>***</w:t>
              </w:r>
            </w:ins>
          </w:p>
        </w:tc>
      </w:tr>
      <w:tr w:rsidR="003C5718" w:rsidRPr="003C5718" w14:paraId="58B9C976"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253"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6A9B5561" w14:textId="77777777" w:rsidR="003C5718" w:rsidRPr="003C5718" w:rsidRDefault="003C5718" w:rsidP="003C5718">
            <w:pPr>
              <w:spacing w:after="0" w:line="240" w:lineRule="auto"/>
              <w:ind w:firstLine="0"/>
              <w:jc w:val="center"/>
              <w:rPr>
                <w:ins w:id="1254" w:author="Wiegman, Adrian - ARS" w:date="2022-08-04T14:58:00Z"/>
                <w:rFonts w:eastAsia="Times New Roman" w:cs="Times New Roman"/>
                <w:b/>
                <w:bCs/>
                <w:color w:val="000000"/>
                <w:sz w:val="16"/>
                <w:szCs w:val="16"/>
              </w:rPr>
            </w:pPr>
            <w:ins w:id="1255" w:author="Wiegman, Adrian - ARS" w:date="2022-08-04T14:58:00Z">
              <w:r w:rsidRPr="003C5718">
                <w:rPr>
                  <w:rFonts w:eastAsia="Times New Roman" w:cs="Times New Roman"/>
                  <w:b/>
                  <w:bCs/>
                  <w:color w:val="000000"/>
                  <w:sz w:val="16"/>
                  <w:szCs w:val="16"/>
                </w:rPr>
                <w:t>WEP</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42748CC" w14:textId="77777777" w:rsidR="003C5718" w:rsidRPr="003C5718" w:rsidRDefault="003C5718" w:rsidP="003C5718">
            <w:pPr>
              <w:spacing w:after="0" w:line="240" w:lineRule="auto"/>
              <w:ind w:firstLine="0"/>
              <w:jc w:val="center"/>
              <w:rPr>
                <w:ins w:id="1256" w:author="Wiegman, Adrian - ARS" w:date="2022-08-04T14:58:00Z"/>
                <w:rFonts w:eastAsia="Times New Roman" w:cs="Times New Roman"/>
                <w:color w:val="000000"/>
                <w:sz w:val="16"/>
                <w:szCs w:val="16"/>
              </w:rPr>
            </w:pPr>
            <w:ins w:id="1257" w:author="Wiegman, Adrian - ARS" w:date="2022-08-04T14:58:00Z">
              <w:r w:rsidRPr="003C5718">
                <w:rPr>
                  <w:rFonts w:eastAsia="Times New Roman" w:cs="Times New Roman"/>
                  <w:color w:val="000000"/>
                  <w:sz w:val="16"/>
                  <w:szCs w:val="16"/>
                </w:rPr>
                <w:t>0.42</w:t>
              </w:r>
            </w:ins>
          </w:p>
        </w:tc>
        <w:tc>
          <w:tcPr>
            <w:tcW w:w="600" w:type="dxa"/>
            <w:tcBorders>
              <w:top w:val="nil"/>
              <w:left w:val="nil"/>
              <w:bottom w:val="single" w:sz="4" w:space="0" w:color="auto"/>
              <w:right w:val="single" w:sz="4" w:space="0" w:color="auto"/>
            </w:tcBorders>
            <w:shd w:val="clear" w:color="auto" w:fill="auto"/>
            <w:vAlign w:val="center"/>
            <w:hideMark/>
          </w:tcPr>
          <w:p w14:paraId="52209CCA" w14:textId="77777777" w:rsidR="003C5718" w:rsidRPr="003C5718" w:rsidRDefault="003C5718" w:rsidP="003C5718">
            <w:pPr>
              <w:spacing w:after="0" w:line="240" w:lineRule="auto"/>
              <w:ind w:firstLine="0"/>
              <w:jc w:val="center"/>
              <w:rPr>
                <w:ins w:id="1258" w:author="Wiegman, Adrian - ARS" w:date="2022-08-04T14:58:00Z"/>
                <w:rFonts w:eastAsia="Times New Roman" w:cs="Times New Roman"/>
                <w:color w:val="000000"/>
                <w:sz w:val="16"/>
                <w:szCs w:val="16"/>
              </w:rPr>
            </w:pPr>
            <w:ins w:id="1259" w:author="Wiegman, Adrian - ARS" w:date="2022-08-04T14:58:00Z">
              <w:r w:rsidRPr="003C5718">
                <w:rPr>
                  <w:rFonts w:eastAsia="Times New Roman" w:cs="Times New Roman"/>
                  <w:color w:val="000000"/>
                  <w:sz w:val="16"/>
                  <w:szCs w:val="16"/>
                </w:rPr>
                <w:t>-0.38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82BD3B0" w14:textId="77777777" w:rsidR="003C5718" w:rsidRPr="003C5718" w:rsidRDefault="003C5718" w:rsidP="003C5718">
            <w:pPr>
              <w:spacing w:after="0" w:line="240" w:lineRule="auto"/>
              <w:ind w:firstLine="0"/>
              <w:jc w:val="center"/>
              <w:rPr>
                <w:ins w:id="1260" w:author="Wiegman, Adrian - ARS" w:date="2022-08-04T14:58:00Z"/>
                <w:rFonts w:eastAsia="Times New Roman" w:cs="Times New Roman"/>
                <w:color w:val="000000"/>
                <w:sz w:val="16"/>
                <w:szCs w:val="16"/>
              </w:rPr>
            </w:pPr>
            <w:ins w:id="126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464ECC4" w14:textId="77777777" w:rsidR="003C5718" w:rsidRPr="003C5718" w:rsidRDefault="003C5718" w:rsidP="003C5718">
            <w:pPr>
              <w:spacing w:after="0" w:line="240" w:lineRule="auto"/>
              <w:ind w:firstLine="0"/>
              <w:jc w:val="center"/>
              <w:rPr>
                <w:ins w:id="1262" w:author="Wiegman, Adrian - ARS" w:date="2022-08-04T14:58:00Z"/>
                <w:rFonts w:eastAsia="Times New Roman" w:cs="Times New Roman"/>
                <w:color w:val="000000"/>
                <w:sz w:val="16"/>
                <w:szCs w:val="16"/>
              </w:rPr>
            </w:pPr>
            <w:ins w:id="126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EDBEF46" w14:textId="77777777" w:rsidR="003C5718" w:rsidRPr="003C5718" w:rsidRDefault="003C5718" w:rsidP="003C5718">
            <w:pPr>
              <w:spacing w:after="0" w:line="240" w:lineRule="auto"/>
              <w:ind w:firstLine="0"/>
              <w:jc w:val="center"/>
              <w:rPr>
                <w:ins w:id="1264" w:author="Wiegman, Adrian - ARS" w:date="2022-08-04T14:58:00Z"/>
                <w:rFonts w:eastAsia="Times New Roman" w:cs="Times New Roman"/>
                <w:color w:val="000000"/>
                <w:sz w:val="16"/>
                <w:szCs w:val="16"/>
              </w:rPr>
            </w:pPr>
            <w:ins w:id="126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67722A1" w14:textId="77777777" w:rsidR="003C5718" w:rsidRPr="003C5718" w:rsidRDefault="003C5718" w:rsidP="003C5718">
            <w:pPr>
              <w:spacing w:after="0" w:line="240" w:lineRule="auto"/>
              <w:ind w:firstLine="0"/>
              <w:jc w:val="center"/>
              <w:rPr>
                <w:ins w:id="1266" w:author="Wiegman, Adrian - ARS" w:date="2022-08-04T14:58:00Z"/>
                <w:rFonts w:eastAsia="Times New Roman" w:cs="Times New Roman"/>
                <w:color w:val="000000"/>
                <w:sz w:val="16"/>
                <w:szCs w:val="16"/>
              </w:rPr>
            </w:pPr>
            <w:ins w:id="1267" w:author="Wiegman, Adrian - ARS" w:date="2022-08-04T14:58:00Z">
              <w:r w:rsidRPr="003C5718">
                <w:rPr>
                  <w:rFonts w:eastAsia="Times New Roman" w:cs="Times New Roman"/>
                  <w:color w:val="000000"/>
                  <w:sz w:val="16"/>
                  <w:szCs w:val="16"/>
                </w:rPr>
                <w:t>-0.34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37837ED" w14:textId="77777777" w:rsidR="003C5718" w:rsidRPr="003C5718" w:rsidRDefault="003C5718" w:rsidP="003C5718">
            <w:pPr>
              <w:spacing w:after="0" w:line="240" w:lineRule="auto"/>
              <w:ind w:firstLine="0"/>
              <w:jc w:val="center"/>
              <w:rPr>
                <w:ins w:id="1268" w:author="Wiegman, Adrian - ARS" w:date="2022-08-04T14:58:00Z"/>
                <w:rFonts w:eastAsia="Times New Roman" w:cs="Times New Roman"/>
                <w:color w:val="000000"/>
                <w:sz w:val="16"/>
                <w:szCs w:val="16"/>
              </w:rPr>
            </w:pPr>
            <w:ins w:id="1269" w:author="Wiegman, Adrian - ARS" w:date="2022-08-04T14:58:00Z">
              <w:r w:rsidRPr="003C5718">
                <w:rPr>
                  <w:rFonts w:eastAsia="Times New Roman" w:cs="Times New Roman"/>
                  <w:color w:val="000000"/>
                  <w:sz w:val="16"/>
                  <w:szCs w:val="16"/>
                </w:rPr>
                <w:t>0.39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6067D33" w14:textId="77777777" w:rsidR="003C5718" w:rsidRPr="003C5718" w:rsidRDefault="003C5718" w:rsidP="003C5718">
            <w:pPr>
              <w:spacing w:after="0" w:line="240" w:lineRule="auto"/>
              <w:ind w:firstLine="0"/>
              <w:jc w:val="center"/>
              <w:rPr>
                <w:ins w:id="1270" w:author="Wiegman, Adrian - ARS" w:date="2022-08-04T14:58:00Z"/>
                <w:rFonts w:eastAsia="Times New Roman" w:cs="Times New Roman"/>
                <w:color w:val="000000"/>
                <w:sz w:val="16"/>
                <w:szCs w:val="16"/>
              </w:rPr>
            </w:pPr>
            <w:ins w:id="1271" w:author="Wiegman, Adrian - ARS" w:date="2022-08-04T14:58:00Z">
              <w:r w:rsidRPr="003C5718">
                <w:rPr>
                  <w:rFonts w:eastAsia="Times New Roman" w:cs="Times New Roman"/>
                  <w:color w:val="000000"/>
                  <w:sz w:val="16"/>
                  <w:szCs w:val="16"/>
                </w:rPr>
                <w:t>-0.35</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21FE0258" w14:textId="77777777" w:rsidR="003C5718" w:rsidRPr="003C5718" w:rsidRDefault="003C5718" w:rsidP="003C5718">
            <w:pPr>
              <w:spacing w:after="0" w:line="240" w:lineRule="auto"/>
              <w:ind w:firstLine="0"/>
              <w:jc w:val="center"/>
              <w:rPr>
                <w:ins w:id="1272" w:author="Wiegman, Adrian - ARS" w:date="2022-08-04T14:58:00Z"/>
                <w:rFonts w:eastAsia="Times New Roman" w:cs="Times New Roman"/>
                <w:color w:val="000000"/>
                <w:sz w:val="16"/>
                <w:szCs w:val="16"/>
              </w:rPr>
            </w:pPr>
            <w:ins w:id="127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8ACA444" w14:textId="77777777" w:rsidR="003C5718" w:rsidRPr="003C5718" w:rsidRDefault="003C5718" w:rsidP="003C5718">
            <w:pPr>
              <w:spacing w:after="0" w:line="240" w:lineRule="auto"/>
              <w:ind w:firstLine="0"/>
              <w:jc w:val="center"/>
              <w:rPr>
                <w:ins w:id="1274" w:author="Wiegman, Adrian - ARS" w:date="2022-08-04T14:58:00Z"/>
                <w:rFonts w:eastAsia="Times New Roman" w:cs="Times New Roman"/>
                <w:color w:val="000000"/>
                <w:sz w:val="16"/>
                <w:szCs w:val="16"/>
              </w:rPr>
            </w:pPr>
            <w:ins w:id="127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2268452" w14:textId="77777777" w:rsidR="003C5718" w:rsidRPr="003C5718" w:rsidRDefault="003C5718" w:rsidP="003C5718">
            <w:pPr>
              <w:spacing w:after="0" w:line="240" w:lineRule="auto"/>
              <w:ind w:firstLine="0"/>
              <w:jc w:val="center"/>
              <w:rPr>
                <w:ins w:id="1276" w:author="Wiegman, Adrian - ARS" w:date="2022-08-04T14:58:00Z"/>
                <w:rFonts w:eastAsia="Times New Roman" w:cs="Times New Roman"/>
                <w:color w:val="000000"/>
                <w:sz w:val="16"/>
                <w:szCs w:val="16"/>
              </w:rPr>
            </w:pPr>
            <w:ins w:id="127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AAEF96F" w14:textId="77777777" w:rsidR="003C5718" w:rsidRPr="003C5718" w:rsidRDefault="003C5718" w:rsidP="003C5718">
            <w:pPr>
              <w:spacing w:after="0" w:line="240" w:lineRule="auto"/>
              <w:ind w:firstLine="0"/>
              <w:jc w:val="center"/>
              <w:rPr>
                <w:ins w:id="1278" w:author="Wiegman, Adrian - ARS" w:date="2022-08-04T14:58:00Z"/>
                <w:rFonts w:eastAsia="Times New Roman" w:cs="Times New Roman"/>
                <w:color w:val="000000"/>
                <w:sz w:val="16"/>
                <w:szCs w:val="16"/>
              </w:rPr>
            </w:pPr>
            <w:ins w:id="1279"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45A3E148" w14:textId="77777777" w:rsidR="003C5718" w:rsidRPr="003C5718" w:rsidRDefault="003C5718" w:rsidP="003C5718">
            <w:pPr>
              <w:spacing w:after="0" w:line="240" w:lineRule="auto"/>
              <w:ind w:firstLine="0"/>
              <w:jc w:val="center"/>
              <w:rPr>
                <w:ins w:id="1280" w:author="Wiegman, Adrian - ARS" w:date="2022-08-04T14:58:00Z"/>
                <w:rFonts w:eastAsia="Times New Roman" w:cs="Times New Roman"/>
                <w:color w:val="000000"/>
                <w:sz w:val="16"/>
                <w:szCs w:val="16"/>
              </w:rPr>
            </w:pPr>
            <w:ins w:id="1281"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B065C5A" w14:textId="77777777" w:rsidR="003C5718" w:rsidRPr="003C5718" w:rsidRDefault="003C5718" w:rsidP="003C5718">
            <w:pPr>
              <w:spacing w:after="0" w:line="240" w:lineRule="auto"/>
              <w:ind w:firstLine="0"/>
              <w:jc w:val="center"/>
              <w:rPr>
                <w:ins w:id="1282" w:author="Wiegman, Adrian - ARS" w:date="2022-08-04T14:58:00Z"/>
                <w:rFonts w:eastAsia="Times New Roman" w:cs="Times New Roman"/>
                <w:color w:val="000000"/>
                <w:sz w:val="16"/>
                <w:szCs w:val="16"/>
              </w:rPr>
            </w:pPr>
            <w:ins w:id="1283"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E11B053" w14:textId="77777777" w:rsidR="003C5718" w:rsidRPr="003C5718" w:rsidRDefault="003C5718" w:rsidP="003C5718">
            <w:pPr>
              <w:spacing w:after="0" w:line="240" w:lineRule="auto"/>
              <w:ind w:firstLine="0"/>
              <w:jc w:val="center"/>
              <w:rPr>
                <w:ins w:id="1284" w:author="Wiegman, Adrian - ARS" w:date="2022-08-04T14:58:00Z"/>
                <w:rFonts w:eastAsia="Times New Roman" w:cs="Times New Roman"/>
                <w:color w:val="000000"/>
                <w:sz w:val="16"/>
                <w:szCs w:val="16"/>
              </w:rPr>
            </w:pPr>
            <w:ins w:id="128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7A652DF" w14:textId="77777777" w:rsidR="003C5718" w:rsidRPr="003C5718" w:rsidRDefault="003C5718" w:rsidP="003C5718">
            <w:pPr>
              <w:spacing w:after="0" w:line="240" w:lineRule="auto"/>
              <w:ind w:firstLine="0"/>
              <w:jc w:val="center"/>
              <w:rPr>
                <w:ins w:id="1286" w:author="Wiegman, Adrian - ARS" w:date="2022-08-04T14:58:00Z"/>
                <w:rFonts w:eastAsia="Times New Roman" w:cs="Times New Roman"/>
                <w:color w:val="000000"/>
                <w:sz w:val="16"/>
                <w:szCs w:val="16"/>
              </w:rPr>
            </w:pPr>
            <w:ins w:id="128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2C5EC16" w14:textId="77777777" w:rsidR="003C5718" w:rsidRPr="003C5718" w:rsidRDefault="003C5718" w:rsidP="003C5718">
            <w:pPr>
              <w:spacing w:after="0" w:line="240" w:lineRule="auto"/>
              <w:ind w:firstLine="0"/>
              <w:jc w:val="center"/>
              <w:rPr>
                <w:ins w:id="1288" w:author="Wiegman, Adrian - ARS" w:date="2022-08-04T14:58:00Z"/>
                <w:rFonts w:eastAsia="Times New Roman" w:cs="Times New Roman"/>
                <w:color w:val="000000"/>
                <w:sz w:val="16"/>
                <w:szCs w:val="16"/>
              </w:rPr>
            </w:pPr>
            <w:ins w:id="1289"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DFECEE0" w14:textId="77777777" w:rsidR="003C5718" w:rsidRPr="003C5718" w:rsidRDefault="003C5718" w:rsidP="003C5718">
            <w:pPr>
              <w:spacing w:after="0" w:line="240" w:lineRule="auto"/>
              <w:ind w:firstLine="0"/>
              <w:jc w:val="center"/>
              <w:rPr>
                <w:ins w:id="1290" w:author="Wiegman, Adrian - ARS" w:date="2022-08-04T14:58:00Z"/>
                <w:rFonts w:eastAsia="Times New Roman" w:cs="Times New Roman"/>
                <w:color w:val="000000"/>
                <w:sz w:val="16"/>
                <w:szCs w:val="16"/>
              </w:rPr>
            </w:pPr>
            <w:ins w:id="1291"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3533AC5" w14:textId="77777777" w:rsidR="003C5718" w:rsidRPr="003C5718" w:rsidRDefault="003C5718" w:rsidP="003C5718">
            <w:pPr>
              <w:spacing w:after="0" w:line="240" w:lineRule="auto"/>
              <w:ind w:firstLine="0"/>
              <w:jc w:val="center"/>
              <w:rPr>
                <w:ins w:id="1292" w:author="Wiegman, Adrian - ARS" w:date="2022-08-04T14:58:00Z"/>
                <w:rFonts w:eastAsia="Times New Roman" w:cs="Times New Roman"/>
                <w:color w:val="000000"/>
                <w:sz w:val="16"/>
                <w:szCs w:val="16"/>
              </w:rPr>
            </w:pPr>
            <w:ins w:id="1293"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6B0277C6" w14:textId="77777777" w:rsidR="003C5718" w:rsidRPr="003C5718" w:rsidRDefault="003C5718" w:rsidP="003C5718">
            <w:pPr>
              <w:spacing w:after="0" w:line="240" w:lineRule="auto"/>
              <w:ind w:firstLine="0"/>
              <w:jc w:val="center"/>
              <w:rPr>
                <w:ins w:id="1294" w:author="Wiegman, Adrian - ARS" w:date="2022-08-04T14:58:00Z"/>
                <w:rFonts w:eastAsia="Times New Roman" w:cs="Times New Roman"/>
                <w:color w:val="000000"/>
                <w:sz w:val="16"/>
                <w:szCs w:val="16"/>
              </w:rPr>
            </w:pPr>
            <w:ins w:id="1295" w:author="Wiegman, Adrian - ARS" w:date="2022-08-04T14:58:00Z">
              <w:r w:rsidRPr="003C5718">
                <w:rPr>
                  <w:rFonts w:eastAsia="Times New Roman" w:cs="Times New Roman"/>
                  <w:color w:val="000000"/>
                  <w:sz w:val="16"/>
                  <w:szCs w:val="16"/>
                </w:rPr>
                <w:t>***</w:t>
              </w:r>
            </w:ins>
          </w:p>
        </w:tc>
      </w:tr>
      <w:tr w:rsidR="003C5718" w:rsidRPr="003C5718" w14:paraId="69D9CC6B"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296"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6A72884F" w14:textId="77777777" w:rsidR="003C5718" w:rsidRPr="003C5718" w:rsidRDefault="003C5718" w:rsidP="003C5718">
            <w:pPr>
              <w:spacing w:after="0" w:line="240" w:lineRule="auto"/>
              <w:ind w:firstLine="0"/>
              <w:jc w:val="center"/>
              <w:rPr>
                <w:ins w:id="1297" w:author="Wiegman, Adrian - ARS" w:date="2022-08-04T14:58:00Z"/>
                <w:rFonts w:eastAsia="Times New Roman" w:cs="Times New Roman"/>
                <w:b/>
                <w:bCs/>
                <w:color w:val="000000"/>
                <w:sz w:val="16"/>
                <w:szCs w:val="16"/>
              </w:rPr>
            </w:pPr>
            <w:ins w:id="1298" w:author="Wiegman, Adrian - ARS" w:date="2022-08-04T14:58:00Z">
              <w:r w:rsidRPr="003C5718">
                <w:rPr>
                  <w:rFonts w:eastAsia="Times New Roman" w:cs="Times New Roman"/>
                  <w:b/>
                  <w:bCs/>
                  <w:color w:val="000000"/>
                  <w:sz w:val="16"/>
                  <w:szCs w:val="16"/>
                </w:rPr>
                <w:t>HCl-Pi</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6E433BD" w14:textId="77777777" w:rsidR="003C5718" w:rsidRPr="003C5718" w:rsidRDefault="003C5718" w:rsidP="003C5718">
            <w:pPr>
              <w:spacing w:after="0" w:line="240" w:lineRule="auto"/>
              <w:ind w:firstLine="0"/>
              <w:jc w:val="center"/>
              <w:rPr>
                <w:ins w:id="1299" w:author="Wiegman, Adrian - ARS" w:date="2022-08-04T14:58:00Z"/>
                <w:rFonts w:eastAsia="Times New Roman" w:cs="Times New Roman"/>
                <w:color w:val="000000"/>
                <w:sz w:val="16"/>
                <w:szCs w:val="16"/>
              </w:rPr>
            </w:pPr>
            <w:ins w:id="1300" w:author="Wiegman, Adrian - ARS" w:date="2022-08-04T14:58:00Z">
              <w:r w:rsidRPr="003C5718">
                <w:rPr>
                  <w:rFonts w:eastAsia="Times New Roman" w:cs="Times New Roman"/>
                  <w:color w:val="000000"/>
                  <w:sz w:val="16"/>
                  <w:szCs w:val="16"/>
                </w:rPr>
                <w:t>0.51</w:t>
              </w:r>
            </w:ins>
          </w:p>
        </w:tc>
        <w:tc>
          <w:tcPr>
            <w:tcW w:w="600" w:type="dxa"/>
            <w:tcBorders>
              <w:top w:val="nil"/>
              <w:left w:val="nil"/>
              <w:bottom w:val="single" w:sz="4" w:space="0" w:color="auto"/>
              <w:right w:val="single" w:sz="4" w:space="0" w:color="auto"/>
            </w:tcBorders>
            <w:shd w:val="clear" w:color="auto" w:fill="auto"/>
            <w:vAlign w:val="center"/>
            <w:hideMark/>
          </w:tcPr>
          <w:p w14:paraId="3BA1A8DC" w14:textId="77777777" w:rsidR="003C5718" w:rsidRPr="003C5718" w:rsidRDefault="003C5718" w:rsidP="003C5718">
            <w:pPr>
              <w:spacing w:after="0" w:line="240" w:lineRule="auto"/>
              <w:ind w:firstLine="0"/>
              <w:jc w:val="center"/>
              <w:rPr>
                <w:ins w:id="1301" w:author="Wiegman, Adrian - ARS" w:date="2022-08-04T14:58:00Z"/>
                <w:rFonts w:eastAsia="Times New Roman" w:cs="Times New Roman"/>
                <w:color w:val="000000"/>
                <w:sz w:val="16"/>
                <w:szCs w:val="16"/>
              </w:rPr>
            </w:pPr>
            <w:ins w:id="1302" w:author="Wiegman, Adrian - ARS" w:date="2022-08-04T14:58:00Z">
              <w:r w:rsidRPr="003C5718">
                <w:rPr>
                  <w:rFonts w:eastAsia="Times New Roman" w:cs="Times New Roman"/>
                  <w:color w:val="000000"/>
                  <w:sz w:val="16"/>
                  <w:szCs w:val="16"/>
                </w:rPr>
                <w:t>-0.44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3D7D989" w14:textId="77777777" w:rsidR="003C5718" w:rsidRPr="003C5718" w:rsidRDefault="003C5718" w:rsidP="003C5718">
            <w:pPr>
              <w:spacing w:after="0" w:line="240" w:lineRule="auto"/>
              <w:ind w:firstLine="0"/>
              <w:jc w:val="center"/>
              <w:rPr>
                <w:ins w:id="1303" w:author="Wiegman, Adrian - ARS" w:date="2022-08-04T14:58:00Z"/>
                <w:rFonts w:eastAsia="Times New Roman" w:cs="Times New Roman"/>
                <w:color w:val="000000"/>
                <w:sz w:val="16"/>
                <w:szCs w:val="16"/>
              </w:rPr>
            </w:pPr>
            <w:ins w:id="130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AC13FE6" w14:textId="77777777" w:rsidR="003C5718" w:rsidRPr="003C5718" w:rsidRDefault="003C5718" w:rsidP="003C5718">
            <w:pPr>
              <w:spacing w:after="0" w:line="240" w:lineRule="auto"/>
              <w:ind w:firstLine="0"/>
              <w:jc w:val="center"/>
              <w:rPr>
                <w:ins w:id="1305" w:author="Wiegman, Adrian - ARS" w:date="2022-08-04T14:58:00Z"/>
                <w:rFonts w:eastAsia="Times New Roman" w:cs="Times New Roman"/>
                <w:color w:val="000000"/>
                <w:sz w:val="16"/>
                <w:szCs w:val="16"/>
              </w:rPr>
            </w:pPr>
            <w:ins w:id="130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2BD404E" w14:textId="77777777" w:rsidR="003C5718" w:rsidRPr="003C5718" w:rsidRDefault="003C5718" w:rsidP="003C5718">
            <w:pPr>
              <w:spacing w:after="0" w:line="240" w:lineRule="auto"/>
              <w:ind w:firstLine="0"/>
              <w:jc w:val="center"/>
              <w:rPr>
                <w:ins w:id="1307" w:author="Wiegman, Adrian - ARS" w:date="2022-08-04T14:58:00Z"/>
                <w:rFonts w:eastAsia="Times New Roman" w:cs="Times New Roman"/>
                <w:color w:val="000000"/>
                <w:sz w:val="16"/>
                <w:szCs w:val="16"/>
              </w:rPr>
            </w:pPr>
            <w:ins w:id="130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158E3CC" w14:textId="77777777" w:rsidR="003C5718" w:rsidRPr="003C5718" w:rsidRDefault="003C5718" w:rsidP="003C5718">
            <w:pPr>
              <w:spacing w:after="0" w:line="240" w:lineRule="auto"/>
              <w:ind w:firstLine="0"/>
              <w:jc w:val="center"/>
              <w:rPr>
                <w:ins w:id="1309" w:author="Wiegman, Adrian - ARS" w:date="2022-08-04T14:58:00Z"/>
                <w:rFonts w:eastAsia="Times New Roman" w:cs="Times New Roman"/>
                <w:color w:val="000000"/>
                <w:sz w:val="16"/>
                <w:szCs w:val="16"/>
              </w:rPr>
            </w:pPr>
            <w:ins w:id="1310" w:author="Wiegman, Adrian - ARS" w:date="2022-08-04T14:58:00Z">
              <w:r w:rsidRPr="003C5718">
                <w:rPr>
                  <w:rFonts w:eastAsia="Times New Roman" w:cs="Times New Roman"/>
                  <w:color w:val="000000"/>
                  <w:sz w:val="16"/>
                  <w:szCs w:val="16"/>
                </w:rPr>
                <w:t>-0.63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A2805DE" w14:textId="77777777" w:rsidR="003C5718" w:rsidRPr="003C5718" w:rsidRDefault="003C5718" w:rsidP="003C5718">
            <w:pPr>
              <w:spacing w:after="0" w:line="240" w:lineRule="auto"/>
              <w:ind w:firstLine="0"/>
              <w:jc w:val="center"/>
              <w:rPr>
                <w:ins w:id="1311" w:author="Wiegman, Adrian - ARS" w:date="2022-08-04T14:58:00Z"/>
                <w:rFonts w:eastAsia="Times New Roman" w:cs="Times New Roman"/>
                <w:color w:val="000000"/>
                <w:sz w:val="16"/>
                <w:szCs w:val="16"/>
              </w:rPr>
            </w:pPr>
            <w:ins w:id="1312" w:author="Wiegman, Adrian - ARS" w:date="2022-08-04T14:58:00Z">
              <w:r w:rsidRPr="003C5718">
                <w:rPr>
                  <w:rFonts w:eastAsia="Times New Roman" w:cs="Times New Roman"/>
                  <w:color w:val="000000"/>
                  <w:sz w:val="16"/>
                  <w:szCs w:val="16"/>
                </w:rPr>
                <w:t>0.67</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C75D9AF" w14:textId="77777777" w:rsidR="003C5718" w:rsidRPr="003C5718" w:rsidRDefault="003C5718" w:rsidP="003C5718">
            <w:pPr>
              <w:spacing w:after="0" w:line="240" w:lineRule="auto"/>
              <w:ind w:firstLine="0"/>
              <w:jc w:val="center"/>
              <w:rPr>
                <w:ins w:id="1313" w:author="Wiegman, Adrian - ARS" w:date="2022-08-04T14:58:00Z"/>
                <w:rFonts w:eastAsia="Times New Roman" w:cs="Times New Roman"/>
                <w:color w:val="000000"/>
                <w:sz w:val="16"/>
                <w:szCs w:val="16"/>
              </w:rPr>
            </w:pPr>
            <w:ins w:id="1314" w:author="Wiegman, Adrian - ARS" w:date="2022-08-04T14:58:00Z">
              <w:r w:rsidRPr="003C5718">
                <w:rPr>
                  <w:rFonts w:eastAsia="Times New Roman" w:cs="Times New Roman"/>
                  <w:color w:val="000000"/>
                  <w:sz w:val="16"/>
                  <w:szCs w:val="16"/>
                </w:rPr>
                <w:t>-0.66</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02CE5B8" w14:textId="77777777" w:rsidR="003C5718" w:rsidRPr="003C5718" w:rsidRDefault="003C5718" w:rsidP="003C5718">
            <w:pPr>
              <w:spacing w:after="0" w:line="240" w:lineRule="auto"/>
              <w:ind w:firstLine="0"/>
              <w:jc w:val="center"/>
              <w:rPr>
                <w:ins w:id="1315" w:author="Wiegman, Adrian - ARS" w:date="2022-08-04T14:58:00Z"/>
                <w:rFonts w:eastAsia="Times New Roman" w:cs="Times New Roman"/>
                <w:color w:val="000000"/>
                <w:sz w:val="16"/>
                <w:szCs w:val="16"/>
              </w:rPr>
            </w:pPr>
            <w:ins w:id="1316" w:author="Wiegman, Adrian - ARS" w:date="2022-08-04T14:58:00Z">
              <w:r w:rsidRPr="003C5718">
                <w:rPr>
                  <w:rFonts w:eastAsia="Times New Roman" w:cs="Times New Roman"/>
                  <w:color w:val="000000"/>
                  <w:sz w:val="16"/>
                  <w:szCs w:val="16"/>
                </w:rPr>
                <w:t>0.60</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457580D6" w14:textId="77777777" w:rsidR="003C5718" w:rsidRPr="003C5718" w:rsidRDefault="003C5718" w:rsidP="003C5718">
            <w:pPr>
              <w:spacing w:after="0" w:line="240" w:lineRule="auto"/>
              <w:ind w:firstLine="0"/>
              <w:jc w:val="center"/>
              <w:rPr>
                <w:ins w:id="1317" w:author="Wiegman, Adrian - ARS" w:date="2022-08-04T14:58:00Z"/>
                <w:rFonts w:eastAsia="Times New Roman" w:cs="Times New Roman"/>
                <w:color w:val="000000"/>
                <w:sz w:val="16"/>
                <w:szCs w:val="16"/>
              </w:rPr>
            </w:pPr>
            <w:ins w:id="131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7DC6609" w14:textId="77777777" w:rsidR="003C5718" w:rsidRPr="003C5718" w:rsidRDefault="003C5718" w:rsidP="003C5718">
            <w:pPr>
              <w:spacing w:after="0" w:line="240" w:lineRule="auto"/>
              <w:ind w:firstLine="0"/>
              <w:jc w:val="center"/>
              <w:rPr>
                <w:ins w:id="1319" w:author="Wiegman, Adrian - ARS" w:date="2022-08-04T14:58:00Z"/>
                <w:rFonts w:eastAsia="Times New Roman" w:cs="Times New Roman"/>
                <w:color w:val="000000"/>
                <w:sz w:val="16"/>
                <w:szCs w:val="16"/>
              </w:rPr>
            </w:pPr>
            <w:ins w:id="132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D434E5E" w14:textId="77777777" w:rsidR="003C5718" w:rsidRPr="003C5718" w:rsidRDefault="003C5718" w:rsidP="003C5718">
            <w:pPr>
              <w:spacing w:after="0" w:line="240" w:lineRule="auto"/>
              <w:ind w:firstLine="0"/>
              <w:jc w:val="center"/>
              <w:rPr>
                <w:ins w:id="1321" w:author="Wiegman, Adrian - ARS" w:date="2022-08-04T14:58:00Z"/>
                <w:rFonts w:eastAsia="Times New Roman" w:cs="Times New Roman"/>
                <w:color w:val="000000"/>
                <w:sz w:val="16"/>
                <w:szCs w:val="16"/>
              </w:rPr>
            </w:pPr>
            <w:ins w:id="1322"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4A2269F4" w14:textId="77777777" w:rsidR="003C5718" w:rsidRPr="003C5718" w:rsidRDefault="003C5718" w:rsidP="003C5718">
            <w:pPr>
              <w:spacing w:after="0" w:line="240" w:lineRule="auto"/>
              <w:ind w:firstLine="0"/>
              <w:jc w:val="center"/>
              <w:rPr>
                <w:ins w:id="1323" w:author="Wiegman, Adrian - ARS" w:date="2022-08-04T14:58:00Z"/>
                <w:rFonts w:eastAsia="Times New Roman" w:cs="Times New Roman"/>
                <w:color w:val="000000"/>
                <w:sz w:val="16"/>
                <w:szCs w:val="16"/>
              </w:rPr>
            </w:pPr>
            <w:ins w:id="1324"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5478E95" w14:textId="77777777" w:rsidR="003C5718" w:rsidRPr="003C5718" w:rsidRDefault="003C5718" w:rsidP="003C5718">
            <w:pPr>
              <w:spacing w:after="0" w:line="240" w:lineRule="auto"/>
              <w:ind w:firstLine="0"/>
              <w:jc w:val="center"/>
              <w:rPr>
                <w:ins w:id="1325" w:author="Wiegman, Adrian - ARS" w:date="2022-08-04T14:58:00Z"/>
                <w:rFonts w:eastAsia="Times New Roman" w:cs="Times New Roman"/>
                <w:color w:val="000000"/>
                <w:sz w:val="16"/>
                <w:szCs w:val="16"/>
              </w:rPr>
            </w:pPr>
            <w:ins w:id="1326"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535B4E8" w14:textId="77777777" w:rsidR="003C5718" w:rsidRPr="003C5718" w:rsidRDefault="003C5718" w:rsidP="003C5718">
            <w:pPr>
              <w:spacing w:after="0" w:line="240" w:lineRule="auto"/>
              <w:ind w:firstLine="0"/>
              <w:jc w:val="center"/>
              <w:rPr>
                <w:ins w:id="1327" w:author="Wiegman, Adrian - ARS" w:date="2022-08-04T14:58:00Z"/>
                <w:rFonts w:eastAsia="Times New Roman" w:cs="Times New Roman"/>
                <w:color w:val="000000"/>
                <w:sz w:val="16"/>
                <w:szCs w:val="16"/>
              </w:rPr>
            </w:pPr>
            <w:ins w:id="1328"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86A0CC3" w14:textId="77777777" w:rsidR="003C5718" w:rsidRPr="003C5718" w:rsidRDefault="003C5718" w:rsidP="003C5718">
            <w:pPr>
              <w:spacing w:after="0" w:line="240" w:lineRule="auto"/>
              <w:ind w:firstLine="0"/>
              <w:jc w:val="center"/>
              <w:rPr>
                <w:ins w:id="1329" w:author="Wiegman, Adrian - ARS" w:date="2022-08-04T14:58:00Z"/>
                <w:rFonts w:eastAsia="Times New Roman" w:cs="Times New Roman"/>
                <w:color w:val="000000"/>
                <w:sz w:val="16"/>
                <w:szCs w:val="16"/>
              </w:rPr>
            </w:pPr>
            <w:ins w:id="133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7785E91" w14:textId="77777777" w:rsidR="003C5718" w:rsidRPr="003C5718" w:rsidRDefault="003C5718" w:rsidP="003C5718">
            <w:pPr>
              <w:spacing w:after="0" w:line="240" w:lineRule="auto"/>
              <w:ind w:firstLine="0"/>
              <w:jc w:val="center"/>
              <w:rPr>
                <w:ins w:id="1331" w:author="Wiegman, Adrian - ARS" w:date="2022-08-04T14:58:00Z"/>
                <w:rFonts w:eastAsia="Times New Roman" w:cs="Times New Roman"/>
                <w:color w:val="000000"/>
                <w:sz w:val="16"/>
                <w:szCs w:val="16"/>
              </w:rPr>
            </w:pPr>
            <w:ins w:id="133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FD0D6B0" w14:textId="77777777" w:rsidR="003C5718" w:rsidRPr="003C5718" w:rsidRDefault="003C5718" w:rsidP="003C5718">
            <w:pPr>
              <w:spacing w:after="0" w:line="240" w:lineRule="auto"/>
              <w:ind w:firstLine="0"/>
              <w:jc w:val="center"/>
              <w:rPr>
                <w:ins w:id="1333" w:author="Wiegman, Adrian - ARS" w:date="2022-08-04T14:58:00Z"/>
                <w:rFonts w:eastAsia="Times New Roman" w:cs="Times New Roman"/>
                <w:color w:val="000000"/>
                <w:sz w:val="16"/>
                <w:szCs w:val="16"/>
              </w:rPr>
            </w:pPr>
            <w:ins w:id="1334"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9C8FB00" w14:textId="77777777" w:rsidR="003C5718" w:rsidRPr="003C5718" w:rsidRDefault="003C5718" w:rsidP="003C5718">
            <w:pPr>
              <w:spacing w:after="0" w:line="240" w:lineRule="auto"/>
              <w:ind w:firstLine="0"/>
              <w:jc w:val="center"/>
              <w:rPr>
                <w:ins w:id="1335" w:author="Wiegman, Adrian - ARS" w:date="2022-08-04T14:58:00Z"/>
                <w:rFonts w:eastAsia="Times New Roman" w:cs="Times New Roman"/>
                <w:color w:val="000000"/>
                <w:sz w:val="16"/>
                <w:szCs w:val="16"/>
              </w:rPr>
            </w:pPr>
            <w:ins w:id="1336"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3E51F967" w14:textId="77777777" w:rsidR="003C5718" w:rsidRPr="003C5718" w:rsidRDefault="003C5718" w:rsidP="003C5718">
            <w:pPr>
              <w:spacing w:after="0" w:line="240" w:lineRule="auto"/>
              <w:ind w:firstLine="0"/>
              <w:jc w:val="center"/>
              <w:rPr>
                <w:ins w:id="1337" w:author="Wiegman, Adrian - ARS" w:date="2022-08-04T14:58:00Z"/>
                <w:rFonts w:eastAsia="Times New Roman" w:cs="Times New Roman"/>
                <w:color w:val="000000"/>
                <w:sz w:val="16"/>
                <w:szCs w:val="16"/>
              </w:rPr>
            </w:pPr>
            <w:ins w:id="1338" w:author="Wiegman, Adrian - ARS" w:date="2022-08-04T14:58:00Z">
              <w:r w:rsidRPr="003C5718">
                <w:rPr>
                  <w:rFonts w:eastAsia="Times New Roman" w:cs="Times New Roman"/>
                  <w:color w:val="000000"/>
                  <w:sz w:val="16"/>
                  <w:szCs w:val="16"/>
                </w:rPr>
                <w:t> </w:t>
              </w:r>
            </w:ins>
          </w:p>
        </w:tc>
      </w:tr>
      <w:tr w:rsidR="003C5718" w:rsidRPr="003C5718" w14:paraId="7EAFD56C"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339"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63840334" w14:textId="77777777" w:rsidR="003C5718" w:rsidRPr="003C5718" w:rsidRDefault="003C5718" w:rsidP="003C5718">
            <w:pPr>
              <w:spacing w:after="0" w:line="240" w:lineRule="auto"/>
              <w:ind w:firstLine="0"/>
              <w:jc w:val="center"/>
              <w:rPr>
                <w:ins w:id="1340" w:author="Wiegman, Adrian - ARS" w:date="2022-08-04T14:58:00Z"/>
                <w:rFonts w:eastAsia="Times New Roman" w:cs="Times New Roman"/>
                <w:b/>
                <w:bCs/>
                <w:color w:val="000000"/>
                <w:sz w:val="16"/>
                <w:szCs w:val="16"/>
              </w:rPr>
            </w:pPr>
            <w:ins w:id="1341" w:author="Wiegman, Adrian - ARS" w:date="2022-08-04T14:58:00Z">
              <w:r w:rsidRPr="003C5718">
                <w:rPr>
                  <w:rFonts w:eastAsia="Times New Roman" w:cs="Times New Roman"/>
                  <w:b/>
                  <w:bCs/>
                  <w:color w:val="000000"/>
                  <w:sz w:val="16"/>
                  <w:szCs w:val="16"/>
                </w:rPr>
                <w:t>HCl-TP</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A7BD607" w14:textId="77777777" w:rsidR="003C5718" w:rsidRPr="003C5718" w:rsidRDefault="003C5718" w:rsidP="003C5718">
            <w:pPr>
              <w:spacing w:after="0" w:line="240" w:lineRule="auto"/>
              <w:ind w:firstLine="0"/>
              <w:jc w:val="center"/>
              <w:rPr>
                <w:ins w:id="1342" w:author="Wiegman, Adrian - ARS" w:date="2022-08-04T14:58:00Z"/>
                <w:rFonts w:eastAsia="Times New Roman" w:cs="Times New Roman"/>
                <w:color w:val="000000"/>
                <w:sz w:val="16"/>
                <w:szCs w:val="16"/>
              </w:rPr>
            </w:pPr>
            <w:ins w:id="1343"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5BCEB936" w14:textId="77777777" w:rsidR="003C5718" w:rsidRPr="003C5718" w:rsidRDefault="003C5718" w:rsidP="003C5718">
            <w:pPr>
              <w:spacing w:after="0" w:line="240" w:lineRule="auto"/>
              <w:ind w:firstLine="0"/>
              <w:jc w:val="center"/>
              <w:rPr>
                <w:ins w:id="1344" w:author="Wiegman, Adrian - ARS" w:date="2022-08-04T14:58:00Z"/>
                <w:rFonts w:eastAsia="Times New Roman" w:cs="Times New Roman"/>
                <w:color w:val="000000"/>
                <w:sz w:val="16"/>
                <w:szCs w:val="16"/>
              </w:rPr>
            </w:pPr>
            <w:ins w:id="134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4A43153" w14:textId="77777777" w:rsidR="003C5718" w:rsidRPr="003C5718" w:rsidRDefault="003C5718" w:rsidP="003C5718">
            <w:pPr>
              <w:spacing w:after="0" w:line="240" w:lineRule="auto"/>
              <w:ind w:firstLine="0"/>
              <w:jc w:val="center"/>
              <w:rPr>
                <w:ins w:id="1346" w:author="Wiegman, Adrian - ARS" w:date="2022-08-04T14:58:00Z"/>
                <w:rFonts w:eastAsia="Times New Roman" w:cs="Times New Roman"/>
                <w:color w:val="000000"/>
                <w:sz w:val="16"/>
                <w:szCs w:val="16"/>
              </w:rPr>
            </w:pPr>
            <w:ins w:id="134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A04F56C" w14:textId="77777777" w:rsidR="003C5718" w:rsidRPr="003C5718" w:rsidRDefault="003C5718" w:rsidP="003C5718">
            <w:pPr>
              <w:spacing w:after="0" w:line="240" w:lineRule="auto"/>
              <w:ind w:firstLine="0"/>
              <w:jc w:val="center"/>
              <w:rPr>
                <w:ins w:id="1348" w:author="Wiegman, Adrian - ARS" w:date="2022-08-04T14:58:00Z"/>
                <w:rFonts w:eastAsia="Times New Roman" w:cs="Times New Roman"/>
                <w:color w:val="000000"/>
                <w:sz w:val="16"/>
                <w:szCs w:val="16"/>
              </w:rPr>
            </w:pPr>
            <w:ins w:id="1349"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B4819E2" w14:textId="77777777" w:rsidR="003C5718" w:rsidRPr="003C5718" w:rsidRDefault="003C5718" w:rsidP="003C5718">
            <w:pPr>
              <w:spacing w:after="0" w:line="240" w:lineRule="auto"/>
              <w:ind w:firstLine="0"/>
              <w:jc w:val="center"/>
              <w:rPr>
                <w:ins w:id="1350" w:author="Wiegman, Adrian - ARS" w:date="2022-08-04T14:58:00Z"/>
                <w:rFonts w:eastAsia="Times New Roman" w:cs="Times New Roman"/>
                <w:color w:val="000000"/>
                <w:sz w:val="16"/>
                <w:szCs w:val="16"/>
              </w:rPr>
            </w:pPr>
            <w:ins w:id="135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815D149" w14:textId="77777777" w:rsidR="003C5718" w:rsidRPr="003C5718" w:rsidRDefault="003C5718" w:rsidP="003C5718">
            <w:pPr>
              <w:spacing w:after="0" w:line="240" w:lineRule="auto"/>
              <w:ind w:firstLine="0"/>
              <w:jc w:val="center"/>
              <w:rPr>
                <w:ins w:id="1352" w:author="Wiegman, Adrian - ARS" w:date="2022-08-04T14:58:00Z"/>
                <w:rFonts w:eastAsia="Times New Roman" w:cs="Times New Roman"/>
                <w:color w:val="000000"/>
                <w:sz w:val="16"/>
                <w:szCs w:val="16"/>
              </w:rPr>
            </w:pPr>
            <w:ins w:id="135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80AC3B8" w14:textId="77777777" w:rsidR="003C5718" w:rsidRPr="003C5718" w:rsidRDefault="003C5718" w:rsidP="003C5718">
            <w:pPr>
              <w:spacing w:after="0" w:line="240" w:lineRule="auto"/>
              <w:ind w:firstLine="0"/>
              <w:jc w:val="center"/>
              <w:rPr>
                <w:ins w:id="1354" w:author="Wiegman, Adrian - ARS" w:date="2022-08-04T14:58:00Z"/>
                <w:rFonts w:eastAsia="Times New Roman" w:cs="Times New Roman"/>
                <w:color w:val="000000"/>
                <w:sz w:val="16"/>
                <w:szCs w:val="16"/>
              </w:rPr>
            </w:pPr>
            <w:ins w:id="135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00360C2" w14:textId="77777777" w:rsidR="003C5718" w:rsidRPr="003C5718" w:rsidRDefault="003C5718" w:rsidP="003C5718">
            <w:pPr>
              <w:spacing w:after="0" w:line="240" w:lineRule="auto"/>
              <w:ind w:firstLine="0"/>
              <w:jc w:val="center"/>
              <w:rPr>
                <w:ins w:id="1356" w:author="Wiegman, Adrian - ARS" w:date="2022-08-04T14:58:00Z"/>
                <w:rFonts w:eastAsia="Times New Roman" w:cs="Times New Roman"/>
                <w:color w:val="000000"/>
                <w:sz w:val="16"/>
                <w:szCs w:val="16"/>
              </w:rPr>
            </w:pPr>
            <w:ins w:id="135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CA3B012" w14:textId="77777777" w:rsidR="003C5718" w:rsidRPr="003C5718" w:rsidRDefault="003C5718" w:rsidP="003C5718">
            <w:pPr>
              <w:spacing w:after="0" w:line="240" w:lineRule="auto"/>
              <w:ind w:firstLine="0"/>
              <w:jc w:val="center"/>
              <w:rPr>
                <w:ins w:id="1358" w:author="Wiegman, Adrian - ARS" w:date="2022-08-04T14:58:00Z"/>
                <w:rFonts w:eastAsia="Times New Roman" w:cs="Times New Roman"/>
                <w:color w:val="000000"/>
                <w:sz w:val="16"/>
                <w:szCs w:val="16"/>
              </w:rPr>
            </w:pPr>
            <w:ins w:id="1359" w:author="Wiegman, Adrian - ARS" w:date="2022-08-04T14:58:00Z">
              <w:r w:rsidRPr="003C5718">
                <w:rPr>
                  <w:rFonts w:eastAsia="Times New Roman" w:cs="Times New Roman"/>
                  <w:color w:val="000000"/>
                  <w:sz w:val="16"/>
                  <w:szCs w:val="16"/>
                </w:rPr>
                <w:t>0.38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EA661DA" w14:textId="77777777" w:rsidR="003C5718" w:rsidRPr="003C5718" w:rsidRDefault="003C5718" w:rsidP="003C5718">
            <w:pPr>
              <w:spacing w:after="0" w:line="240" w:lineRule="auto"/>
              <w:ind w:firstLine="0"/>
              <w:jc w:val="center"/>
              <w:rPr>
                <w:ins w:id="1360" w:author="Wiegman, Adrian - ARS" w:date="2022-08-04T14:58:00Z"/>
                <w:rFonts w:eastAsia="Times New Roman" w:cs="Times New Roman"/>
                <w:color w:val="000000"/>
                <w:sz w:val="16"/>
                <w:szCs w:val="16"/>
              </w:rPr>
            </w:pPr>
            <w:ins w:id="136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5004D4B1" w14:textId="77777777" w:rsidR="003C5718" w:rsidRPr="003C5718" w:rsidRDefault="003C5718" w:rsidP="003C5718">
            <w:pPr>
              <w:spacing w:after="0" w:line="240" w:lineRule="auto"/>
              <w:ind w:firstLine="0"/>
              <w:jc w:val="center"/>
              <w:rPr>
                <w:ins w:id="1362" w:author="Wiegman, Adrian - ARS" w:date="2022-08-04T14:58:00Z"/>
                <w:rFonts w:eastAsia="Times New Roman" w:cs="Times New Roman"/>
                <w:color w:val="000000"/>
                <w:sz w:val="16"/>
                <w:szCs w:val="16"/>
              </w:rPr>
            </w:pPr>
            <w:ins w:id="136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46064BD" w14:textId="77777777" w:rsidR="003C5718" w:rsidRPr="003C5718" w:rsidRDefault="003C5718" w:rsidP="003C5718">
            <w:pPr>
              <w:spacing w:after="0" w:line="240" w:lineRule="auto"/>
              <w:ind w:firstLine="0"/>
              <w:jc w:val="center"/>
              <w:rPr>
                <w:ins w:id="1364" w:author="Wiegman, Adrian - ARS" w:date="2022-08-04T14:58:00Z"/>
                <w:rFonts w:eastAsia="Times New Roman" w:cs="Times New Roman"/>
                <w:color w:val="000000"/>
                <w:sz w:val="16"/>
                <w:szCs w:val="16"/>
              </w:rPr>
            </w:pPr>
            <w:ins w:id="1365"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610589B7" w14:textId="77777777" w:rsidR="003C5718" w:rsidRPr="003C5718" w:rsidRDefault="003C5718" w:rsidP="003C5718">
            <w:pPr>
              <w:spacing w:after="0" w:line="240" w:lineRule="auto"/>
              <w:ind w:firstLine="0"/>
              <w:jc w:val="center"/>
              <w:rPr>
                <w:ins w:id="1366" w:author="Wiegman, Adrian - ARS" w:date="2022-08-04T14:58:00Z"/>
                <w:rFonts w:eastAsia="Times New Roman" w:cs="Times New Roman"/>
                <w:color w:val="000000"/>
                <w:sz w:val="16"/>
                <w:szCs w:val="16"/>
              </w:rPr>
            </w:pPr>
            <w:ins w:id="136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C811044" w14:textId="77777777" w:rsidR="003C5718" w:rsidRPr="003C5718" w:rsidRDefault="003C5718" w:rsidP="003C5718">
            <w:pPr>
              <w:spacing w:after="0" w:line="240" w:lineRule="auto"/>
              <w:ind w:firstLine="0"/>
              <w:jc w:val="center"/>
              <w:rPr>
                <w:ins w:id="1368" w:author="Wiegman, Adrian - ARS" w:date="2022-08-04T14:58:00Z"/>
                <w:rFonts w:eastAsia="Times New Roman" w:cs="Times New Roman"/>
                <w:color w:val="000000"/>
                <w:sz w:val="16"/>
                <w:szCs w:val="16"/>
              </w:rPr>
            </w:pPr>
            <w:ins w:id="1369"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E59D1EC" w14:textId="77777777" w:rsidR="003C5718" w:rsidRPr="003C5718" w:rsidRDefault="003C5718" w:rsidP="003C5718">
            <w:pPr>
              <w:spacing w:after="0" w:line="240" w:lineRule="auto"/>
              <w:ind w:firstLine="0"/>
              <w:jc w:val="center"/>
              <w:rPr>
                <w:ins w:id="1370" w:author="Wiegman, Adrian - ARS" w:date="2022-08-04T14:58:00Z"/>
                <w:rFonts w:eastAsia="Times New Roman" w:cs="Times New Roman"/>
                <w:color w:val="000000"/>
                <w:sz w:val="16"/>
                <w:szCs w:val="16"/>
              </w:rPr>
            </w:pPr>
            <w:ins w:id="1371"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6D7470B" w14:textId="77777777" w:rsidR="003C5718" w:rsidRPr="003C5718" w:rsidRDefault="003C5718" w:rsidP="003C5718">
            <w:pPr>
              <w:spacing w:after="0" w:line="240" w:lineRule="auto"/>
              <w:ind w:firstLine="0"/>
              <w:jc w:val="center"/>
              <w:rPr>
                <w:ins w:id="1372" w:author="Wiegman, Adrian - ARS" w:date="2022-08-04T14:58:00Z"/>
                <w:rFonts w:eastAsia="Times New Roman" w:cs="Times New Roman"/>
                <w:color w:val="000000"/>
                <w:sz w:val="16"/>
                <w:szCs w:val="16"/>
              </w:rPr>
            </w:pPr>
            <w:ins w:id="1373"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BCD31AA" w14:textId="77777777" w:rsidR="003C5718" w:rsidRPr="003C5718" w:rsidRDefault="003C5718" w:rsidP="003C5718">
            <w:pPr>
              <w:spacing w:after="0" w:line="240" w:lineRule="auto"/>
              <w:ind w:firstLine="0"/>
              <w:jc w:val="center"/>
              <w:rPr>
                <w:ins w:id="1374" w:author="Wiegman, Adrian - ARS" w:date="2022-08-04T14:58:00Z"/>
                <w:rFonts w:eastAsia="Times New Roman" w:cs="Times New Roman"/>
                <w:color w:val="000000"/>
                <w:sz w:val="16"/>
                <w:szCs w:val="16"/>
              </w:rPr>
            </w:pPr>
            <w:ins w:id="137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9F6F0DE" w14:textId="77777777" w:rsidR="003C5718" w:rsidRPr="003C5718" w:rsidRDefault="003C5718" w:rsidP="003C5718">
            <w:pPr>
              <w:spacing w:after="0" w:line="240" w:lineRule="auto"/>
              <w:ind w:firstLine="0"/>
              <w:jc w:val="center"/>
              <w:rPr>
                <w:ins w:id="1376" w:author="Wiegman, Adrian - ARS" w:date="2022-08-04T14:58:00Z"/>
                <w:rFonts w:eastAsia="Times New Roman" w:cs="Times New Roman"/>
                <w:color w:val="000000"/>
                <w:sz w:val="16"/>
                <w:szCs w:val="16"/>
              </w:rPr>
            </w:pPr>
            <w:ins w:id="137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18351A2" w14:textId="77777777" w:rsidR="003C5718" w:rsidRPr="003C5718" w:rsidRDefault="003C5718" w:rsidP="003C5718">
            <w:pPr>
              <w:spacing w:after="0" w:line="240" w:lineRule="auto"/>
              <w:ind w:firstLine="0"/>
              <w:jc w:val="center"/>
              <w:rPr>
                <w:ins w:id="1378" w:author="Wiegman, Adrian - ARS" w:date="2022-08-04T14:58:00Z"/>
                <w:rFonts w:eastAsia="Times New Roman" w:cs="Times New Roman"/>
                <w:color w:val="000000"/>
                <w:sz w:val="16"/>
                <w:szCs w:val="16"/>
              </w:rPr>
            </w:pPr>
            <w:ins w:id="1379"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55DF9DA6" w14:textId="77777777" w:rsidR="003C5718" w:rsidRPr="003C5718" w:rsidRDefault="003C5718" w:rsidP="003C5718">
            <w:pPr>
              <w:spacing w:after="0" w:line="240" w:lineRule="auto"/>
              <w:ind w:firstLine="0"/>
              <w:jc w:val="center"/>
              <w:rPr>
                <w:ins w:id="1380" w:author="Wiegman, Adrian - ARS" w:date="2022-08-04T14:58:00Z"/>
                <w:rFonts w:eastAsia="Times New Roman" w:cs="Times New Roman"/>
                <w:color w:val="000000"/>
                <w:sz w:val="16"/>
                <w:szCs w:val="16"/>
              </w:rPr>
            </w:pPr>
            <w:ins w:id="1381" w:author="Wiegman, Adrian - ARS" w:date="2022-08-04T14:58:00Z">
              <w:r w:rsidRPr="003C5718">
                <w:rPr>
                  <w:rFonts w:eastAsia="Times New Roman" w:cs="Times New Roman"/>
                  <w:color w:val="000000"/>
                  <w:sz w:val="16"/>
                  <w:szCs w:val="16"/>
                </w:rPr>
                <w:t>**</w:t>
              </w:r>
            </w:ins>
          </w:p>
        </w:tc>
      </w:tr>
      <w:tr w:rsidR="003C5718" w:rsidRPr="003C5718" w14:paraId="56614EA4"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382"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3A9B948F" w14:textId="77777777" w:rsidR="003C5718" w:rsidRPr="003C5718" w:rsidRDefault="003C5718" w:rsidP="003C5718">
            <w:pPr>
              <w:spacing w:after="0" w:line="240" w:lineRule="auto"/>
              <w:ind w:firstLine="0"/>
              <w:jc w:val="center"/>
              <w:rPr>
                <w:ins w:id="1383" w:author="Wiegman, Adrian - ARS" w:date="2022-08-04T14:58:00Z"/>
                <w:rFonts w:eastAsia="Times New Roman" w:cs="Times New Roman"/>
                <w:b/>
                <w:bCs/>
                <w:color w:val="000000"/>
                <w:sz w:val="16"/>
                <w:szCs w:val="16"/>
              </w:rPr>
            </w:pPr>
            <w:ins w:id="1384" w:author="Wiegman, Adrian - ARS" w:date="2022-08-04T14:58:00Z">
              <w:r w:rsidRPr="003C5718">
                <w:rPr>
                  <w:rFonts w:eastAsia="Times New Roman" w:cs="Times New Roman"/>
                  <w:b/>
                  <w:bCs/>
                  <w:color w:val="000000"/>
                  <w:sz w:val="16"/>
                  <w:szCs w:val="16"/>
                </w:rPr>
                <w:t>HCl-Po</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D9F0365" w14:textId="77777777" w:rsidR="003C5718" w:rsidRPr="003C5718" w:rsidRDefault="003C5718" w:rsidP="003C5718">
            <w:pPr>
              <w:spacing w:after="0" w:line="240" w:lineRule="auto"/>
              <w:ind w:firstLine="0"/>
              <w:jc w:val="center"/>
              <w:rPr>
                <w:ins w:id="1385" w:author="Wiegman, Adrian - ARS" w:date="2022-08-04T14:58:00Z"/>
                <w:rFonts w:eastAsia="Times New Roman" w:cs="Times New Roman"/>
                <w:color w:val="000000"/>
                <w:sz w:val="16"/>
                <w:szCs w:val="16"/>
              </w:rPr>
            </w:pPr>
            <w:ins w:id="1386" w:author="Wiegman, Adrian - ARS" w:date="2022-08-04T14:58:00Z">
              <w:r w:rsidRPr="003C5718">
                <w:rPr>
                  <w:rFonts w:eastAsia="Times New Roman" w:cs="Times New Roman"/>
                  <w:color w:val="000000"/>
                  <w:sz w:val="16"/>
                  <w:szCs w:val="16"/>
                </w:rPr>
                <w:t>-0.48</w:t>
              </w:r>
            </w:ins>
          </w:p>
        </w:tc>
        <w:tc>
          <w:tcPr>
            <w:tcW w:w="600" w:type="dxa"/>
            <w:tcBorders>
              <w:top w:val="nil"/>
              <w:left w:val="nil"/>
              <w:bottom w:val="single" w:sz="4" w:space="0" w:color="auto"/>
              <w:right w:val="single" w:sz="4" w:space="0" w:color="auto"/>
            </w:tcBorders>
            <w:shd w:val="clear" w:color="auto" w:fill="auto"/>
            <w:vAlign w:val="center"/>
            <w:hideMark/>
          </w:tcPr>
          <w:p w14:paraId="5852248A" w14:textId="77777777" w:rsidR="003C5718" w:rsidRPr="003C5718" w:rsidRDefault="003C5718" w:rsidP="003C5718">
            <w:pPr>
              <w:spacing w:after="0" w:line="240" w:lineRule="auto"/>
              <w:ind w:firstLine="0"/>
              <w:jc w:val="center"/>
              <w:rPr>
                <w:ins w:id="1387" w:author="Wiegman, Adrian - ARS" w:date="2022-08-04T14:58:00Z"/>
                <w:rFonts w:eastAsia="Times New Roman" w:cs="Times New Roman"/>
                <w:color w:val="000000"/>
                <w:sz w:val="16"/>
                <w:szCs w:val="16"/>
              </w:rPr>
            </w:pPr>
            <w:ins w:id="1388" w:author="Wiegman, Adrian - ARS" w:date="2022-08-04T14:58:00Z">
              <w:r w:rsidRPr="003C5718">
                <w:rPr>
                  <w:rFonts w:eastAsia="Times New Roman" w:cs="Times New Roman"/>
                  <w:color w:val="000000"/>
                  <w:sz w:val="16"/>
                  <w:szCs w:val="16"/>
                </w:rPr>
                <w:t>0.43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2509CDF" w14:textId="77777777" w:rsidR="003C5718" w:rsidRPr="003C5718" w:rsidRDefault="003C5718" w:rsidP="003C5718">
            <w:pPr>
              <w:spacing w:after="0" w:line="240" w:lineRule="auto"/>
              <w:ind w:firstLine="0"/>
              <w:jc w:val="center"/>
              <w:rPr>
                <w:ins w:id="1389" w:author="Wiegman, Adrian - ARS" w:date="2022-08-04T14:58:00Z"/>
                <w:rFonts w:eastAsia="Times New Roman" w:cs="Times New Roman"/>
                <w:color w:val="000000"/>
                <w:sz w:val="16"/>
                <w:szCs w:val="16"/>
              </w:rPr>
            </w:pPr>
            <w:ins w:id="1390" w:author="Wiegman, Adrian - ARS" w:date="2022-08-04T14:58:00Z">
              <w:r w:rsidRPr="003C5718">
                <w:rPr>
                  <w:rFonts w:eastAsia="Times New Roman" w:cs="Times New Roman"/>
                  <w:color w:val="000000"/>
                  <w:sz w:val="16"/>
                  <w:szCs w:val="16"/>
                </w:rPr>
                <w:t>-0.81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99EEF94" w14:textId="77777777" w:rsidR="003C5718" w:rsidRPr="003C5718" w:rsidRDefault="003C5718" w:rsidP="003C5718">
            <w:pPr>
              <w:spacing w:after="0" w:line="240" w:lineRule="auto"/>
              <w:ind w:firstLine="0"/>
              <w:jc w:val="center"/>
              <w:rPr>
                <w:ins w:id="1391" w:author="Wiegman, Adrian - ARS" w:date="2022-08-04T14:58:00Z"/>
                <w:rFonts w:eastAsia="Times New Roman" w:cs="Times New Roman"/>
                <w:color w:val="000000"/>
                <w:sz w:val="16"/>
                <w:szCs w:val="16"/>
              </w:rPr>
            </w:pPr>
            <w:ins w:id="1392" w:author="Wiegman, Adrian - ARS" w:date="2022-08-04T14:58:00Z">
              <w:r w:rsidRPr="003C5718">
                <w:rPr>
                  <w:rFonts w:eastAsia="Times New Roman" w:cs="Times New Roman"/>
                  <w:color w:val="000000"/>
                  <w:sz w:val="16"/>
                  <w:szCs w:val="16"/>
                </w:rPr>
                <w:t>0.69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159CF10" w14:textId="77777777" w:rsidR="003C5718" w:rsidRPr="003C5718" w:rsidRDefault="003C5718" w:rsidP="003C5718">
            <w:pPr>
              <w:spacing w:after="0" w:line="240" w:lineRule="auto"/>
              <w:ind w:firstLine="0"/>
              <w:jc w:val="center"/>
              <w:rPr>
                <w:ins w:id="1393" w:author="Wiegman, Adrian - ARS" w:date="2022-08-04T14:58:00Z"/>
                <w:rFonts w:eastAsia="Times New Roman" w:cs="Times New Roman"/>
                <w:color w:val="000000"/>
                <w:sz w:val="16"/>
                <w:szCs w:val="16"/>
              </w:rPr>
            </w:pPr>
            <w:ins w:id="1394" w:author="Wiegman, Adrian - ARS" w:date="2022-08-04T14:58:00Z">
              <w:r w:rsidRPr="003C5718">
                <w:rPr>
                  <w:rFonts w:eastAsia="Times New Roman" w:cs="Times New Roman"/>
                  <w:color w:val="000000"/>
                  <w:sz w:val="16"/>
                  <w:szCs w:val="16"/>
                </w:rPr>
                <w:t>0.58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D6991E6" w14:textId="77777777" w:rsidR="003C5718" w:rsidRPr="003C5718" w:rsidRDefault="003C5718" w:rsidP="003C5718">
            <w:pPr>
              <w:spacing w:after="0" w:line="240" w:lineRule="auto"/>
              <w:ind w:firstLine="0"/>
              <w:jc w:val="center"/>
              <w:rPr>
                <w:ins w:id="1395" w:author="Wiegman, Adrian - ARS" w:date="2022-08-04T14:58:00Z"/>
                <w:rFonts w:eastAsia="Times New Roman" w:cs="Times New Roman"/>
                <w:color w:val="000000"/>
                <w:sz w:val="16"/>
                <w:szCs w:val="16"/>
              </w:rPr>
            </w:pPr>
            <w:ins w:id="1396" w:author="Wiegman, Adrian - ARS" w:date="2022-08-04T14:58:00Z">
              <w:r w:rsidRPr="003C5718">
                <w:rPr>
                  <w:rFonts w:eastAsia="Times New Roman" w:cs="Times New Roman"/>
                  <w:color w:val="000000"/>
                  <w:sz w:val="16"/>
                  <w:szCs w:val="16"/>
                </w:rPr>
                <w:t>0.76</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60EEC68" w14:textId="77777777" w:rsidR="003C5718" w:rsidRPr="003C5718" w:rsidRDefault="003C5718" w:rsidP="003C5718">
            <w:pPr>
              <w:spacing w:after="0" w:line="240" w:lineRule="auto"/>
              <w:ind w:firstLine="0"/>
              <w:jc w:val="center"/>
              <w:rPr>
                <w:ins w:id="1397" w:author="Wiegman, Adrian - ARS" w:date="2022-08-04T14:58:00Z"/>
                <w:rFonts w:eastAsia="Times New Roman" w:cs="Times New Roman"/>
                <w:color w:val="000000"/>
                <w:sz w:val="16"/>
                <w:szCs w:val="16"/>
              </w:rPr>
            </w:pPr>
            <w:ins w:id="1398" w:author="Wiegman, Adrian - ARS" w:date="2022-08-04T14:58:00Z">
              <w:r w:rsidRPr="003C5718">
                <w:rPr>
                  <w:rFonts w:eastAsia="Times New Roman" w:cs="Times New Roman"/>
                  <w:color w:val="000000"/>
                  <w:sz w:val="16"/>
                  <w:szCs w:val="16"/>
                </w:rPr>
                <w:t>-0.76</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5905967" w14:textId="77777777" w:rsidR="003C5718" w:rsidRPr="003C5718" w:rsidRDefault="003C5718" w:rsidP="003C5718">
            <w:pPr>
              <w:spacing w:after="0" w:line="240" w:lineRule="auto"/>
              <w:ind w:firstLine="0"/>
              <w:jc w:val="center"/>
              <w:rPr>
                <w:ins w:id="1399" w:author="Wiegman, Adrian - ARS" w:date="2022-08-04T14:58:00Z"/>
                <w:rFonts w:eastAsia="Times New Roman" w:cs="Times New Roman"/>
                <w:color w:val="000000"/>
                <w:sz w:val="16"/>
                <w:szCs w:val="16"/>
              </w:rPr>
            </w:pPr>
            <w:ins w:id="1400" w:author="Wiegman, Adrian - ARS" w:date="2022-08-04T14:58:00Z">
              <w:r w:rsidRPr="003C5718">
                <w:rPr>
                  <w:rFonts w:eastAsia="Times New Roman" w:cs="Times New Roman"/>
                  <w:color w:val="000000"/>
                  <w:sz w:val="16"/>
                  <w:szCs w:val="16"/>
                </w:rPr>
                <w:t>0.77</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DC29590" w14:textId="77777777" w:rsidR="003C5718" w:rsidRPr="003C5718" w:rsidRDefault="003C5718" w:rsidP="003C5718">
            <w:pPr>
              <w:spacing w:after="0" w:line="240" w:lineRule="auto"/>
              <w:ind w:firstLine="0"/>
              <w:jc w:val="center"/>
              <w:rPr>
                <w:ins w:id="1401" w:author="Wiegman, Adrian - ARS" w:date="2022-08-04T14:58:00Z"/>
                <w:rFonts w:eastAsia="Times New Roman" w:cs="Times New Roman"/>
                <w:color w:val="000000"/>
                <w:sz w:val="16"/>
                <w:szCs w:val="16"/>
              </w:rPr>
            </w:pPr>
            <w:ins w:id="140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CF0AAA7" w14:textId="77777777" w:rsidR="003C5718" w:rsidRPr="003C5718" w:rsidRDefault="003C5718" w:rsidP="003C5718">
            <w:pPr>
              <w:spacing w:after="0" w:line="240" w:lineRule="auto"/>
              <w:ind w:firstLine="0"/>
              <w:jc w:val="center"/>
              <w:rPr>
                <w:ins w:id="1403" w:author="Wiegman, Adrian - ARS" w:date="2022-08-04T14:58:00Z"/>
                <w:rFonts w:eastAsia="Times New Roman" w:cs="Times New Roman"/>
                <w:color w:val="000000"/>
                <w:sz w:val="16"/>
                <w:szCs w:val="16"/>
              </w:rPr>
            </w:pPr>
            <w:ins w:id="1404" w:author="Wiegman, Adrian - ARS" w:date="2022-08-04T14:58:00Z">
              <w:r w:rsidRPr="003C5718">
                <w:rPr>
                  <w:rFonts w:eastAsia="Times New Roman" w:cs="Times New Roman"/>
                  <w:color w:val="000000"/>
                  <w:sz w:val="16"/>
                  <w:szCs w:val="16"/>
                </w:rPr>
                <w:t>-0.49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7CF8D87" w14:textId="77777777" w:rsidR="003C5718" w:rsidRPr="003C5718" w:rsidRDefault="003C5718" w:rsidP="003C5718">
            <w:pPr>
              <w:spacing w:after="0" w:line="240" w:lineRule="auto"/>
              <w:ind w:firstLine="0"/>
              <w:jc w:val="center"/>
              <w:rPr>
                <w:ins w:id="1405" w:author="Wiegman, Adrian - ARS" w:date="2022-08-04T14:58:00Z"/>
                <w:rFonts w:eastAsia="Times New Roman" w:cs="Times New Roman"/>
                <w:color w:val="000000"/>
                <w:sz w:val="16"/>
                <w:szCs w:val="16"/>
              </w:rPr>
            </w:pPr>
            <w:ins w:id="1406" w:author="Wiegman, Adrian - ARS" w:date="2022-08-04T14:58:00Z">
              <w:r w:rsidRPr="003C5718">
                <w:rPr>
                  <w:rFonts w:eastAsia="Times New Roman" w:cs="Times New Roman"/>
                  <w:color w:val="000000"/>
                  <w:sz w:val="16"/>
                  <w:szCs w:val="16"/>
                </w:rPr>
                <w:t>0.55</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60754B1C" w14:textId="77777777" w:rsidR="003C5718" w:rsidRPr="003C5718" w:rsidRDefault="003C5718" w:rsidP="003C5718">
            <w:pPr>
              <w:spacing w:after="0" w:line="240" w:lineRule="auto"/>
              <w:ind w:firstLine="0"/>
              <w:jc w:val="center"/>
              <w:rPr>
                <w:ins w:id="1407" w:author="Wiegman, Adrian - ARS" w:date="2022-08-04T14:58:00Z"/>
                <w:rFonts w:eastAsia="Times New Roman" w:cs="Times New Roman"/>
                <w:color w:val="000000"/>
                <w:sz w:val="16"/>
                <w:szCs w:val="16"/>
              </w:rPr>
            </w:pPr>
            <w:ins w:id="1408"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0ECF4D90" w14:textId="77777777" w:rsidR="003C5718" w:rsidRPr="003C5718" w:rsidRDefault="003C5718" w:rsidP="003C5718">
            <w:pPr>
              <w:spacing w:after="0" w:line="240" w:lineRule="auto"/>
              <w:ind w:firstLine="0"/>
              <w:jc w:val="center"/>
              <w:rPr>
                <w:ins w:id="1409" w:author="Wiegman, Adrian - ARS" w:date="2022-08-04T14:58:00Z"/>
                <w:rFonts w:eastAsia="Times New Roman" w:cs="Times New Roman"/>
                <w:color w:val="000000"/>
                <w:sz w:val="16"/>
                <w:szCs w:val="16"/>
              </w:rPr>
            </w:pPr>
            <w:ins w:id="1410"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1DF3F5D" w14:textId="77777777" w:rsidR="003C5718" w:rsidRPr="003C5718" w:rsidRDefault="003C5718" w:rsidP="003C5718">
            <w:pPr>
              <w:spacing w:after="0" w:line="240" w:lineRule="auto"/>
              <w:ind w:firstLine="0"/>
              <w:jc w:val="center"/>
              <w:rPr>
                <w:ins w:id="1411" w:author="Wiegman, Adrian - ARS" w:date="2022-08-04T14:58:00Z"/>
                <w:rFonts w:eastAsia="Times New Roman" w:cs="Times New Roman"/>
                <w:color w:val="000000"/>
                <w:sz w:val="16"/>
                <w:szCs w:val="16"/>
              </w:rPr>
            </w:pPr>
            <w:ins w:id="141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C8EB983" w14:textId="77777777" w:rsidR="003C5718" w:rsidRPr="003C5718" w:rsidRDefault="003C5718" w:rsidP="003C5718">
            <w:pPr>
              <w:spacing w:after="0" w:line="240" w:lineRule="auto"/>
              <w:ind w:firstLine="0"/>
              <w:jc w:val="center"/>
              <w:rPr>
                <w:ins w:id="1413" w:author="Wiegman, Adrian - ARS" w:date="2022-08-04T14:58:00Z"/>
                <w:rFonts w:eastAsia="Times New Roman" w:cs="Times New Roman"/>
                <w:color w:val="000000"/>
                <w:sz w:val="16"/>
                <w:szCs w:val="16"/>
              </w:rPr>
            </w:pPr>
            <w:ins w:id="1414"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A6FB18D" w14:textId="77777777" w:rsidR="003C5718" w:rsidRPr="003C5718" w:rsidRDefault="003C5718" w:rsidP="003C5718">
            <w:pPr>
              <w:spacing w:after="0" w:line="240" w:lineRule="auto"/>
              <w:ind w:firstLine="0"/>
              <w:jc w:val="center"/>
              <w:rPr>
                <w:ins w:id="1415" w:author="Wiegman, Adrian - ARS" w:date="2022-08-04T14:58:00Z"/>
                <w:rFonts w:eastAsia="Times New Roman" w:cs="Times New Roman"/>
                <w:color w:val="000000"/>
                <w:sz w:val="16"/>
                <w:szCs w:val="16"/>
              </w:rPr>
            </w:pPr>
            <w:ins w:id="1416"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9FB5BB2" w14:textId="77777777" w:rsidR="003C5718" w:rsidRPr="003C5718" w:rsidRDefault="003C5718" w:rsidP="003C5718">
            <w:pPr>
              <w:spacing w:after="0" w:line="240" w:lineRule="auto"/>
              <w:ind w:firstLine="0"/>
              <w:jc w:val="center"/>
              <w:rPr>
                <w:ins w:id="1417" w:author="Wiegman, Adrian - ARS" w:date="2022-08-04T14:58:00Z"/>
                <w:rFonts w:eastAsia="Times New Roman" w:cs="Times New Roman"/>
                <w:color w:val="000000"/>
                <w:sz w:val="16"/>
                <w:szCs w:val="16"/>
              </w:rPr>
            </w:pPr>
            <w:ins w:id="1418"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AF97DAD" w14:textId="77777777" w:rsidR="003C5718" w:rsidRPr="003C5718" w:rsidRDefault="003C5718" w:rsidP="003C5718">
            <w:pPr>
              <w:spacing w:after="0" w:line="240" w:lineRule="auto"/>
              <w:ind w:firstLine="0"/>
              <w:jc w:val="center"/>
              <w:rPr>
                <w:ins w:id="1419" w:author="Wiegman, Adrian - ARS" w:date="2022-08-04T14:58:00Z"/>
                <w:rFonts w:eastAsia="Times New Roman" w:cs="Times New Roman"/>
                <w:color w:val="000000"/>
                <w:sz w:val="16"/>
                <w:szCs w:val="16"/>
              </w:rPr>
            </w:pPr>
            <w:ins w:id="142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05730A9" w14:textId="77777777" w:rsidR="003C5718" w:rsidRPr="003C5718" w:rsidRDefault="003C5718" w:rsidP="003C5718">
            <w:pPr>
              <w:spacing w:after="0" w:line="240" w:lineRule="auto"/>
              <w:ind w:firstLine="0"/>
              <w:jc w:val="center"/>
              <w:rPr>
                <w:ins w:id="1421" w:author="Wiegman, Adrian - ARS" w:date="2022-08-04T14:58:00Z"/>
                <w:rFonts w:eastAsia="Times New Roman" w:cs="Times New Roman"/>
                <w:color w:val="000000"/>
                <w:sz w:val="16"/>
                <w:szCs w:val="16"/>
              </w:rPr>
            </w:pPr>
            <w:ins w:id="1422"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6BF2A2ED" w14:textId="77777777" w:rsidR="003C5718" w:rsidRPr="003C5718" w:rsidRDefault="003C5718" w:rsidP="003C5718">
            <w:pPr>
              <w:spacing w:after="0" w:line="240" w:lineRule="auto"/>
              <w:ind w:firstLine="0"/>
              <w:jc w:val="center"/>
              <w:rPr>
                <w:ins w:id="1423" w:author="Wiegman, Adrian - ARS" w:date="2022-08-04T14:58:00Z"/>
                <w:rFonts w:eastAsia="Times New Roman" w:cs="Times New Roman"/>
                <w:color w:val="000000"/>
                <w:sz w:val="16"/>
                <w:szCs w:val="16"/>
              </w:rPr>
            </w:pPr>
            <w:ins w:id="1424" w:author="Wiegman, Adrian - ARS" w:date="2022-08-04T14:58:00Z">
              <w:r w:rsidRPr="003C5718">
                <w:rPr>
                  <w:rFonts w:eastAsia="Times New Roman" w:cs="Times New Roman"/>
                  <w:color w:val="000000"/>
                  <w:sz w:val="16"/>
                  <w:szCs w:val="16"/>
                </w:rPr>
                <w:t>***</w:t>
              </w:r>
            </w:ins>
          </w:p>
        </w:tc>
      </w:tr>
      <w:tr w:rsidR="003C5718" w:rsidRPr="003C5718" w14:paraId="0668E2E9"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425"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6E12BCD2" w14:textId="77777777" w:rsidR="003C5718" w:rsidRPr="003C5718" w:rsidRDefault="003C5718" w:rsidP="003C5718">
            <w:pPr>
              <w:spacing w:after="0" w:line="240" w:lineRule="auto"/>
              <w:ind w:firstLine="0"/>
              <w:jc w:val="center"/>
              <w:rPr>
                <w:ins w:id="1426" w:author="Wiegman, Adrian - ARS" w:date="2022-08-04T14:58:00Z"/>
                <w:rFonts w:eastAsia="Times New Roman" w:cs="Times New Roman"/>
                <w:b/>
                <w:bCs/>
                <w:color w:val="000000"/>
                <w:sz w:val="16"/>
                <w:szCs w:val="16"/>
              </w:rPr>
            </w:pPr>
            <w:ins w:id="1427" w:author="Wiegman, Adrian - ARS" w:date="2022-08-04T14:58:00Z">
              <w:r w:rsidRPr="003C5718">
                <w:rPr>
                  <w:rFonts w:eastAsia="Times New Roman" w:cs="Times New Roman"/>
                  <w:b/>
                  <w:bCs/>
                  <w:color w:val="000000"/>
                  <w:sz w:val="16"/>
                  <w:szCs w:val="16"/>
                </w:rPr>
                <w:t>HCl-[Pi:TP]</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FE2BCEC" w14:textId="77777777" w:rsidR="003C5718" w:rsidRPr="003C5718" w:rsidRDefault="003C5718" w:rsidP="003C5718">
            <w:pPr>
              <w:spacing w:after="0" w:line="240" w:lineRule="auto"/>
              <w:ind w:firstLine="0"/>
              <w:jc w:val="center"/>
              <w:rPr>
                <w:ins w:id="1428" w:author="Wiegman, Adrian - ARS" w:date="2022-08-04T14:58:00Z"/>
                <w:rFonts w:eastAsia="Times New Roman" w:cs="Times New Roman"/>
                <w:color w:val="000000"/>
                <w:sz w:val="16"/>
                <w:szCs w:val="16"/>
              </w:rPr>
            </w:pPr>
            <w:ins w:id="1429" w:author="Wiegman, Adrian - ARS" w:date="2022-08-04T14:58:00Z">
              <w:r w:rsidRPr="003C5718">
                <w:rPr>
                  <w:rFonts w:eastAsia="Times New Roman" w:cs="Times New Roman"/>
                  <w:color w:val="000000"/>
                  <w:sz w:val="16"/>
                  <w:szCs w:val="16"/>
                </w:rPr>
                <w:t>0.57</w:t>
              </w:r>
            </w:ins>
          </w:p>
        </w:tc>
        <w:tc>
          <w:tcPr>
            <w:tcW w:w="600" w:type="dxa"/>
            <w:tcBorders>
              <w:top w:val="nil"/>
              <w:left w:val="nil"/>
              <w:bottom w:val="single" w:sz="4" w:space="0" w:color="auto"/>
              <w:right w:val="single" w:sz="4" w:space="0" w:color="auto"/>
            </w:tcBorders>
            <w:shd w:val="clear" w:color="auto" w:fill="auto"/>
            <w:vAlign w:val="center"/>
            <w:hideMark/>
          </w:tcPr>
          <w:p w14:paraId="187694A9" w14:textId="77777777" w:rsidR="003C5718" w:rsidRPr="003C5718" w:rsidRDefault="003C5718" w:rsidP="003C5718">
            <w:pPr>
              <w:spacing w:after="0" w:line="240" w:lineRule="auto"/>
              <w:ind w:firstLine="0"/>
              <w:jc w:val="center"/>
              <w:rPr>
                <w:ins w:id="1430" w:author="Wiegman, Adrian - ARS" w:date="2022-08-04T14:58:00Z"/>
                <w:rFonts w:eastAsia="Times New Roman" w:cs="Times New Roman"/>
                <w:color w:val="000000"/>
                <w:sz w:val="16"/>
                <w:szCs w:val="16"/>
              </w:rPr>
            </w:pPr>
            <w:ins w:id="1431" w:author="Wiegman, Adrian - ARS" w:date="2022-08-04T14:58:00Z">
              <w:r w:rsidRPr="003C5718">
                <w:rPr>
                  <w:rFonts w:eastAsia="Times New Roman" w:cs="Times New Roman"/>
                  <w:color w:val="000000"/>
                  <w:sz w:val="16"/>
                  <w:szCs w:val="16"/>
                </w:rPr>
                <w:t>-0.51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831D297" w14:textId="77777777" w:rsidR="003C5718" w:rsidRPr="003C5718" w:rsidRDefault="003C5718" w:rsidP="003C5718">
            <w:pPr>
              <w:spacing w:after="0" w:line="240" w:lineRule="auto"/>
              <w:ind w:firstLine="0"/>
              <w:jc w:val="center"/>
              <w:rPr>
                <w:ins w:id="1432" w:author="Wiegman, Adrian - ARS" w:date="2022-08-04T14:58:00Z"/>
                <w:rFonts w:eastAsia="Times New Roman" w:cs="Times New Roman"/>
                <w:color w:val="000000"/>
                <w:sz w:val="16"/>
                <w:szCs w:val="16"/>
              </w:rPr>
            </w:pPr>
            <w:ins w:id="1433" w:author="Wiegman, Adrian - ARS" w:date="2022-08-04T14:58:00Z">
              <w:r w:rsidRPr="003C5718">
                <w:rPr>
                  <w:rFonts w:eastAsia="Times New Roman" w:cs="Times New Roman"/>
                  <w:color w:val="000000"/>
                  <w:sz w:val="16"/>
                  <w:szCs w:val="16"/>
                </w:rPr>
                <w:t>0.60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A68B15D" w14:textId="77777777" w:rsidR="003C5718" w:rsidRPr="003C5718" w:rsidRDefault="003C5718" w:rsidP="003C5718">
            <w:pPr>
              <w:spacing w:after="0" w:line="240" w:lineRule="auto"/>
              <w:ind w:firstLine="0"/>
              <w:jc w:val="center"/>
              <w:rPr>
                <w:ins w:id="1434" w:author="Wiegman, Adrian - ARS" w:date="2022-08-04T14:58:00Z"/>
                <w:rFonts w:eastAsia="Times New Roman" w:cs="Times New Roman"/>
                <w:color w:val="000000"/>
                <w:sz w:val="16"/>
                <w:szCs w:val="16"/>
              </w:rPr>
            </w:pPr>
            <w:ins w:id="1435" w:author="Wiegman, Adrian - ARS" w:date="2022-08-04T14:58:00Z">
              <w:r w:rsidRPr="003C5718">
                <w:rPr>
                  <w:rFonts w:eastAsia="Times New Roman" w:cs="Times New Roman"/>
                  <w:color w:val="000000"/>
                  <w:sz w:val="16"/>
                  <w:szCs w:val="16"/>
                </w:rPr>
                <w:t>-0.61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D6913B4" w14:textId="77777777" w:rsidR="003C5718" w:rsidRPr="003C5718" w:rsidRDefault="003C5718" w:rsidP="003C5718">
            <w:pPr>
              <w:spacing w:after="0" w:line="240" w:lineRule="auto"/>
              <w:ind w:firstLine="0"/>
              <w:jc w:val="center"/>
              <w:rPr>
                <w:ins w:id="1436" w:author="Wiegman, Adrian - ARS" w:date="2022-08-04T14:58:00Z"/>
                <w:rFonts w:eastAsia="Times New Roman" w:cs="Times New Roman"/>
                <w:color w:val="000000"/>
                <w:sz w:val="16"/>
                <w:szCs w:val="16"/>
              </w:rPr>
            </w:pPr>
            <w:ins w:id="1437" w:author="Wiegman, Adrian - ARS" w:date="2022-08-04T14:58:00Z">
              <w:r w:rsidRPr="003C5718">
                <w:rPr>
                  <w:rFonts w:eastAsia="Times New Roman" w:cs="Times New Roman"/>
                  <w:color w:val="000000"/>
                  <w:sz w:val="16"/>
                  <w:szCs w:val="16"/>
                </w:rPr>
                <w:t>-0.54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325AED7" w14:textId="77777777" w:rsidR="003C5718" w:rsidRPr="003C5718" w:rsidRDefault="003C5718" w:rsidP="003C5718">
            <w:pPr>
              <w:spacing w:after="0" w:line="240" w:lineRule="auto"/>
              <w:ind w:firstLine="0"/>
              <w:jc w:val="center"/>
              <w:rPr>
                <w:ins w:id="1438" w:author="Wiegman, Adrian - ARS" w:date="2022-08-04T14:58:00Z"/>
                <w:rFonts w:eastAsia="Times New Roman" w:cs="Times New Roman"/>
                <w:color w:val="000000"/>
                <w:sz w:val="16"/>
                <w:szCs w:val="16"/>
              </w:rPr>
            </w:pPr>
            <w:ins w:id="1439" w:author="Wiegman, Adrian - ARS" w:date="2022-08-04T14:58:00Z">
              <w:r w:rsidRPr="003C5718">
                <w:rPr>
                  <w:rFonts w:eastAsia="Times New Roman" w:cs="Times New Roman"/>
                  <w:color w:val="000000"/>
                  <w:sz w:val="16"/>
                  <w:szCs w:val="16"/>
                </w:rPr>
                <w:t>-0.80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7B14EC3" w14:textId="77777777" w:rsidR="003C5718" w:rsidRPr="003C5718" w:rsidRDefault="003C5718" w:rsidP="003C5718">
            <w:pPr>
              <w:spacing w:after="0" w:line="240" w:lineRule="auto"/>
              <w:ind w:firstLine="0"/>
              <w:jc w:val="center"/>
              <w:rPr>
                <w:ins w:id="1440" w:author="Wiegman, Adrian - ARS" w:date="2022-08-04T14:58:00Z"/>
                <w:rFonts w:eastAsia="Times New Roman" w:cs="Times New Roman"/>
                <w:color w:val="000000"/>
                <w:sz w:val="16"/>
                <w:szCs w:val="16"/>
              </w:rPr>
            </w:pPr>
            <w:ins w:id="1441" w:author="Wiegman, Adrian - ARS" w:date="2022-08-04T14:58:00Z">
              <w:r w:rsidRPr="003C5718">
                <w:rPr>
                  <w:rFonts w:eastAsia="Times New Roman" w:cs="Times New Roman"/>
                  <w:color w:val="000000"/>
                  <w:sz w:val="16"/>
                  <w:szCs w:val="16"/>
                </w:rPr>
                <w:t>0.82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82774D0" w14:textId="77777777" w:rsidR="003C5718" w:rsidRPr="003C5718" w:rsidRDefault="003C5718" w:rsidP="003C5718">
            <w:pPr>
              <w:spacing w:after="0" w:line="240" w:lineRule="auto"/>
              <w:ind w:firstLine="0"/>
              <w:jc w:val="center"/>
              <w:rPr>
                <w:ins w:id="1442" w:author="Wiegman, Adrian - ARS" w:date="2022-08-04T14:58:00Z"/>
                <w:rFonts w:eastAsia="Times New Roman" w:cs="Times New Roman"/>
                <w:color w:val="000000"/>
                <w:sz w:val="16"/>
                <w:szCs w:val="16"/>
              </w:rPr>
            </w:pPr>
            <w:ins w:id="1443" w:author="Wiegman, Adrian - ARS" w:date="2022-08-04T14:58:00Z">
              <w:r w:rsidRPr="003C5718">
                <w:rPr>
                  <w:rFonts w:eastAsia="Times New Roman" w:cs="Times New Roman"/>
                  <w:color w:val="000000"/>
                  <w:sz w:val="16"/>
                  <w:szCs w:val="16"/>
                </w:rPr>
                <w:t>-0.81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CB957EF" w14:textId="77777777" w:rsidR="003C5718" w:rsidRPr="003C5718" w:rsidRDefault="003C5718" w:rsidP="003C5718">
            <w:pPr>
              <w:spacing w:after="0" w:line="240" w:lineRule="auto"/>
              <w:ind w:firstLine="0"/>
              <w:jc w:val="center"/>
              <w:rPr>
                <w:ins w:id="1444" w:author="Wiegman, Adrian - ARS" w:date="2022-08-04T14:58:00Z"/>
                <w:rFonts w:eastAsia="Times New Roman" w:cs="Times New Roman"/>
                <w:color w:val="000000"/>
                <w:sz w:val="16"/>
                <w:szCs w:val="16"/>
              </w:rPr>
            </w:pPr>
            <w:ins w:id="1445" w:author="Wiegman, Adrian - ARS" w:date="2022-08-04T14:58:00Z">
              <w:r w:rsidRPr="003C5718">
                <w:rPr>
                  <w:rFonts w:eastAsia="Times New Roman" w:cs="Times New Roman"/>
                  <w:color w:val="000000"/>
                  <w:sz w:val="16"/>
                  <w:szCs w:val="16"/>
                </w:rPr>
                <w:t>0.40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D6F35C8" w14:textId="77777777" w:rsidR="003C5718" w:rsidRPr="003C5718" w:rsidRDefault="003C5718" w:rsidP="003C5718">
            <w:pPr>
              <w:spacing w:after="0" w:line="240" w:lineRule="auto"/>
              <w:ind w:firstLine="0"/>
              <w:jc w:val="center"/>
              <w:rPr>
                <w:ins w:id="1446" w:author="Wiegman, Adrian - ARS" w:date="2022-08-04T14:58:00Z"/>
                <w:rFonts w:eastAsia="Times New Roman" w:cs="Times New Roman"/>
                <w:color w:val="000000"/>
                <w:sz w:val="16"/>
                <w:szCs w:val="16"/>
              </w:rPr>
            </w:pPr>
            <w:ins w:id="1447" w:author="Wiegman, Adrian - ARS" w:date="2022-08-04T14:58:00Z">
              <w:r w:rsidRPr="003C5718">
                <w:rPr>
                  <w:rFonts w:eastAsia="Times New Roman" w:cs="Times New Roman"/>
                  <w:color w:val="000000"/>
                  <w:sz w:val="16"/>
                  <w:szCs w:val="16"/>
                </w:rPr>
                <w:t>0.83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E6EF7D8" w14:textId="77777777" w:rsidR="003C5718" w:rsidRPr="003C5718" w:rsidRDefault="003C5718" w:rsidP="003C5718">
            <w:pPr>
              <w:spacing w:after="0" w:line="240" w:lineRule="auto"/>
              <w:ind w:firstLine="0"/>
              <w:jc w:val="center"/>
              <w:rPr>
                <w:ins w:id="1448" w:author="Wiegman, Adrian - ARS" w:date="2022-08-04T14:58:00Z"/>
                <w:rFonts w:eastAsia="Times New Roman" w:cs="Times New Roman"/>
                <w:color w:val="000000"/>
                <w:sz w:val="16"/>
                <w:szCs w:val="16"/>
              </w:rPr>
            </w:pPr>
            <w:ins w:id="1449"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2271089" w14:textId="77777777" w:rsidR="003C5718" w:rsidRPr="003C5718" w:rsidRDefault="003C5718" w:rsidP="003C5718">
            <w:pPr>
              <w:spacing w:after="0" w:line="240" w:lineRule="auto"/>
              <w:ind w:firstLine="0"/>
              <w:jc w:val="center"/>
              <w:rPr>
                <w:ins w:id="1450" w:author="Wiegman, Adrian - ARS" w:date="2022-08-04T14:58:00Z"/>
                <w:rFonts w:eastAsia="Times New Roman" w:cs="Times New Roman"/>
                <w:color w:val="000000"/>
                <w:sz w:val="16"/>
                <w:szCs w:val="16"/>
              </w:rPr>
            </w:pPr>
            <w:ins w:id="1451" w:author="Wiegman, Adrian - ARS" w:date="2022-08-04T14:58:00Z">
              <w:r w:rsidRPr="003C5718">
                <w:rPr>
                  <w:rFonts w:eastAsia="Times New Roman" w:cs="Times New Roman"/>
                  <w:color w:val="000000"/>
                  <w:sz w:val="16"/>
                  <w:szCs w:val="16"/>
                </w:rPr>
                <w:t>-0.85</w:t>
              </w:r>
            </w:ins>
          </w:p>
        </w:tc>
        <w:tc>
          <w:tcPr>
            <w:tcW w:w="600" w:type="dxa"/>
            <w:tcBorders>
              <w:top w:val="nil"/>
              <w:left w:val="nil"/>
              <w:bottom w:val="single" w:sz="4" w:space="0" w:color="auto"/>
              <w:right w:val="single" w:sz="4" w:space="0" w:color="auto"/>
            </w:tcBorders>
            <w:shd w:val="clear" w:color="000000" w:fill="D9D9D9"/>
            <w:vAlign w:val="center"/>
            <w:hideMark/>
          </w:tcPr>
          <w:p w14:paraId="2FB1FD03" w14:textId="77777777" w:rsidR="003C5718" w:rsidRPr="003C5718" w:rsidRDefault="003C5718" w:rsidP="003C5718">
            <w:pPr>
              <w:spacing w:after="0" w:line="240" w:lineRule="auto"/>
              <w:ind w:firstLine="0"/>
              <w:jc w:val="center"/>
              <w:rPr>
                <w:ins w:id="1452" w:author="Wiegman, Adrian - ARS" w:date="2022-08-04T14:58:00Z"/>
                <w:rFonts w:eastAsia="Times New Roman" w:cs="Times New Roman"/>
                <w:color w:val="000000"/>
                <w:sz w:val="16"/>
                <w:szCs w:val="16"/>
              </w:rPr>
            </w:pPr>
            <w:ins w:id="145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A441A22" w14:textId="77777777" w:rsidR="003C5718" w:rsidRPr="003C5718" w:rsidRDefault="003C5718" w:rsidP="003C5718">
            <w:pPr>
              <w:spacing w:after="0" w:line="240" w:lineRule="auto"/>
              <w:ind w:firstLine="0"/>
              <w:jc w:val="center"/>
              <w:rPr>
                <w:ins w:id="1454" w:author="Wiegman, Adrian - ARS" w:date="2022-08-04T14:58:00Z"/>
                <w:rFonts w:eastAsia="Times New Roman" w:cs="Times New Roman"/>
                <w:color w:val="000000"/>
                <w:sz w:val="16"/>
                <w:szCs w:val="16"/>
              </w:rPr>
            </w:pPr>
            <w:ins w:id="145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1AB641F" w14:textId="77777777" w:rsidR="003C5718" w:rsidRPr="003C5718" w:rsidRDefault="003C5718" w:rsidP="003C5718">
            <w:pPr>
              <w:spacing w:after="0" w:line="240" w:lineRule="auto"/>
              <w:ind w:firstLine="0"/>
              <w:jc w:val="center"/>
              <w:rPr>
                <w:ins w:id="1456" w:author="Wiegman, Adrian - ARS" w:date="2022-08-04T14:58:00Z"/>
                <w:rFonts w:eastAsia="Times New Roman" w:cs="Times New Roman"/>
                <w:color w:val="000000"/>
                <w:sz w:val="16"/>
                <w:szCs w:val="16"/>
              </w:rPr>
            </w:pPr>
            <w:ins w:id="145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72C9D9B" w14:textId="77777777" w:rsidR="003C5718" w:rsidRPr="003C5718" w:rsidRDefault="003C5718" w:rsidP="003C5718">
            <w:pPr>
              <w:spacing w:after="0" w:line="240" w:lineRule="auto"/>
              <w:ind w:firstLine="0"/>
              <w:jc w:val="center"/>
              <w:rPr>
                <w:ins w:id="1458" w:author="Wiegman, Adrian - ARS" w:date="2022-08-04T14:58:00Z"/>
                <w:rFonts w:eastAsia="Times New Roman" w:cs="Times New Roman"/>
                <w:color w:val="000000"/>
                <w:sz w:val="16"/>
                <w:szCs w:val="16"/>
              </w:rPr>
            </w:pPr>
            <w:ins w:id="1459"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5A6FA75" w14:textId="77777777" w:rsidR="003C5718" w:rsidRPr="003C5718" w:rsidRDefault="003C5718" w:rsidP="003C5718">
            <w:pPr>
              <w:spacing w:after="0" w:line="240" w:lineRule="auto"/>
              <w:ind w:firstLine="0"/>
              <w:jc w:val="center"/>
              <w:rPr>
                <w:ins w:id="1460" w:author="Wiegman, Adrian - ARS" w:date="2022-08-04T14:58:00Z"/>
                <w:rFonts w:eastAsia="Times New Roman" w:cs="Times New Roman"/>
                <w:color w:val="000000"/>
                <w:sz w:val="16"/>
                <w:szCs w:val="16"/>
              </w:rPr>
            </w:pPr>
            <w:ins w:id="146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1E33F5C" w14:textId="77777777" w:rsidR="003C5718" w:rsidRPr="003C5718" w:rsidRDefault="003C5718" w:rsidP="003C5718">
            <w:pPr>
              <w:spacing w:after="0" w:line="240" w:lineRule="auto"/>
              <w:ind w:firstLine="0"/>
              <w:jc w:val="center"/>
              <w:rPr>
                <w:ins w:id="1462" w:author="Wiegman, Adrian - ARS" w:date="2022-08-04T14:58:00Z"/>
                <w:rFonts w:eastAsia="Times New Roman" w:cs="Times New Roman"/>
                <w:color w:val="000000"/>
                <w:sz w:val="16"/>
                <w:szCs w:val="16"/>
              </w:rPr>
            </w:pPr>
            <w:ins w:id="146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60272C8" w14:textId="77777777" w:rsidR="003C5718" w:rsidRPr="003C5718" w:rsidRDefault="003C5718" w:rsidP="003C5718">
            <w:pPr>
              <w:spacing w:after="0" w:line="240" w:lineRule="auto"/>
              <w:ind w:firstLine="0"/>
              <w:jc w:val="center"/>
              <w:rPr>
                <w:ins w:id="1464" w:author="Wiegman, Adrian - ARS" w:date="2022-08-04T14:58:00Z"/>
                <w:rFonts w:eastAsia="Times New Roman" w:cs="Times New Roman"/>
                <w:color w:val="000000"/>
                <w:sz w:val="16"/>
                <w:szCs w:val="16"/>
              </w:rPr>
            </w:pPr>
            <w:ins w:id="1465"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46FA2BA3" w14:textId="77777777" w:rsidR="003C5718" w:rsidRPr="003C5718" w:rsidRDefault="003C5718" w:rsidP="003C5718">
            <w:pPr>
              <w:spacing w:after="0" w:line="240" w:lineRule="auto"/>
              <w:ind w:firstLine="0"/>
              <w:jc w:val="center"/>
              <w:rPr>
                <w:ins w:id="1466" w:author="Wiegman, Adrian - ARS" w:date="2022-08-04T14:58:00Z"/>
                <w:rFonts w:eastAsia="Times New Roman" w:cs="Times New Roman"/>
                <w:color w:val="000000"/>
                <w:sz w:val="16"/>
                <w:szCs w:val="16"/>
              </w:rPr>
            </w:pPr>
            <w:ins w:id="1467" w:author="Wiegman, Adrian - ARS" w:date="2022-08-04T14:58:00Z">
              <w:r w:rsidRPr="003C5718">
                <w:rPr>
                  <w:rFonts w:eastAsia="Times New Roman" w:cs="Times New Roman"/>
                  <w:color w:val="000000"/>
                  <w:sz w:val="16"/>
                  <w:szCs w:val="16"/>
                </w:rPr>
                <w:t>***</w:t>
              </w:r>
            </w:ins>
          </w:p>
        </w:tc>
      </w:tr>
      <w:tr w:rsidR="003C5718" w:rsidRPr="003C5718" w14:paraId="7DBDA0FC"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468"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00D5BE32" w14:textId="77777777" w:rsidR="003C5718" w:rsidRPr="003C5718" w:rsidRDefault="003C5718" w:rsidP="003C5718">
            <w:pPr>
              <w:spacing w:after="0" w:line="240" w:lineRule="auto"/>
              <w:ind w:firstLine="0"/>
              <w:jc w:val="center"/>
              <w:rPr>
                <w:ins w:id="1469" w:author="Wiegman, Adrian - ARS" w:date="2022-08-04T14:58:00Z"/>
                <w:rFonts w:eastAsia="Times New Roman" w:cs="Times New Roman"/>
                <w:b/>
                <w:bCs/>
                <w:color w:val="000000"/>
                <w:sz w:val="16"/>
                <w:szCs w:val="16"/>
              </w:rPr>
            </w:pPr>
            <w:ins w:id="1470" w:author="Wiegman, Adrian - ARS" w:date="2022-08-04T14:58:00Z">
              <w:r w:rsidRPr="003C5718">
                <w:rPr>
                  <w:rFonts w:eastAsia="Times New Roman" w:cs="Times New Roman"/>
                  <w:b/>
                  <w:bCs/>
                  <w:color w:val="000000"/>
                  <w:sz w:val="16"/>
                  <w:szCs w:val="16"/>
                </w:rPr>
                <w:t>MM-P</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2EE2476" w14:textId="77777777" w:rsidR="003C5718" w:rsidRPr="003C5718" w:rsidRDefault="003C5718" w:rsidP="003C5718">
            <w:pPr>
              <w:spacing w:after="0" w:line="240" w:lineRule="auto"/>
              <w:ind w:firstLine="0"/>
              <w:jc w:val="center"/>
              <w:rPr>
                <w:ins w:id="1471" w:author="Wiegman, Adrian - ARS" w:date="2022-08-04T14:58:00Z"/>
                <w:rFonts w:eastAsia="Times New Roman" w:cs="Times New Roman"/>
                <w:color w:val="000000"/>
                <w:sz w:val="16"/>
                <w:szCs w:val="16"/>
              </w:rPr>
            </w:pPr>
            <w:ins w:id="1472"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24F9815C" w14:textId="77777777" w:rsidR="003C5718" w:rsidRPr="003C5718" w:rsidRDefault="003C5718" w:rsidP="003C5718">
            <w:pPr>
              <w:spacing w:after="0" w:line="240" w:lineRule="auto"/>
              <w:ind w:firstLine="0"/>
              <w:jc w:val="center"/>
              <w:rPr>
                <w:ins w:id="1473" w:author="Wiegman, Adrian - ARS" w:date="2022-08-04T14:58:00Z"/>
                <w:rFonts w:eastAsia="Times New Roman" w:cs="Times New Roman"/>
                <w:color w:val="000000"/>
                <w:sz w:val="16"/>
                <w:szCs w:val="16"/>
              </w:rPr>
            </w:pPr>
            <w:ins w:id="147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2E47822" w14:textId="77777777" w:rsidR="003C5718" w:rsidRPr="003C5718" w:rsidRDefault="003C5718" w:rsidP="003C5718">
            <w:pPr>
              <w:spacing w:after="0" w:line="240" w:lineRule="auto"/>
              <w:ind w:firstLine="0"/>
              <w:jc w:val="center"/>
              <w:rPr>
                <w:ins w:id="1475" w:author="Wiegman, Adrian - ARS" w:date="2022-08-04T14:58:00Z"/>
                <w:rFonts w:eastAsia="Times New Roman" w:cs="Times New Roman"/>
                <w:color w:val="000000"/>
                <w:sz w:val="16"/>
                <w:szCs w:val="16"/>
              </w:rPr>
            </w:pPr>
            <w:ins w:id="147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1E17A0B" w14:textId="77777777" w:rsidR="003C5718" w:rsidRPr="003C5718" w:rsidRDefault="003C5718" w:rsidP="003C5718">
            <w:pPr>
              <w:spacing w:after="0" w:line="240" w:lineRule="auto"/>
              <w:ind w:firstLine="0"/>
              <w:jc w:val="center"/>
              <w:rPr>
                <w:ins w:id="1477" w:author="Wiegman, Adrian - ARS" w:date="2022-08-04T14:58:00Z"/>
                <w:rFonts w:eastAsia="Times New Roman" w:cs="Times New Roman"/>
                <w:color w:val="000000"/>
                <w:sz w:val="16"/>
                <w:szCs w:val="16"/>
              </w:rPr>
            </w:pPr>
            <w:ins w:id="147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213D758" w14:textId="77777777" w:rsidR="003C5718" w:rsidRPr="003C5718" w:rsidRDefault="003C5718" w:rsidP="003C5718">
            <w:pPr>
              <w:spacing w:after="0" w:line="240" w:lineRule="auto"/>
              <w:ind w:firstLine="0"/>
              <w:jc w:val="center"/>
              <w:rPr>
                <w:ins w:id="1479" w:author="Wiegman, Adrian - ARS" w:date="2022-08-04T14:58:00Z"/>
                <w:rFonts w:eastAsia="Times New Roman" w:cs="Times New Roman"/>
                <w:color w:val="000000"/>
                <w:sz w:val="16"/>
                <w:szCs w:val="16"/>
              </w:rPr>
            </w:pPr>
            <w:ins w:id="148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E3916F2" w14:textId="77777777" w:rsidR="003C5718" w:rsidRPr="003C5718" w:rsidRDefault="003C5718" w:rsidP="003C5718">
            <w:pPr>
              <w:spacing w:after="0" w:line="240" w:lineRule="auto"/>
              <w:ind w:firstLine="0"/>
              <w:jc w:val="center"/>
              <w:rPr>
                <w:ins w:id="1481" w:author="Wiegman, Adrian - ARS" w:date="2022-08-04T14:58:00Z"/>
                <w:rFonts w:eastAsia="Times New Roman" w:cs="Times New Roman"/>
                <w:color w:val="000000"/>
                <w:sz w:val="16"/>
                <w:szCs w:val="16"/>
              </w:rPr>
            </w:pPr>
            <w:ins w:id="148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F3222CC" w14:textId="77777777" w:rsidR="003C5718" w:rsidRPr="003C5718" w:rsidRDefault="003C5718" w:rsidP="003C5718">
            <w:pPr>
              <w:spacing w:after="0" w:line="240" w:lineRule="auto"/>
              <w:ind w:firstLine="0"/>
              <w:jc w:val="center"/>
              <w:rPr>
                <w:ins w:id="1483" w:author="Wiegman, Adrian - ARS" w:date="2022-08-04T14:58:00Z"/>
                <w:rFonts w:eastAsia="Times New Roman" w:cs="Times New Roman"/>
                <w:color w:val="000000"/>
                <w:sz w:val="16"/>
                <w:szCs w:val="16"/>
              </w:rPr>
            </w:pPr>
            <w:ins w:id="148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16DC0B4" w14:textId="77777777" w:rsidR="003C5718" w:rsidRPr="003C5718" w:rsidRDefault="003C5718" w:rsidP="003C5718">
            <w:pPr>
              <w:spacing w:after="0" w:line="240" w:lineRule="auto"/>
              <w:ind w:firstLine="0"/>
              <w:jc w:val="center"/>
              <w:rPr>
                <w:ins w:id="1485" w:author="Wiegman, Adrian - ARS" w:date="2022-08-04T14:58:00Z"/>
                <w:rFonts w:eastAsia="Times New Roman" w:cs="Times New Roman"/>
                <w:color w:val="000000"/>
                <w:sz w:val="16"/>
                <w:szCs w:val="16"/>
              </w:rPr>
            </w:pPr>
            <w:ins w:id="148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A869600" w14:textId="77777777" w:rsidR="003C5718" w:rsidRPr="003C5718" w:rsidRDefault="003C5718" w:rsidP="003C5718">
            <w:pPr>
              <w:spacing w:after="0" w:line="240" w:lineRule="auto"/>
              <w:ind w:firstLine="0"/>
              <w:jc w:val="center"/>
              <w:rPr>
                <w:ins w:id="1487" w:author="Wiegman, Adrian - ARS" w:date="2022-08-04T14:58:00Z"/>
                <w:rFonts w:eastAsia="Times New Roman" w:cs="Times New Roman"/>
                <w:color w:val="000000"/>
                <w:sz w:val="16"/>
                <w:szCs w:val="16"/>
              </w:rPr>
            </w:pPr>
            <w:ins w:id="1488" w:author="Wiegman, Adrian - ARS" w:date="2022-08-04T14:58:00Z">
              <w:r w:rsidRPr="003C5718">
                <w:rPr>
                  <w:rFonts w:eastAsia="Times New Roman" w:cs="Times New Roman"/>
                  <w:color w:val="000000"/>
                  <w:sz w:val="16"/>
                  <w:szCs w:val="16"/>
                </w:rPr>
                <w:t>0.54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8356B52" w14:textId="77777777" w:rsidR="003C5718" w:rsidRPr="003C5718" w:rsidRDefault="003C5718" w:rsidP="003C5718">
            <w:pPr>
              <w:spacing w:after="0" w:line="240" w:lineRule="auto"/>
              <w:ind w:firstLine="0"/>
              <w:jc w:val="center"/>
              <w:rPr>
                <w:ins w:id="1489" w:author="Wiegman, Adrian - ARS" w:date="2022-08-04T14:58:00Z"/>
                <w:rFonts w:eastAsia="Times New Roman" w:cs="Times New Roman"/>
                <w:color w:val="000000"/>
                <w:sz w:val="16"/>
                <w:szCs w:val="16"/>
              </w:rPr>
            </w:pPr>
            <w:ins w:id="1490" w:author="Wiegman, Adrian - ARS" w:date="2022-08-04T14:58:00Z">
              <w:r w:rsidRPr="003C5718">
                <w:rPr>
                  <w:rFonts w:eastAsia="Times New Roman" w:cs="Times New Roman"/>
                  <w:color w:val="000000"/>
                  <w:sz w:val="16"/>
                  <w:szCs w:val="16"/>
                </w:rPr>
                <w:t>0.32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4630328" w14:textId="77777777" w:rsidR="003C5718" w:rsidRPr="003C5718" w:rsidRDefault="003C5718" w:rsidP="003C5718">
            <w:pPr>
              <w:spacing w:after="0" w:line="240" w:lineRule="auto"/>
              <w:ind w:firstLine="0"/>
              <w:jc w:val="center"/>
              <w:rPr>
                <w:ins w:id="1491" w:author="Wiegman, Adrian - ARS" w:date="2022-08-04T14:58:00Z"/>
                <w:rFonts w:eastAsia="Times New Roman" w:cs="Times New Roman"/>
                <w:color w:val="000000"/>
                <w:sz w:val="16"/>
                <w:szCs w:val="16"/>
              </w:rPr>
            </w:pPr>
            <w:ins w:id="149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57CCB42" w14:textId="77777777" w:rsidR="003C5718" w:rsidRPr="003C5718" w:rsidRDefault="003C5718" w:rsidP="003C5718">
            <w:pPr>
              <w:spacing w:after="0" w:line="240" w:lineRule="auto"/>
              <w:ind w:firstLine="0"/>
              <w:jc w:val="center"/>
              <w:rPr>
                <w:ins w:id="1493" w:author="Wiegman, Adrian - ARS" w:date="2022-08-04T14:58:00Z"/>
                <w:rFonts w:eastAsia="Times New Roman" w:cs="Times New Roman"/>
                <w:color w:val="000000"/>
                <w:sz w:val="16"/>
                <w:szCs w:val="16"/>
              </w:rPr>
            </w:pPr>
            <w:ins w:id="1494"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1F8E5F85" w14:textId="77777777" w:rsidR="003C5718" w:rsidRPr="003C5718" w:rsidRDefault="003C5718" w:rsidP="003C5718">
            <w:pPr>
              <w:spacing w:after="0" w:line="240" w:lineRule="auto"/>
              <w:ind w:firstLine="0"/>
              <w:jc w:val="center"/>
              <w:rPr>
                <w:ins w:id="1495" w:author="Wiegman, Adrian - ARS" w:date="2022-08-04T14:58:00Z"/>
                <w:rFonts w:eastAsia="Times New Roman" w:cs="Times New Roman"/>
                <w:color w:val="000000"/>
                <w:sz w:val="16"/>
                <w:szCs w:val="16"/>
              </w:rPr>
            </w:pPr>
            <w:ins w:id="149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33F3422A" w14:textId="77777777" w:rsidR="003C5718" w:rsidRPr="003C5718" w:rsidRDefault="003C5718" w:rsidP="003C5718">
            <w:pPr>
              <w:spacing w:after="0" w:line="240" w:lineRule="auto"/>
              <w:ind w:firstLine="0"/>
              <w:jc w:val="center"/>
              <w:rPr>
                <w:ins w:id="1497" w:author="Wiegman, Adrian - ARS" w:date="2022-08-04T14:58:00Z"/>
                <w:rFonts w:eastAsia="Times New Roman" w:cs="Times New Roman"/>
                <w:color w:val="000000"/>
                <w:sz w:val="16"/>
                <w:szCs w:val="16"/>
              </w:rPr>
            </w:pPr>
            <w:ins w:id="149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63E1EBA" w14:textId="77777777" w:rsidR="003C5718" w:rsidRPr="003C5718" w:rsidRDefault="003C5718" w:rsidP="003C5718">
            <w:pPr>
              <w:spacing w:after="0" w:line="240" w:lineRule="auto"/>
              <w:ind w:firstLine="0"/>
              <w:jc w:val="center"/>
              <w:rPr>
                <w:ins w:id="1499" w:author="Wiegman, Adrian - ARS" w:date="2022-08-04T14:58:00Z"/>
                <w:rFonts w:eastAsia="Times New Roman" w:cs="Times New Roman"/>
                <w:color w:val="000000"/>
                <w:sz w:val="16"/>
                <w:szCs w:val="16"/>
              </w:rPr>
            </w:pPr>
            <w:ins w:id="1500"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82D7466" w14:textId="77777777" w:rsidR="003C5718" w:rsidRPr="003C5718" w:rsidRDefault="003C5718" w:rsidP="003C5718">
            <w:pPr>
              <w:spacing w:after="0" w:line="240" w:lineRule="auto"/>
              <w:ind w:firstLine="0"/>
              <w:jc w:val="center"/>
              <w:rPr>
                <w:ins w:id="1501" w:author="Wiegman, Adrian - ARS" w:date="2022-08-04T14:58:00Z"/>
                <w:rFonts w:eastAsia="Times New Roman" w:cs="Times New Roman"/>
                <w:color w:val="000000"/>
                <w:sz w:val="16"/>
                <w:szCs w:val="16"/>
              </w:rPr>
            </w:pPr>
            <w:ins w:id="150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2D75B0D" w14:textId="77777777" w:rsidR="003C5718" w:rsidRPr="003C5718" w:rsidRDefault="003C5718" w:rsidP="003C5718">
            <w:pPr>
              <w:spacing w:after="0" w:line="240" w:lineRule="auto"/>
              <w:ind w:firstLine="0"/>
              <w:jc w:val="center"/>
              <w:rPr>
                <w:ins w:id="1503" w:author="Wiegman, Adrian - ARS" w:date="2022-08-04T14:58:00Z"/>
                <w:rFonts w:eastAsia="Times New Roman" w:cs="Times New Roman"/>
                <w:color w:val="000000"/>
                <w:sz w:val="16"/>
                <w:szCs w:val="16"/>
              </w:rPr>
            </w:pPr>
            <w:ins w:id="150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ACCCE14" w14:textId="77777777" w:rsidR="003C5718" w:rsidRPr="003C5718" w:rsidRDefault="003C5718" w:rsidP="003C5718">
            <w:pPr>
              <w:spacing w:after="0" w:line="240" w:lineRule="auto"/>
              <w:ind w:firstLine="0"/>
              <w:jc w:val="center"/>
              <w:rPr>
                <w:ins w:id="1505" w:author="Wiegman, Adrian - ARS" w:date="2022-08-04T14:58:00Z"/>
                <w:rFonts w:eastAsia="Times New Roman" w:cs="Times New Roman"/>
                <w:color w:val="000000"/>
                <w:sz w:val="16"/>
                <w:szCs w:val="16"/>
              </w:rPr>
            </w:pPr>
            <w:ins w:id="1506"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E0A8C43" w14:textId="77777777" w:rsidR="003C5718" w:rsidRPr="003C5718" w:rsidRDefault="003C5718" w:rsidP="003C5718">
            <w:pPr>
              <w:spacing w:after="0" w:line="240" w:lineRule="auto"/>
              <w:ind w:firstLine="0"/>
              <w:jc w:val="center"/>
              <w:rPr>
                <w:ins w:id="1507" w:author="Wiegman, Adrian - ARS" w:date="2022-08-04T14:58:00Z"/>
                <w:rFonts w:eastAsia="Times New Roman" w:cs="Times New Roman"/>
                <w:color w:val="000000"/>
                <w:sz w:val="16"/>
                <w:szCs w:val="16"/>
              </w:rPr>
            </w:pPr>
            <w:ins w:id="1508"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25B3CC9E" w14:textId="77777777" w:rsidR="003C5718" w:rsidRPr="003C5718" w:rsidRDefault="003C5718" w:rsidP="003C5718">
            <w:pPr>
              <w:spacing w:after="0" w:line="240" w:lineRule="auto"/>
              <w:ind w:firstLine="0"/>
              <w:jc w:val="center"/>
              <w:rPr>
                <w:ins w:id="1509" w:author="Wiegman, Adrian - ARS" w:date="2022-08-04T14:58:00Z"/>
                <w:rFonts w:eastAsia="Times New Roman" w:cs="Times New Roman"/>
                <w:color w:val="000000"/>
                <w:sz w:val="16"/>
                <w:szCs w:val="16"/>
              </w:rPr>
            </w:pPr>
            <w:ins w:id="1510" w:author="Wiegman, Adrian - ARS" w:date="2022-08-04T14:58:00Z">
              <w:r w:rsidRPr="003C5718">
                <w:rPr>
                  <w:rFonts w:eastAsia="Times New Roman" w:cs="Times New Roman"/>
                  <w:color w:val="000000"/>
                  <w:sz w:val="16"/>
                  <w:szCs w:val="16"/>
                </w:rPr>
                <w:t>***</w:t>
              </w:r>
            </w:ins>
          </w:p>
        </w:tc>
      </w:tr>
      <w:tr w:rsidR="003C5718" w:rsidRPr="003C5718" w14:paraId="5A96D774"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511"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6ED5F0B6" w14:textId="77777777" w:rsidR="003C5718" w:rsidRPr="003C5718" w:rsidRDefault="003C5718" w:rsidP="003C5718">
            <w:pPr>
              <w:spacing w:after="0" w:line="240" w:lineRule="auto"/>
              <w:ind w:firstLine="0"/>
              <w:jc w:val="center"/>
              <w:rPr>
                <w:ins w:id="1512" w:author="Wiegman, Adrian - ARS" w:date="2022-08-04T14:58:00Z"/>
                <w:rFonts w:eastAsia="Times New Roman" w:cs="Times New Roman"/>
                <w:b/>
                <w:bCs/>
                <w:color w:val="000000"/>
                <w:sz w:val="16"/>
                <w:szCs w:val="16"/>
              </w:rPr>
            </w:pPr>
            <w:ins w:id="1513" w:author="Wiegman, Adrian - ARS" w:date="2022-08-04T14:58:00Z">
              <w:r w:rsidRPr="003C5718">
                <w:rPr>
                  <w:rFonts w:eastAsia="Times New Roman" w:cs="Times New Roman"/>
                  <w:b/>
                  <w:bCs/>
                  <w:color w:val="000000"/>
                  <w:sz w:val="16"/>
                  <w:szCs w:val="16"/>
                </w:rPr>
                <w:t>Al</w:t>
              </w:r>
              <w:r w:rsidRPr="003C5718">
                <w:rPr>
                  <w:rFonts w:eastAsia="Times New Roman" w:cs="Times New Roman"/>
                  <w:b/>
                  <w:bCs/>
                  <w:color w:val="000000"/>
                  <w:sz w:val="16"/>
                  <w:szCs w:val="16"/>
                  <w:vertAlign w:val="subscript"/>
                </w:rPr>
                <w:t>ox</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080580D" w14:textId="77777777" w:rsidR="003C5718" w:rsidRPr="003C5718" w:rsidRDefault="003C5718" w:rsidP="003C5718">
            <w:pPr>
              <w:spacing w:after="0" w:line="240" w:lineRule="auto"/>
              <w:ind w:firstLine="0"/>
              <w:jc w:val="center"/>
              <w:rPr>
                <w:ins w:id="1514" w:author="Wiegman, Adrian - ARS" w:date="2022-08-04T14:58:00Z"/>
                <w:rFonts w:eastAsia="Times New Roman" w:cs="Times New Roman"/>
                <w:color w:val="000000"/>
                <w:sz w:val="16"/>
                <w:szCs w:val="16"/>
              </w:rPr>
            </w:pPr>
            <w:ins w:id="1515" w:author="Wiegman, Adrian - ARS" w:date="2022-08-04T14:58:00Z">
              <w:r w:rsidRPr="003C5718">
                <w:rPr>
                  <w:rFonts w:eastAsia="Times New Roman" w:cs="Times New Roman"/>
                  <w:color w:val="000000"/>
                  <w:sz w:val="16"/>
                  <w:szCs w:val="16"/>
                </w:rPr>
                <w:t>-0.44</w:t>
              </w:r>
            </w:ins>
          </w:p>
        </w:tc>
        <w:tc>
          <w:tcPr>
            <w:tcW w:w="600" w:type="dxa"/>
            <w:tcBorders>
              <w:top w:val="nil"/>
              <w:left w:val="nil"/>
              <w:bottom w:val="single" w:sz="4" w:space="0" w:color="auto"/>
              <w:right w:val="single" w:sz="4" w:space="0" w:color="auto"/>
            </w:tcBorders>
            <w:shd w:val="clear" w:color="auto" w:fill="auto"/>
            <w:vAlign w:val="center"/>
            <w:hideMark/>
          </w:tcPr>
          <w:p w14:paraId="76BEADC8" w14:textId="77777777" w:rsidR="003C5718" w:rsidRPr="003C5718" w:rsidRDefault="003C5718" w:rsidP="003C5718">
            <w:pPr>
              <w:spacing w:after="0" w:line="240" w:lineRule="auto"/>
              <w:ind w:firstLine="0"/>
              <w:jc w:val="center"/>
              <w:rPr>
                <w:ins w:id="1516" w:author="Wiegman, Adrian - ARS" w:date="2022-08-04T14:58:00Z"/>
                <w:rFonts w:eastAsia="Times New Roman" w:cs="Times New Roman"/>
                <w:color w:val="000000"/>
                <w:sz w:val="16"/>
                <w:szCs w:val="16"/>
              </w:rPr>
            </w:pPr>
            <w:ins w:id="1517" w:author="Wiegman, Adrian - ARS" w:date="2022-08-04T14:58:00Z">
              <w:r w:rsidRPr="003C5718">
                <w:rPr>
                  <w:rFonts w:eastAsia="Times New Roman" w:cs="Times New Roman"/>
                  <w:color w:val="000000"/>
                  <w:sz w:val="16"/>
                  <w:szCs w:val="16"/>
                </w:rPr>
                <w:t>0.41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C1DC14E" w14:textId="77777777" w:rsidR="003C5718" w:rsidRPr="003C5718" w:rsidRDefault="003C5718" w:rsidP="003C5718">
            <w:pPr>
              <w:spacing w:after="0" w:line="240" w:lineRule="auto"/>
              <w:ind w:firstLine="0"/>
              <w:jc w:val="center"/>
              <w:rPr>
                <w:ins w:id="1518" w:author="Wiegman, Adrian - ARS" w:date="2022-08-04T14:58:00Z"/>
                <w:rFonts w:eastAsia="Times New Roman" w:cs="Times New Roman"/>
                <w:color w:val="000000"/>
                <w:sz w:val="16"/>
                <w:szCs w:val="16"/>
              </w:rPr>
            </w:pPr>
            <w:ins w:id="1519" w:author="Wiegman, Adrian - ARS" w:date="2022-08-04T14:58:00Z">
              <w:r w:rsidRPr="003C5718">
                <w:rPr>
                  <w:rFonts w:eastAsia="Times New Roman" w:cs="Times New Roman"/>
                  <w:color w:val="000000"/>
                  <w:sz w:val="16"/>
                  <w:szCs w:val="16"/>
                </w:rPr>
                <w:t>-0.73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C8D7352" w14:textId="77777777" w:rsidR="003C5718" w:rsidRPr="003C5718" w:rsidRDefault="003C5718" w:rsidP="003C5718">
            <w:pPr>
              <w:spacing w:after="0" w:line="240" w:lineRule="auto"/>
              <w:ind w:firstLine="0"/>
              <w:jc w:val="center"/>
              <w:rPr>
                <w:ins w:id="1520" w:author="Wiegman, Adrian - ARS" w:date="2022-08-04T14:58:00Z"/>
                <w:rFonts w:eastAsia="Times New Roman" w:cs="Times New Roman"/>
                <w:color w:val="000000"/>
                <w:sz w:val="16"/>
                <w:szCs w:val="16"/>
              </w:rPr>
            </w:pPr>
            <w:ins w:id="152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98E1484" w14:textId="77777777" w:rsidR="003C5718" w:rsidRPr="003C5718" w:rsidRDefault="003C5718" w:rsidP="003C5718">
            <w:pPr>
              <w:spacing w:after="0" w:line="240" w:lineRule="auto"/>
              <w:ind w:firstLine="0"/>
              <w:jc w:val="center"/>
              <w:rPr>
                <w:ins w:id="1522" w:author="Wiegman, Adrian - ARS" w:date="2022-08-04T14:58:00Z"/>
                <w:rFonts w:eastAsia="Times New Roman" w:cs="Times New Roman"/>
                <w:color w:val="000000"/>
                <w:sz w:val="16"/>
                <w:szCs w:val="16"/>
              </w:rPr>
            </w:pPr>
            <w:ins w:id="1523" w:author="Wiegman, Adrian - ARS" w:date="2022-08-04T14:58:00Z">
              <w:r w:rsidRPr="003C5718">
                <w:rPr>
                  <w:rFonts w:eastAsia="Times New Roman" w:cs="Times New Roman"/>
                  <w:color w:val="000000"/>
                  <w:sz w:val="16"/>
                  <w:szCs w:val="16"/>
                </w:rPr>
                <w:t>0.75</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AB5CC05" w14:textId="77777777" w:rsidR="003C5718" w:rsidRPr="003C5718" w:rsidRDefault="003C5718" w:rsidP="003C5718">
            <w:pPr>
              <w:spacing w:after="0" w:line="240" w:lineRule="auto"/>
              <w:ind w:firstLine="0"/>
              <w:jc w:val="center"/>
              <w:rPr>
                <w:ins w:id="1524" w:author="Wiegman, Adrian - ARS" w:date="2022-08-04T14:58:00Z"/>
                <w:rFonts w:eastAsia="Times New Roman" w:cs="Times New Roman"/>
                <w:color w:val="000000"/>
                <w:sz w:val="16"/>
                <w:szCs w:val="16"/>
              </w:rPr>
            </w:pPr>
            <w:ins w:id="1525" w:author="Wiegman, Adrian - ARS" w:date="2022-08-04T14:58:00Z">
              <w:r w:rsidRPr="003C5718">
                <w:rPr>
                  <w:rFonts w:eastAsia="Times New Roman" w:cs="Times New Roman"/>
                  <w:color w:val="000000"/>
                  <w:sz w:val="16"/>
                  <w:szCs w:val="16"/>
                </w:rPr>
                <w:t>0.66</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B609AE9" w14:textId="77777777" w:rsidR="003C5718" w:rsidRPr="003C5718" w:rsidRDefault="003C5718" w:rsidP="003C5718">
            <w:pPr>
              <w:spacing w:after="0" w:line="240" w:lineRule="auto"/>
              <w:ind w:firstLine="0"/>
              <w:jc w:val="center"/>
              <w:rPr>
                <w:ins w:id="1526" w:author="Wiegman, Adrian - ARS" w:date="2022-08-04T14:58:00Z"/>
                <w:rFonts w:eastAsia="Times New Roman" w:cs="Times New Roman"/>
                <w:color w:val="000000"/>
                <w:sz w:val="16"/>
                <w:szCs w:val="16"/>
              </w:rPr>
            </w:pPr>
            <w:ins w:id="1527" w:author="Wiegman, Adrian - ARS" w:date="2022-08-04T14:58:00Z">
              <w:r w:rsidRPr="003C5718">
                <w:rPr>
                  <w:rFonts w:eastAsia="Times New Roman" w:cs="Times New Roman"/>
                  <w:color w:val="000000"/>
                  <w:sz w:val="16"/>
                  <w:szCs w:val="16"/>
                </w:rPr>
                <w:t>-0.62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4238DDF" w14:textId="77777777" w:rsidR="003C5718" w:rsidRPr="003C5718" w:rsidRDefault="003C5718" w:rsidP="003C5718">
            <w:pPr>
              <w:spacing w:after="0" w:line="240" w:lineRule="auto"/>
              <w:ind w:firstLine="0"/>
              <w:jc w:val="center"/>
              <w:rPr>
                <w:ins w:id="1528" w:author="Wiegman, Adrian - ARS" w:date="2022-08-04T14:58:00Z"/>
                <w:rFonts w:eastAsia="Times New Roman" w:cs="Times New Roman"/>
                <w:color w:val="000000"/>
                <w:sz w:val="16"/>
                <w:szCs w:val="16"/>
              </w:rPr>
            </w:pPr>
            <w:ins w:id="1529" w:author="Wiegman, Adrian - ARS" w:date="2022-08-04T14:58:00Z">
              <w:r w:rsidRPr="003C5718">
                <w:rPr>
                  <w:rFonts w:eastAsia="Times New Roman" w:cs="Times New Roman"/>
                  <w:color w:val="000000"/>
                  <w:sz w:val="16"/>
                  <w:szCs w:val="16"/>
                </w:rPr>
                <w:t>0.71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3068AD0" w14:textId="77777777" w:rsidR="003C5718" w:rsidRPr="003C5718" w:rsidRDefault="003C5718" w:rsidP="003C5718">
            <w:pPr>
              <w:spacing w:after="0" w:line="240" w:lineRule="auto"/>
              <w:ind w:firstLine="0"/>
              <w:jc w:val="center"/>
              <w:rPr>
                <w:ins w:id="1530" w:author="Wiegman, Adrian - ARS" w:date="2022-08-04T14:58:00Z"/>
                <w:rFonts w:eastAsia="Times New Roman" w:cs="Times New Roman"/>
                <w:color w:val="000000"/>
                <w:sz w:val="16"/>
                <w:szCs w:val="16"/>
              </w:rPr>
            </w:pPr>
            <w:ins w:id="153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D082F7E" w14:textId="77777777" w:rsidR="003C5718" w:rsidRPr="003C5718" w:rsidRDefault="003C5718" w:rsidP="003C5718">
            <w:pPr>
              <w:spacing w:after="0" w:line="240" w:lineRule="auto"/>
              <w:ind w:firstLine="0"/>
              <w:jc w:val="center"/>
              <w:rPr>
                <w:ins w:id="1532" w:author="Wiegman, Adrian - ARS" w:date="2022-08-04T14:58:00Z"/>
                <w:rFonts w:eastAsia="Times New Roman" w:cs="Times New Roman"/>
                <w:color w:val="000000"/>
                <w:sz w:val="16"/>
                <w:szCs w:val="16"/>
              </w:rPr>
            </w:pPr>
            <w:ins w:id="1533" w:author="Wiegman, Adrian - ARS" w:date="2022-08-04T14:58:00Z">
              <w:r w:rsidRPr="003C5718">
                <w:rPr>
                  <w:rFonts w:eastAsia="Times New Roman" w:cs="Times New Roman"/>
                  <w:color w:val="000000"/>
                  <w:sz w:val="16"/>
                  <w:szCs w:val="16"/>
                </w:rPr>
                <w:t>-0.36</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E12DE1F" w14:textId="77777777" w:rsidR="003C5718" w:rsidRPr="003C5718" w:rsidRDefault="003C5718" w:rsidP="003C5718">
            <w:pPr>
              <w:spacing w:after="0" w:line="240" w:lineRule="auto"/>
              <w:ind w:firstLine="0"/>
              <w:jc w:val="center"/>
              <w:rPr>
                <w:ins w:id="1534" w:author="Wiegman, Adrian - ARS" w:date="2022-08-04T14:58:00Z"/>
                <w:rFonts w:eastAsia="Times New Roman" w:cs="Times New Roman"/>
                <w:color w:val="000000"/>
                <w:sz w:val="16"/>
                <w:szCs w:val="16"/>
              </w:rPr>
            </w:pPr>
            <w:ins w:id="1535" w:author="Wiegman, Adrian - ARS" w:date="2022-08-04T14:58:00Z">
              <w:r w:rsidRPr="003C5718">
                <w:rPr>
                  <w:rFonts w:eastAsia="Times New Roman" w:cs="Times New Roman"/>
                  <w:color w:val="000000"/>
                  <w:sz w:val="16"/>
                  <w:szCs w:val="16"/>
                </w:rPr>
                <w:t>0.53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4E03416" w14:textId="77777777" w:rsidR="003C5718" w:rsidRPr="003C5718" w:rsidRDefault="003C5718" w:rsidP="003C5718">
            <w:pPr>
              <w:spacing w:after="0" w:line="240" w:lineRule="auto"/>
              <w:ind w:firstLine="0"/>
              <w:jc w:val="center"/>
              <w:rPr>
                <w:ins w:id="1536" w:author="Wiegman, Adrian - ARS" w:date="2022-08-04T14:58:00Z"/>
                <w:rFonts w:eastAsia="Times New Roman" w:cs="Times New Roman"/>
                <w:color w:val="000000"/>
                <w:sz w:val="16"/>
                <w:szCs w:val="16"/>
              </w:rPr>
            </w:pPr>
            <w:ins w:id="1537" w:author="Wiegman, Adrian - ARS" w:date="2022-08-04T14:58:00Z">
              <w:r w:rsidRPr="003C5718">
                <w:rPr>
                  <w:rFonts w:eastAsia="Times New Roman" w:cs="Times New Roman"/>
                  <w:color w:val="000000"/>
                  <w:sz w:val="16"/>
                  <w:szCs w:val="16"/>
                </w:rPr>
                <w:t>0.76</w:t>
              </w:r>
            </w:ins>
          </w:p>
        </w:tc>
        <w:tc>
          <w:tcPr>
            <w:tcW w:w="600" w:type="dxa"/>
            <w:tcBorders>
              <w:top w:val="nil"/>
              <w:left w:val="nil"/>
              <w:bottom w:val="single" w:sz="4" w:space="0" w:color="auto"/>
              <w:right w:val="single" w:sz="4" w:space="0" w:color="auto"/>
            </w:tcBorders>
            <w:shd w:val="clear" w:color="auto" w:fill="auto"/>
            <w:vAlign w:val="center"/>
            <w:hideMark/>
          </w:tcPr>
          <w:p w14:paraId="083B0E55" w14:textId="77777777" w:rsidR="003C5718" w:rsidRPr="003C5718" w:rsidRDefault="003C5718" w:rsidP="003C5718">
            <w:pPr>
              <w:spacing w:after="0" w:line="240" w:lineRule="auto"/>
              <w:ind w:firstLine="0"/>
              <w:jc w:val="center"/>
              <w:rPr>
                <w:ins w:id="1538" w:author="Wiegman, Adrian - ARS" w:date="2022-08-04T14:58:00Z"/>
                <w:rFonts w:eastAsia="Times New Roman" w:cs="Times New Roman"/>
                <w:color w:val="000000"/>
                <w:sz w:val="16"/>
                <w:szCs w:val="16"/>
              </w:rPr>
            </w:pPr>
            <w:ins w:id="1539" w:author="Wiegman, Adrian - ARS" w:date="2022-08-04T14:58:00Z">
              <w:r w:rsidRPr="003C5718">
                <w:rPr>
                  <w:rFonts w:eastAsia="Times New Roman" w:cs="Times New Roman"/>
                  <w:color w:val="000000"/>
                  <w:sz w:val="16"/>
                  <w:szCs w:val="16"/>
                </w:rPr>
                <w:t>-0.60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CA17A4A" w14:textId="77777777" w:rsidR="003C5718" w:rsidRPr="003C5718" w:rsidRDefault="003C5718" w:rsidP="003C5718">
            <w:pPr>
              <w:spacing w:after="0" w:line="240" w:lineRule="auto"/>
              <w:ind w:firstLine="0"/>
              <w:jc w:val="center"/>
              <w:rPr>
                <w:ins w:id="1540" w:author="Wiegman, Adrian - ARS" w:date="2022-08-04T14:58:00Z"/>
                <w:rFonts w:eastAsia="Times New Roman" w:cs="Times New Roman"/>
                <w:color w:val="000000"/>
                <w:sz w:val="16"/>
                <w:szCs w:val="16"/>
              </w:rPr>
            </w:pPr>
            <w:ins w:id="1541" w:author="Wiegman, Adrian - ARS" w:date="2022-08-04T14:58:00Z">
              <w:r w:rsidRPr="003C5718">
                <w:rPr>
                  <w:rFonts w:eastAsia="Times New Roman" w:cs="Times New Roman"/>
                  <w:color w:val="000000"/>
                  <w:sz w:val="16"/>
                  <w:szCs w:val="16"/>
                </w:rPr>
                <w:t>-0.33</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39DD578D" w14:textId="77777777" w:rsidR="003C5718" w:rsidRPr="003C5718" w:rsidRDefault="003C5718" w:rsidP="003C5718">
            <w:pPr>
              <w:spacing w:after="0" w:line="240" w:lineRule="auto"/>
              <w:ind w:firstLine="0"/>
              <w:jc w:val="center"/>
              <w:rPr>
                <w:ins w:id="1542" w:author="Wiegman, Adrian - ARS" w:date="2022-08-04T14:58:00Z"/>
                <w:rFonts w:eastAsia="Times New Roman" w:cs="Times New Roman"/>
                <w:color w:val="000000"/>
                <w:sz w:val="16"/>
                <w:szCs w:val="16"/>
              </w:rPr>
            </w:pPr>
            <w:ins w:id="154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B74A0EC" w14:textId="77777777" w:rsidR="003C5718" w:rsidRPr="003C5718" w:rsidRDefault="003C5718" w:rsidP="003C5718">
            <w:pPr>
              <w:spacing w:after="0" w:line="240" w:lineRule="auto"/>
              <w:ind w:firstLine="0"/>
              <w:jc w:val="center"/>
              <w:rPr>
                <w:ins w:id="1544" w:author="Wiegman, Adrian - ARS" w:date="2022-08-04T14:58:00Z"/>
                <w:rFonts w:eastAsia="Times New Roman" w:cs="Times New Roman"/>
                <w:color w:val="000000"/>
                <w:sz w:val="16"/>
                <w:szCs w:val="16"/>
              </w:rPr>
            </w:pPr>
            <w:ins w:id="154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44E82BB" w14:textId="77777777" w:rsidR="003C5718" w:rsidRPr="003C5718" w:rsidRDefault="003C5718" w:rsidP="003C5718">
            <w:pPr>
              <w:spacing w:after="0" w:line="240" w:lineRule="auto"/>
              <w:ind w:firstLine="0"/>
              <w:jc w:val="center"/>
              <w:rPr>
                <w:ins w:id="1546" w:author="Wiegman, Adrian - ARS" w:date="2022-08-04T14:58:00Z"/>
                <w:rFonts w:eastAsia="Times New Roman" w:cs="Times New Roman"/>
                <w:color w:val="000000"/>
                <w:sz w:val="16"/>
                <w:szCs w:val="16"/>
              </w:rPr>
            </w:pPr>
            <w:ins w:id="1547"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2FA29A9" w14:textId="77777777" w:rsidR="003C5718" w:rsidRPr="003C5718" w:rsidRDefault="003C5718" w:rsidP="003C5718">
            <w:pPr>
              <w:spacing w:after="0" w:line="240" w:lineRule="auto"/>
              <w:ind w:firstLine="0"/>
              <w:jc w:val="center"/>
              <w:rPr>
                <w:ins w:id="1548" w:author="Wiegman, Adrian - ARS" w:date="2022-08-04T14:58:00Z"/>
                <w:rFonts w:eastAsia="Times New Roman" w:cs="Times New Roman"/>
                <w:color w:val="000000"/>
                <w:sz w:val="16"/>
                <w:szCs w:val="16"/>
              </w:rPr>
            </w:pPr>
            <w:ins w:id="1549"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21CF730" w14:textId="77777777" w:rsidR="003C5718" w:rsidRPr="003C5718" w:rsidRDefault="003C5718" w:rsidP="003C5718">
            <w:pPr>
              <w:spacing w:after="0" w:line="240" w:lineRule="auto"/>
              <w:ind w:firstLine="0"/>
              <w:jc w:val="center"/>
              <w:rPr>
                <w:ins w:id="1550" w:author="Wiegman, Adrian - ARS" w:date="2022-08-04T14:58:00Z"/>
                <w:rFonts w:eastAsia="Times New Roman" w:cs="Times New Roman"/>
                <w:color w:val="000000"/>
                <w:sz w:val="16"/>
                <w:szCs w:val="16"/>
              </w:rPr>
            </w:pPr>
            <w:ins w:id="1551"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4C43A828" w14:textId="77777777" w:rsidR="003C5718" w:rsidRPr="003C5718" w:rsidRDefault="003C5718" w:rsidP="003C5718">
            <w:pPr>
              <w:spacing w:after="0" w:line="240" w:lineRule="auto"/>
              <w:ind w:firstLine="0"/>
              <w:jc w:val="center"/>
              <w:rPr>
                <w:ins w:id="1552" w:author="Wiegman, Adrian - ARS" w:date="2022-08-04T14:58:00Z"/>
                <w:rFonts w:eastAsia="Times New Roman" w:cs="Times New Roman"/>
                <w:color w:val="000000"/>
                <w:sz w:val="16"/>
                <w:szCs w:val="16"/>
              </w:rPr>
            </w:pPr>
            <w:ins w:id="1553" w:author="Wiegman, Adrian - ARS" w:date="2022-08-04T14:58:00Z">
              <w:r w:rsidRPr="003C5718">
                <w:rPr>
                  <w:rFonts w:eastAsia="Times New Roman" w:cs="Times New Roman"/>
                  <w:color w:val="000000"/>
                  <w:sz w:val="16"/>
                  <w:szCs w:val="16"/>
                </w:rPr>
                <w:t>***</w:t>
              </w:r>
            </w:ins>
          </w:p>
        </w:tc>
      </w:tr>
      <w:tr w:rsidR="003C5718" w:rsidRPr="003C5718" w14:paraId="63EA883C"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554"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67D45D92" w14:textId="77777777" w:rsidR="003C5718" w:rsidRPr="003C5718" w:rsidRDefault="003C5718" w:rsidP="003C5718">
            <w:pPr>
              <w:spacing w:after="0" w:line="240" w:lineRule="auto"/>
              <w:ind w:firstLine="0"/>
              <w:jc w:val="center"/>
              <w:rPr>
                <w:ins w:id="1555" w:author="Wiegman, Adrian - ARS" w:date="2022-08-04T14:58:00Z"/>
                <w:rFonts w:eastAsia="Times New Roman" w:cs="Times New Roman"/>
                <w:b/>
                <w:bCs/>
                <w:color w:val="000000"/>
                <w:sz w:val="16"/>
                <w:szCs w:val="16"/>
              </w:rPr>
            </w:pPr>
            <w:ins w:id="1556" w:author="Wiegman, Adrian - ARS" w:date="2022-08-04T14:58:00Z">
              <w:r w:rsidRPr="003C5718">
                <w:rPr>
                  <w:rFonts w:eastAsia="Times New Roman" w:cs="Times New Roman"/>
                  <w:b/>
                  <w:bCs/>
                  <w:color w:val="000000"/>
                  <w:sz w:val="16"/>
                  <w:szCs w:val="16"/>
                </w:rPr>
                <w:t>Fe</w:t>
              </w:r>
              <w:r w:rsidRPr="003C5718">
                <w:rPr>
                  <w:rFonts w:eastAsia="Times New Roman" w:cs="Times New Roman"/>
                  <w:b/>
                  <w:bCs/>
                  <w:color w:val="000000"/>
                  <w:sz w:val="16"/>
                  <w:szCs w:val="16"/>
                  <w:vertAlign w:val="subscript"/>
                </w:rPr>
                <w:t>ox</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916A179" w14:textId="77777777" w:rsidR="003C5718" w:rsidRPr="003C5718" w:rsidRDefault="003C5718" w:rsidP="003C5718">
            <w:pPr>
              <w:spacing w:after="0" w:line="240" w:lineRule="auto"/>
              <w:ind w:firstLine="0"/>
              <w:jc w:val="center"/>
              <w:rPr>
                <w:ins w:id="1557" w:author="Wiegman, Adrian - ARS" w:date="2022-08-04T14:58:00Z"/>
                <w:rFonts w:eastAsia="Times New Roman" w:cs="Times New Roman"/>
                <w:color w:val="000000"/>
                <w:sz w:val="16"/>
                <w:szCs w:val="16"/>
              </w:rPr>
            </w:pPr>
            <w:ins w:id="1558" w:author="Wiegman, Adrian - ARS" w:date="2022-08-04T14:58:00Z">
              <w:r w:rsidRPr="003C5718">
                <w:rPr>
                  <w:rFonts w:eastAsia="Times New Roman" w:cs="Times New Roman"/>
                  <w:color w:val="000000"/>
                  <w:sz w:val="16"/>
                  <w:szCs w:val="16"/>
                </w:rPr>
                <w:t>-0.42</w:t>
              </w:r>
            </w:ins>
          </w:p>
        </w:tc>
        <w:tc>
          <w:tcPr>
            <w:tcW w:w="600" w:type="dxa"/>
            <w:tcBorders>
              <w:top w:val="nil"/>
              <w:left w:val="nil"/>
              <w:bottom w:val="single" w:sz="4" w:space="0" w:color="auto"/>
              <w:right w:val="single" w:sz="4" w:space="0" w:color="auto"/>
            </w:tcBorders>
            <w:shd w:val="clear" w:color="auto" w:fill="auto"/>
            <w:vAlign w:val="center"/>
            <w:hideMark/>
          </w:tcPr>
          <w:p w14:paraId="543D8D53" w14:textId="77777777" w:rsidR="003C5718" w:rsidRPr="003C5718" w:rsidRDefault="003C5718" w:rsidP="003C5718">
            <w:pPr>
              <w:spacing w:after="0" w:line="240" w:lineRule="auto"/>
              <w:ind w:firstLine="0"/>
              <w:jc w:val="center"/>
              <w:rPr>
                <w:ins w:id="1559" w:author="Wiegman, Adrian - ARS" w:date="2022-08-04T14:58:00Z"/>
                <w:rFonts w:eastAsia="Times New Roman" w:cs="Times New Roman"/>
                <w:color w:val="000000"/>
                <w:sz w:val="16"/>
                <w:szCs w:val="16"/>
              </w:rPr>
            </w:pPr>
            <w:ins w:id="1560" w:author="Wiegman, Adrian - ARS" w:date="2022-08-04T14:58:00Z">
              <w:r w:rsidRPr="003C5718">
                <w:rPr>
                  <w:rFonts w:eastAsia="Times New Roman" w:cs="Times New Roman"/>
                  <w:color w:val="000000"/>
                  <w:sz w:val="16"/>
                  <w:szCs w:val="16"/>
                </w:rPr>
                <w:t>0.40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8639858" w14:textId="77777777" w:rsidR="003C5718" w:rsidRPr="003C5718" w:rsidRDefault="003C5718" w:rsidP="003C5718">
            <w:pPr>
              <w:spacing w:after="0" w:line="240" w:lineRule="auto"/>
              <w:ind w:firstLine="0"/>
              <w:jc w:val="center"/>
              <w:rPr>
                <w:ins w:id="1561" w:author="Wiegman, Adrian - ARS" w:date="2022-08-04T14:58:00Z"/>
                <w:rFonts w:eastAsia="Times New Roman" w:cs="Times New Roman"/>
                <w:color w:val="000000"/>
                <w:sz w:val="16"/>
                <w:szCs w:val="16"/>
              </w:rPr>
            </w:pPr>
            <w:ins w:id="1562" w:author="Wiegman, Adrian - ARS" w:date="2022-08-04T14:58:00Z">
              <w:r w:rsidRPr="003C5718">
                <w:rPr>
                  <w:rFonts w:eastAsia="Times New Roman" w:cs="Times New Roman"/>
                  <w:color w:val="000000"/>
                  <w:sz w:val="16"/>
                  <w:szCs w:val="16"/>
                </w:rPr>
                <w:t>-0.62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FD85715" w14:textId="77777777" w:rsidR="003C5718" w:rsidRPr="003C5718" w:rsidRDefault="003C5718" w:rsidP="003C5718">
            <w:pPr>
              <w:spacing w:after="0" w:line="240" w:lineRule="auto"/>
              <w:ind w:firstLine="0"/>
              <w:jc w:val="center"/>
              <w:rPr>
                <w:ins w:id="1563" w:author="Wiegman, Adrian - ARS" w:date="2022-08-04T14:58:00Z"/>
                <w:rFonts w:eastAsia="Times New Roman" w:cs="Times New Roman"/>
                <w:color w:val="000000"/>
                <w:sz w:val="16"/>
                <w:szCs w:val="16"/>
              </w:rPr>
            </w:pPr>
            <w:ins w:id="156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991CF25" w14:textId="77777777" w:rsidR="003C5718" w:rsidRPr="003C5718" w:rsidRDefault="003C5718" w:rsidP="003C5718">
            <w:pPr>
              <w:spacing w:after="0" w:line="240" w:lineRule="auto"/>
              <w:ind w:firstLine="0"/>
              <w:jc w:val="center"/>
              <w:rPr>
                <w:ins w:id="1565" w:author="Wiegman, Adrian - ARS" w:date="2022-08-04T14:58:00Z"/>
                <w:rFonts w:eastAsia="Times New Roman" w:cs="Times New Roman"/>
                <w:color w:val="000000"/>
                <w:sz w:val="16"/>
                <w:szCs w:val="16"/>
              </w:rPr>
            </w:pPr>
            <w:ins w:id="1566" w:author="Wiegman, Adrian - ARS" w:date="2022-08-04T14:58:00Z">
              <w:r w:rsidRPr="003C5718">
                <w:rPr>
                  <w:rFonts w:eastAsia="Times New Roman" w:cs="Times New Roman"/>
                  <w:color w:val="000000"/>
                  <w:sz w:val="16"/>
                  <w:szCs w:val="16"/>
                </w:rPr>
                <w:t>0.53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9C48480" w14:textId="77777777" w:rsidR="003C5718" w:rsidRPr="003C5718" w:rsidRDefault="003C5718" w:rsidP="003C5718">
            <w:pPr>
              <w:spacing w:after="0" w:line="240" w:lineRule="auto"/>
              <w:ind w:firstLine="0"/>
              <w:jc w:val="center"/>
              <w:rPr>
                <w:ins w:id="1567" w:author="Wiegman, Adrian - ARS" w:date="2022-08-04T14:58:00Z"/>
                <w:rFonts w:eastAsia="Times New Roman" w:cs="Times New Roman"/>
                <w:color w:val="000000"/>
                <w:sz w:val="16"/>
                <w:szCs w:val="16"/>
              </w:rPr>
            </w:pPr>
            <w:ins w:id="1568" w:author="Wiegman, Adrian - ARS" w:date="2022-08-04T14:58:00Z">
              <w:r w:rsidRPr="003C5718">
                <w:rPr>
                  <w:rFonts w:eastAsia="Times New Roman" w:cs="Times New Roman"/>
                  <w:color w:val="000000"/>
                  <w:sz w:val="16"/>
                  <w:szCs w:val="16"/>
                </w:rPr>
                <w:t>0.40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31BF5F8" w14:textId="77777777" w:rsidR="003C5718" w:rsidRPr="003C5718" w:rsidRDefault="003C5718" w:rsidP="003C5718">
            <w:pPr>
              <w:spacing w:after="0" w:line="240" w:lineRule="auto"/>
              <w:ind w:firstLine="0"/>
              <w:jc w:val="center"/>
              <w:rPr>
                <w:ins w:id="1569" w:author="Wiegman, Adrian - ARS" w:date="2022-08-04T14:58:00Z"/>
                <w:rFonts w:eastAsia="Times New Roman" w:cs="Times New Roman"/>
                <w:color w:val="000000"/>
                <w:sz w:val="16"/>
                <w:szCs w:val="16"/>
              </w:rPr>
            </w:pPr>
            <w:ins w:id="1570" w:author="Wiegman, Adrian - ARS" w:date="2022-08-04T14:58:00Z">
              <w:r w:rsidRPr="003C5718">
                <w:rPr>
                  <w:rFonts w:eastAsia="Times New Roman" w:cs="Times New Roman"/>
                  <w:color w:val="000000"/>
                  <w:sz w:val="16"/>
                  <w:szCs w:val="16"/>
                </w:rPr>
                <w:t>-0.41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2B81245" w14:textId="77777777" w:rsidR="003C5718" w:rsidRPr="003C5718" w:rsidRDefault="003C5718" w:rsidP="003C5718">
            <w:pPr>
              <w:spacing w:after="0" w:line="240" w:lineRule="auto"/>
              <w:ind w:firstLine="0"/>
              <w:jc w:val="center"/>
              <w:rPr>
                <w:ins w:id="1571" w:author="Wiegman, Adrian - ARS" w:date="2022-08-04T14:58:00Z"/>
                <w:rFonts w:eastAsia="Times New Roman" w:cs="Times New Roman"/>
                <w:color w:val="000000"/>
                <w:sz w:val="16"/>
                <w:szCs w:val="16"/>
              </w:rPr>
            </w:pPr>
            <w:ins w:id="1572" w:author="Wiegman, Adrian - ARS" w:date="2022-08-04T14:58:00Z">
              <w:r w:rsidRPr="003C5718">
                <w:rPr>
                  <w:rFonts w:eastAsia="Times New Roman" w:cs="Times New Roman"/>
                  <w:color w:val="000000"/>
                  <w:sz w:val="16"/>
                  <w:szCs w:val="16"/>
                </w:rPr>
                <w:t>0.40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AA1BF7A" w14:textId="77777777" w:rsidR="003C5718" w:rsidRPr="003C5718" w:rsidRDefault="003C5718" w:rsidP="003C5718">
            <w:pPr>
              <w:spacing w:after="0" w:line="240" w:lineRule="auto"/>
              <w:ind w:firstLine="0"/>
              <w:jc w:val="center"/>
              <w:rPr>
                <w:ins w:id="1573" w:author="Wiegman, Adrian - ARS" w:date="2022-08-04T14:58:00Z"/>
                <w:rFonts w:eastAsia="Times New Roman" w:cs="Times New Roman"/>
                <w:color w:val="000000"/>
                <w:sz w:val="16"/>
                <w:szCs w:val="16"/>
              </w:rPr>
            </w:pPr>
            <w:ins w:id="157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A3B8011" w14:textId="77777777" w:rsidR="003C5718" w:rsidRPr="003C5718" w:rsidRDefault="003C5718" w:rsidP="003C5718">
            <w:pPr>
              <w:spacing w:after="0" w:line="240" w:lineRule="auto"/>
              <w:ind w:firstLine="0"/>
              <w:jc w:val="center"/>
              <w:rPr>
                <w:ins w:id="1575" w:author="Wiegman, Adrian - ARS" w:date="2022-08-04T14:58:00Z"/>
                <w:rFonts w:eastAsia="Times New Roman" w:cs="Times New Roman"/>
                <w:color w:val="000000"/>
                <w:sz w:val="16"/>
                <w:szCs w:val="16"/>
              </w:rPr>
            </w:pPr>
            <w:ins w:id="157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7ACD05C" w14:textId="77777777" w:rsidR="003C5718" w:rsidRPr="003C5718" w:rsidRDefault="003C5718" w:rsidP="003C5718">
            <w:pPr>
              <w:spacing w:after="0" w:line="240" w:lineRule="auto"/>
              <w:ind w:firstLine="0"/>
              <w:jc w:val="center"/>
              <w:rPr>
                <w:ins w:id="1577" w:author="Wiegman, Adrian - ARS" w:date="2022-08-04T14:58:00Z"/>
                <w:rFonts w:eastAsia="Times New Roman" w:cs="Times New Roman"/>
                <w:color w:val="000000"/>
                <w:sz w:val="16"/>
                <w:szCs w:val="16"/>
              </w:rPr>
            </w:pPr>
            <w:ins w:id="1578" w:author="Wiegman, Adrian - ARS" w:date="2022-08-04T14:58:00Z">
              <w:r w:rsidRPr="003C5718">
                <w:rPr>
                  <w:rFonts w:eastAsia="Times New Roman" w:cs="Times New Roman"/>
                  <w:color w:val="000000"/>
                  <w:sz w:val="16"/>
                  <w:szCs w:val="16"/>
                </w:rPr>
                <w:t>0.55</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BC23E80" w14:textId="77777777" w:rsidR="003C5718" w:rsidRPr="003C5718" w:rsidRDefault="003C5718" w:rsidP="003C5718">
            <w:pPr>
              <w:spacing w:after="0" w:line="240" w:lineRule="auto"/>
              <w:ind w:firstLine="0"/>
              <w:jc w:val="center"/>
              <w:rPr>
                <w:ins w:id="1579" w:author="Wiegman, Adrian - ARS" w:date="2022-08-04T14:58:00Z"/>
                <w:rFonts w:eastAsia="Times New Roman" w:cs="Times New Roman"/>
                <w:color w:val="000000"/>
                <w:sz w:val="16"/>
                <w:szCs w:val="16"/>
              </w:rPr>
            </w:pPr>
            <w:ins w:id="1580" w:author="Wiegman, Adrian - ARS" w:date="2022-08-04T14:58:00Z">
              <w:r w:rsidRPr="003C5718">
                <w:rPr>
                  <w:rFonts w:eastAsia="Times New Roman" w:cs="Times New Roman"/>
                  <w:color w:val="000000"/>
                  <w:sz w:val="16"/>
                  <w:szCs w:val="16"/>
                </w:rPr>
                <w:t>0.50</w:t>
              </w:r>
            </w:ins>
          </w:p>
        </w:tc>
        <w:tc>
          <w:tcPr>
            <w:tcW w:w="600" w:type="dxa"/>
            <w:tcBorders>
              <w:top w:val="nil"/>
              <w:left w:val="nil"/>
              <w:bottom w:val="single" w:sz="4" w:space="0" w:color="auto"/>
              <w:right w:val="single" w:sz="4" w:space="0" w:color="auto"/>
            </w:tcBorders>
            <w:shd w:val="clear" w:color="auto" w:fill="auto"/>
            <w:vAlign w:val="center"/>
            <w:hideMark/>
          </w:tcPr>
          <w:p w14:paraId="25E48FB1" w14:textId="77777777" w:rsidR="003C5718" w:rsidRPr="003C5718" w:rsidRDefault="003C5718" w:rsidP="003C5718">
            <w:pPr>
              <w:spacing w:after="0" w:line="240" w:lineRule="auto"/>
              <w:ind w:firstLine="0"/>
              <w:jc w:val="center"/>
              <w:rPr>
                <w:ins w:id="1581" w:author="Wiegman, Adrian - ARS" w:date="2022-08-04T14:58:00Z"/>
                <w:rFonts w:eastAsia="Times New Roman" w:cs="Times New Roman"/>
                <w:color w:val="000000"/>
                <w:sz w:val="16"/>
                <w:szCs w:val="16"/>
              </w:rPr>
            </w:pPr>
            <w:ins w:id="158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C692EF3" w14:textId="77777777" w:rsidR="003C5718" w:rsidRPr="003C5718" w:rsidRDefault="003C5718" w:rsidP="003C5718">
            <w:pPr>
              <w:spacing w:after="0" w:line="240" w:lineRule="auto"/>
              <w:ind w:firstLine="0"/>
              <w:jc w:val="center"/>
              <w:rPr>
                <w:ins w:id="1583" w:author="Wiegman, Adrian - ARS" w:date="2022-08-04T14:58:00Z"/>
                <w:rFonts w:eastAsia="Times New Roman" w:cs="Times New Roman"/>
                <w:color w:val="000000"/>
                <w:sz w:val="16"/>
                <w:szCs w:val="16"/>
              </w:rPr>
            </w:pPr>
            <w:ins w:id="1584" w:author="Wiegman, Adrian - ARS" w:date="2022-08-04T14:58:00Z">
              <w:r w:rsidRPr="003C5718">
                <w:rPr>
                  <w:rFonts w:eastAsia="Times New Roman" w:cs="Times New Roman"/>
                  <w:color w:val="000000"/>
                  <w:sz w:val="16"/>
                  <w:szCs w:val="16"/>
                </w:rPr>
                <w:t>-0.52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A3AFC36" w14:textId="77777777" w:rsidR="003C5718" w:rsidRPr="003C5718" w:rsidRDefault="003C5718" w:rsidP="003C5718">
            <w:pPr>
              <w:spacing w:after="0" w:line="240" w:lineRule="auto"/>
              <w:ind w:firstLine="0"/>
              <w:jc w:val="center"/>
              <w:rPr>
                <w:ins w:id="1585" w:author="Wiegman, Adrian - ARS" w:date="2022-08-04T14:58:00Z"/>
                <w:rFonts w:eastAsia="Times New Roman" w:cs="Times New Roman"/>
                <w:color w:val="000000"/>
                <w:sz w:val="16"/>
                <w:szCs w:val="16"/>
              </w:rPr>
            </w:pPr>
            <w:ins w:id="1586" w:author="Wiegman, Adrian - ARS" w:date="2022-08-04T14:58:00Z">
              <w:r w:rsidRPr="003C5718">
                <w:rPr>
                  <w:rFonts w:eastAsia="Times New Roman" w:cs="Times New Roman"/>
                  <w:color w:val="000000"/>
                  <w:sz w:val="16"/>
                  <w:szCs w:val="16"/>
                </w:rPr>
                <w:t>0.66</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43EA9EF3" w14:textId="77777777" w:rsidR="003C5718" w:rsidRPr="003C5718" w:rsidRDefault="003C5718" w:rsidP="003C5718">
            <w:pPr>
              <w:spacing w:after="0" w:line="240" w:lineRule="auto"/>
              <w:ind w:firstLine="0"/>
              <w:jc w:val="center"/>
              <w:rPr>
                <w:ins w:id="1587" w:author="Wiegman, Adrian - ARS" w:date="2022-08-04T14:58:00Z"/>
                <w:rFonts w:eastAsia="Times New Roman" w:cs="Times New Roman"/>
                <w:color w:val="000000"/>
                <w:sz w:val="16"/>
                <w:szCs w:val="16"/>
              </w:rPr>
            </w:pPr>
            <w:ins w:id="158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AE0A985" w14:textId="77777777" w:rsidR="003C5718" w:rsidRPr="003C5718" w:rsidRDefault="003C5718" w:rsidP="003C5718">
            <w:pPr>
              <w:spacing w:after="0" w:line="240" w:lineRule="auto"/>
              <w:ind w:firstLine="0"/>
              <w:jc w:val="center"/>
              <w:rPr>
                <w:ins w:id="1589" w:author="Wiegman, Adrian - ARS" w:date="2022-08-04T14:58:00Z"/>
                <w:rFonts w:eastAsia="Times New Roman" w:cs="Times New Roman"/>
                <w:color w:val="000000"/>
                <w:sz w:val="16"/>
                <w:szCs w:val="16"/>
              </w:rPr>
            </w:pPr>
            <w:ins w:id="1590"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7D4139B" w14:textId="77777777" w:rsidR="003C5718" w:rsidRPr="003C5718" w:rsidRDefault="003C5718" w:rsidP="003C5718">
            <w:pPr>
              <w:spacing w:after="0" w:line="240" w:lineRule="auto"/>
              <w:ind w:firstLine="0"/>
              <w:jc w:val="center"/>
              <w:rPr>
                <w:ins w:id="1591" w:author="Wiegman, Adrian - ARS" w:date="2022-08-04T14:58:00Z"/>
                <w:rFonts w:eastAsia="Times New Roman" w:cs="Times New Roman"/>
                <w:color w:val="000000"/>
                <w:sz w:val="16"/>
                <w:szCs w:val="16"/>
              </w:rPr>
            </w:pPr>
            <w:ins w:id="1592"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E00F54D" w14:textId="77777777" w:rsidR="003C5718" w:rsidRPr="003C5718" w:rsidRDefault="003C5718" w:rsidP="003C5718">
            <w:pPr>
              <w:spacing w:after="0" w:line="240" w:lineRule="auto"/>
              <w:ind w:firstLine="0"/>
              <w:jc w:val="center"/>
              <w:rPr>
                <w:ins w:id="1593" w:author="Wiegman, Adrian - ARS" w:date="2022-08-04T14:58:00Z"/>
                <w:rFonts w:eastAsia="Times New Roman" w:cs="Times New Roman"/>
                <w:color w:val="000000"/>
                <w:sz w:val="16"/>
                <w:szCs w:val="16"/>
              </w:rPr>
            </w:pPr>
            <w:ins w:id="1594"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65CF7C90" w14:textId="77777777" w:rsidR="003C5718" w:rsidRPr="003C5718" w:rsidRDefault="003C5718" w:rsidP="003C5718">
            <w:pPr>
              <w:spacing w:after="0" w:line="240" w:lineRule="auto"/>
              <w:ind w:firstLine="0"/>
              <w:jc w:val="center"/>
              <w:rPr>
                <w:ins w:id="1595" w:author="Wiegman, Adrian - ARS" w:date="2022-08-04T14:58:00Z"/>
                <w:rFonts w:eastAsia="Times New Roman" w:cs="Times New Roman"/>
                <w:color w:val="000000"/>
                <w:sz w:val="16"/>
                <w:szCs w:val="16"/>
              </w:rPr>
            </w:pPr>
            <w:ins w:id="1596" w:author="Wiegman, Adrian - ARS" w:date="2022-08-04T14:58:00Z">
              <w:r w:rsidRPr="003C5718">
                <w:rPr>
                  <w:rFonts w:eastAsia="Times New Roman" w:cs="Times New Roman"/>
                  <w:color w:val="000000"/>
                  <w:sz w:val="16"/>
                  <w:szCs w:val="16"/>
                </w:rPr>
                <w:t>***</w:t>
              </w:r>
            </w:ins>
          </w:p>
        </w:tc>
      </w:tr>
      <w:tr w:rsidR="003C5718" w:rsidRPr="003C5718" w14:paraId="44E37279"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597"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37796387" w14:textId="77777777" w:rsidR="003C5718" w:rsidRPr="003C5718" w:rsidRDefault="003C5718" w:rsidP="003C5718">
            <w:pPr>
              <w:spacing w:after="0" w:line="240" w:lineRule="auto"/>
              <w:ind w:firstLine="0"/>
              <w:jc w:val="center"/>
              <w:rPr>
                <w:ins w:id="1598" w:author="Wiegman, Adrian - ARS" w:date="2022-08-04T14:58:00Z"/>
                <w:rFonts w:eastAsia="Times New Roman" w:cs="Times New Roman"/>
                <w:b/>
                <w:bCs/>
                <w:color w:val="000000"/>
                <w:sz w:val="16"/>
                <w:szCs w:val="16"/>
              </w:rPr>
            </w:pPr>
            <w:ins w:id="1599" w:author="Wiegman, Adrian - ARS" w:date="2022-08-04T14:58:00Z">
              <w:r w:rsidRPr="003C5718">
                <w:rPr>
                  <w:rFonts w:eastAsia="Times New Roman" w:cs="Times New Roman"/>
                  <w:b/>
                  <w:bCs/>
                  <w:color w:val="000000"/>
                  <w:sz w:val="16"/>
                  <w:szCs w:val="16"/>
                </w:rPr>
                <w:t>P</w:t>
              </w:r>
              <w:r w:rsidRPr="003C5718">
                <w:rPr>
                  <w:rFonts w:eastAsia="Times New Roman" w:cs="Times New Roman"/>
                  <w:b/>
                  <w:bCs/>
                  <w:color w:val="000000"/>
                  <w:sz w:val="16"/>
                  <w:szCs w:val="16"/>
                  <w:vertAlign w:val="subscript"/>
                </w:rPr>
                <w:t>ox</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6EC03F1" w14:textId="77777777" w:rsidR="003C5718" w:rsidRPr="003C5718" w:rsidRDefault="003C5718" w:rsidP="003C5718">
            <w:pPr>
              <w:spacing w:after="0" w:line="240" w:lineRule="auto"/>
              <w:ind w:firstLine="0"/>
              <w:jc w:val="center"/>
              <w:rPr>
                <w:ins w:id="1600" w:author="Wiegman, Adrian - ARS" w:date="2022-08-04T14:58:00Z"/>
                <w:rFonts w:eastAsia="Times New Roman" w:cs="Times New Roman"/>
                <w:color w:val="000000"/>
                <w:sz w:val="16"/>
                <w:szCs w:val="16"/>
              </w:rPr>
            </w:pPr>
            <w:ins w:id="1601"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675FFC7B" w14:textId="77777777" w:rsidR="003C5718" w:rsidRPr="003C5718" w:rsidRDefault="003C5718" w:rsidP="003C5718">
            <w:pPr>
              <w:spacing w:after="0" w:line="240" w:lineRule="auto"/>
              <w:ind w:firstLine="0"/>
              <w:jc w:val="center"/>
              <w:rPr>
                <w:ins w:id="1602" w:author="Wiegman, Adrian - ARS" w:date="2022-08-04T14:58:00Z"/>
                <w:rFonts w:eastAsia="Times New Roman" w:cs="Times New Roman"/>
                <w:color w:val="000000"/>
                <w:sz w:val="16"/>
                <w:szCs w:val="16"/>
              </w:rPr>
            </w:pPr>
            <w:ins w:id="160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865E2E8" w14:textId="77777777" w:rsidR="003C5718" w:rsidRPr="003C5718" w:rsidRDefault="003C5718" w:rsidP="003C5718">
            <w:pPr>
              <w:spacing w:after="0" w:line="240" w:lineRule="auto"/>
              <w:ind w:firstLine="0"/>
              <w:jc w:val="center"/>
              <w:rPr>
                <w:ins w:id="1604" w:author="Wiegman, Adrian - ARS" w:date="2022-08-04T14:58:00Z"/>
                <w:rFonts w:eastAsia="Times New Roman" w:cs="Times New Roman"/>
                <w:color w:val="000000"/>
                <w:sz w:val="16"/>
                <w:szCs w:val="16"/>
              </w:rPr>
            </w:pPr>
            <w:ins w:id="160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7BED186" w14:textId="77777777" w:rsidR="003C5718" w:rsidRPr="003C5718" w:rsidRDefault="003C5718" w:rsidP="003C5718">
            <w:pPr>
              <w:spacing w:after="0" w:line="240" w:lineRule="auto"/>
              <w:ind w:firstLine="0"/>
              <w:jc w:val="center"/>
              <w:rPr>
                <w:ins w:id="1606" w:author="Wiegman, Adrian - ARS" w:date="2022-08-04T14:58:00Z"/>
                <w:rFonts w:eastAsia="Times New Roman" w:cs="Times New Roman"/>
                <w:color w:val="000000"/>
                <w:sz w:val="16"/>
                <w:szCs w:val="16"/>
              </w:rPr>
            </w:pPr>
            <w:ins w:id="160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E78C317" w14:textId="77777777" w:rsidR="003C5718" w:rsidRPr="003C5718" w:rsidRDefault="003C5718" w:rsidP="003C5718">
            <w:pPr>
              <w:spacing w:after="0" w:line="240" w:lineRule="auto"/>
              <w:ind w:firstLine="0"/>
              <w:jc w:val="center"/>
              <w:rPr>
                <w:ins w:id="1608" w:author="Wiegman, Adrian - ARS" w:date="2022-08-04T14:58:00Z"/>
                <w:rFonts w:eastAsia="Times New Roman" w:cs="Times New Roman"/>
                <w:color w:val="000000"/>
                <w:sz w:val="16"/>
                <w:szCs w:val="16"/>
              </w:rPr>
            </w:pPr>
            <w:ins w:id="1609"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9E13926" w14:textId="77777777" w:rsidR="003C5718" w:rsidRPr="003C5718" w:rsidRDefault="003C5718" w:rsidP="003C5718">
            <w:pPr>
              <w:spacing w:after="0" w:line="240" w:lineRule="auto"/>
              <w:ind w:firstLine="0"/>
              <w:jc w:val="center"/>
              <w:rPr>
                <w:ins w:id="1610" w:author="Wiegman, Adrian - ARS" w:date="2022-08-04T14:58:00Z"/>
                <w:rFonts w:eastAsia="Times New Roman" w:cs="Times New Roman"/>
                <w:color w:val="000000"/>
                <w:sz w:val="16"/>
                <w:szCs w:val="16"/>
              </w:rPr>
            </w:pPr>
            <w:ins w:id="161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05A40F2" w14:textId="77777777" w:rsidR="003C5718" w:rsidRPr="003C5718" w:rsidRDefault="003C5718" w:rsidP="003C5718">
            <w:pPr>
              <w:spacing w:after="0" w:line="240" w:lineRule="auto"/>
              <w:ind w:firstLine="0"/>
              <w:jc w:val="center"/>
              <w:rPr>
                <w:ins w:id="1612" w:author="Wiegman, Adrian - ARS" w:date="2022-08-04T14:58:00Z"/>
                <w:rFonts w:eastAsia="Times New Roman" w:cs="Times New Roman"/>
                <w:color w:val="000000"/>
                <w:sz w:val="16"/>
                <w:szCs w:val="16"/>
              </w:rPr>
            </w:pPr>
            <w:ins w:id="161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17A4B19" w14:textId="77777777" w:rsidR="003C5718" w:rsidRPr="003C5718" w:rsidRDefault="003C5718" w:rsidP="003C5718">
            <w:pPr>
              <w:spacing w:after="0" w:line="240" w:lineRule="auto"/>
              <w:ind w:firstLine="0"/>
              <w:jc w:val="center"/>
              <w:rPr>
                <w:ins w:id="1614" w:author="Wiegman, Adrian - ARS" w:date="2022-08-04T14:58:00Z"/>
                <w:rFonts w:eastAsia="Times New Roman" w:cs="Times New Roman"/>
                <w:color w:val="000000"/>
                <w:sz w:val="16"/>
                <w:szCs w:val="16"/>
              </w:rPr>
            </w:pPr>
            <w:ins w:id="161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B9FC6FD" w14:textId="77777777" w:rsidR="003C5718" w:rsidRPr="003C5718" w:rsidRDefault="003C5718" w:rsidP="003C5718">
            <w:pPr>
              <w:spacing w:after="0" w:line="240" w:lineRule="auto"/>
              <w:ind w:firstLine="0"/>
              <w:jc w:val="center"/>
              <w:rPr>
                <w:ins w:id="1616" w:author="Wiegman, Adrian - ARS" w:date="2022-08-04T14:58:00Z"/>
                <w:rFonts w:eastAsia="Times New Roman" w:cs="Times New Roman"/>
                <w:color w:val="000000"/>
                <w:sz w:val="16"/>
                <w:szCs w:val="16"/>
              </w:rPr>
            </w:pPr>
            <w:ins w:id="1617" w:author="Wiegman, Adrian - ARS" w:date="2022-08-04T14:58:00Z">
              <w:r w:rsidRPr="003C5718">
                <w:rPr>
                  <w:rFonts w:eastAsia="Times New Roman" w:cs="Times New Roman"/>
                  <w:color w:val="000000"/>
                  <w:sz w:val="16"/>
                  <w:szCs w:val="16"/>
                </w:rPr>
                <w:t>0.52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BA1A7A2" w14:textId="77777777" w:rsidR="003C5718" w:rsidRPr="003C5718" w:rsidRDefault="003C5718" w:rsidP="003C5718">
            <w:pPr>
              <w:spacing w:after="0" w:line="240" w:lineRule="auto"/>
              <w:ind w:firstLine="0"/>
              <w:jc w:val="center"/>
              <w:rPr>
                <w:ins w:id="1618" w:author="Wiegman, Adrian - ARS" w:date="2022-08-04T14:58:00Z"/>
                <w:rFonts w:eastAsia="Times New Roman" w:cs="Times New Roman"/>
                <w:color w:val="000000"/>
                <w:sz w:val="16"/>
                <w:szCs w:val="16"/>
              </w:rPr>
            </w:pPr>
            <w:ins w:id="1619" w:author="Wiegman, Adrian - ARS" w:date="2022-08-04T14:58:00Z">
              <w:r w:rsidRPr="003C5718">
                <w:rPr>
                  <w:rFonts w:eastAsia="Times New Roman" w:cs="Times New Roman"/>
                  <w:color w:val="000000"/>
                  <w:sz w:val="16"/>
                  <w:szCs w:val="16"/>
                </w:rPr>
                <w:t>0.39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3A8D5E1" w14:textId="77777777" w:rsidR="003C5718" w:rsidRPr="003C5718" w:rsidRDefault="003C5718" w:rsidP="003C5718">
            <w:pPr>
              <w:spacing w:after="0" w:line="240" w:lineRule="auto"/>
              <w:ind w:firstLine="0"/>
              <w:jc w:val="center"/>
              <w:rPr>
                <w:ins w:id="1620" w:author="Wiegman, Adrian - ARS" w:date="2022-08-04T14:58:00Z"/>
                <w:rFonts w:eastAsia="Times New Roman" w:cs="Times New Roman"/>
                <w:color w:val="000000"/>
                <w:sz w:val="16"/>
                <w:szCs w:val="16"/>
              </w:rPr>
            </w:pPr>
            <w:ins w:id="1621" w:author="Wiegman, Adrian - ARS" w:date="2022-08-04T14:58:00Z">
              <w:r w:rsidRPr="003C5718">
                <w:rPr>
                  <w:rFonts w:eastAsia="Times New Roman" w:cs="Times New Roman"/>
                  <w:color w:val="000000"/>
                  <w:sz w:val="16"/>
                  <w:szCs w:val="16"/>
                </w:rPr>
                <w:t>0.84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F220562" w14:textId="77777777" w:rsidR="003C5718" w:rsidRPr="003C5718" w:rsidRDefault="003C5718" w:rsidP="003C5718">
            <w:pPr>
              <w:spacing w:after="0" w:line="240" w:lineRule="auto"/>
              <w:ind w:firstLine="0"/>
              <w:jc w:val="center"/>
              <w:rPr>
                <w:ins w:id="1622" w:author="Wiegman, Adrian - ARS" w:date="2022-08-04T14:58:00Z"/>
                <w:rFonts w:eastAsia="Times New Roman" w:cs="Times New Roman"/>
                <w:color w:val="000000"/>
                <w:sz w:val="16"/>
                <w:szCs w:val="16"/>
              </w:rPr>
            </w:pPr>
            <w:ins w:id="1623" w:author="Wiegman, Adrian - ARS" w:date="2022-08-04T14:58:00Z">
              <w:r w:rsidRPr="003C5718">
                <w:rPr>
                  <w:rFonts w:eastAsia="Times New Roman" w:cs="Times New Roman"/>
                  <w:color w:val="000000"/>
                  <w:sz w:val="16"/>
                  <w:szCs w:val="16"/>
                </w:rPr>
                <w:t>0.36</w:t>
              </w:r>
            </w:ins>
          </w:p>
        </w:tc>
        <w:tc>
          <w:tcPr>
            <w:tcW w:w="600" w:type="dxa"/>
            <w:tcBorders>
              <w:top w:val="nil"/>
              <w:left w:val="nil"/>
              <w:bottom w:val="single" w:sz="4" w:space="0" w:color="auto"/>
              <w:right w:val="single" w:sz="4" w:space="0" w:color="auto"/>
            </w:tcBorders>
            <w:shd w:val="clear" w:color="auto" w:fill="auto"/>
            <w:vAlign w:val="center"/>
            <w:hideMark/>
          </w:tcPr>
          <w:p w14:paraId="373568FA" w14:textId="77777777" w:rsidR="003C5718" w:rsidRPr="003C5718" w:rsidRDefault="003C5718" w:rsidP="003C5718">
            <w:pPr>
              <w:spacing w:after="0" w:line="240" w:lineRule="auto"/>
              <w:ind w:firstLine="0"/>
              <w:jc w:val="center"/>
              <w:rPr>
                <w:ins w:id="1624" w:author="Wiegman, Adrian - ARS" w:date="2022-08-04T14:58:00Z"/>
                <w:rFonts w:eastAsia="Times New Roman" w:cs="Times New Roman"/>
                <w:color w:val="000000"/>
                <w:sz w:val="16"/>
                <w:szCs w:val="16"/>
              </w:rPr>
            </w:pPr>
            <w:ins w:id="1625"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70919A3" w14:textId="77777777" w:rsidR="003C5718" w:rsidRPr="003C5718" w:rsidRDefault="003C5718" w:rsidP="003C5718">
            <w:pPr>
              <w:spacing w:after="0" w:line="240" w:lineRule="auto"/>
              <w:ind w:firstLine="0"/>
              <w:jc w:val="center"/>
              <w:rPr>
                <w:ins w:id="1626" w:author="Wiegman, Adrian - ARS" w:date="2022-08-04T14:58:00Z"/>
                <w:rFonts w:eastAsia="Times New Roman" w:cs="Times New Roman"/>
                <w:color w:val="000000"/>
                <w:sz w:val="16"/>
                <w:szCs w:val="16"/>
              </w:rPr>
            </w:pPr>
            <w:ins w:id="162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3293B62" w14:textId="77777777" w:rsidR="003C5718" w:rsidRPr="003C5718" w:rsidRDefault="003C5718" w:rsidP="003C5718">
            <w:pPr>
              <w:spacing w:after="0" w:line="240" w:lineRule="auto"/>
              <w:ind w:firstLine="0"/>
              <w:jc w:val="center"/>
              <w:rPr>
                <w:ins w:id="1628" w:author="Wiegman, Adrian - ARS" w:date="2022-08-04T14:58:00Z"/>
                <w:rFonts w:eastAsia="Times New Roman" w:cs="Times New Roman"/>
                <w:color w:val="000000"/>
                <w:sz w:val="16"/>
                <w:szCs w:val="16"/>
              </w:rPr>
            </w:pPr>
            <w:ins w:id="1629" w:author="Wiegman, Adrian - ARS" w:date="2022-08-04T14:58:00Z">
              <w:r w:rsidRPr="003C5718">
                <w:rPr>
                  <w:rFonts w:eastAsia="Times New Roman" w:cs="Times New Roman"/>
                  <w:color w:val="000000"/>
                  <w:sz w:val="16"/>
                  <w:szCs w:val="16"/>
                </w:rPr>
                <w:t>0.49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FD80F24" w14:textId="77777777" w:rsidR="003C5718" w:rsidRPr="003C5718" w:rsidRDefault="003C5718" w:rsidP="003C5718">
            <w:pPr>
              <w:spacing w:after="0" w:line="240" w:lineRule="auto"/>
              <w:ind w:firstLine="0"/>
              <w:jc w:val="center"/>
              <w:rPr>
                <w:ins w:id="1630" w:author="Wiegman, Adrian - ARS" w:date="2022-08-04T14:58:00Z"/>
                <w:rFonts w:eastAsia="Times New Roman" w:cs="Times New Roman"/>
                <w:color w:val="000000"/>
                <w:sz w:val="16"/>
                <w:szCs w:val="16"/>
              </w:rPr>
            </w:pPr>
            <w:ins w:id="1631" w:author="Wiegman, Adrian - ARS" w:date="2022-08-04T14:58:00Z">
              <w:r w:rsidRPr="003C5718">
                <w:rPr>
                  <w:rFonts w:eastAsia="Times New Roman" w:cs="Times New Roman"/>
                  <w:color w:val="000000"/>
                  <w:sz w:val="16"/>
                  <w:szCs w:val="16"/>
                </w:rPr>
                <w:t>0.45</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4EC9D189" w14:textId="77777777" w:rsidR="003C5718" w:rsidRPr="003C5718" w:rsidRDefault="003C5718" w:rsidP="003C5718">
            <w:pPr>
              <w:spacing w:after="0" w:line="240" w:lineRule="auto"/>
              <w:ind w:firstLine="0"/>
              <w:jc w:val="center"/>
              <w:rPr>
                <w:ins w:id="1632" w:author="Wiegman, Adrian - ARS" w:date="2022-08-04T14:58:00Z"/>
                <w:rFonts w:eastAsia="Times New Roman" w:cs="Times New Roman"/>
                <w:color w:val="000000"/>
                <w:sz w:val="16"/>
                <w:szCs w:val="16"/>
              </w:rPr>
            </w:pPr>
            <w:ins w:id="163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F785F8B" w14:textId="77777777" w:rsidR="003C5718" w:rsidRPr="003C5718" w:rsidRDefault="003C5718" w:rsidP="003C5718">
            <w:pPr>
              <w:spacing w:after="0" w:line="240" w:lineRule="auto"/>
              <w:ind w:firstLine="0"/>
              <w:jc w:val="center"/>
              <w:rPr>
                <w:ins w:id="1634" w:author="Wiegman, Adrian - ARS" w:date="2022-08-04T14:58:00Z"/>
                <w:rFonts w:eastAsia="Times New Roman" w:cs="Times New Roman"/>
                <w:color w:val="000000"/>
                <w:sz w:val="16"/>
                <w:szCs w:val="16"/>
              </w:rPr>
            </w:pPr>
            <w:ins w:id="1635" w:author="Wiegman, Adrian - ARS" w:date="2022-08-04T14:58:00Z">
              <w:r w:rsidRPr="003C5718">
                <w:rPr>
                  <w:rFonts w:eastAsia="Times New Roman" w:cs="Times New Roman"/>
                  <w:color w:val="000000"/>
                  <w:sz w:val="16"/>
                  <w:szCs w:val="16"/>
                </w:rPr>
                <w:t>**</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7F62B1E" w14:textId="77777777" w:rsidR="003C5718" w:rsidRPr="003C5718" w:rsidRDefault="003C5718" w:rsidP="003C5718">
            <w:pPr>
              <w:spacing w:after="0" w:line="240" w:lineRule="auto"/>
              <w:ind w:firstLine="0"/>
              <w:jc w:val="center"/>
              <w:rPr>
                <w:ins w:id="1636" w:author="Wiegman, Adrian - ARS" w:date="2022-08-04T14:58:00Z"/>
                <w:rFonts w:eastAsia="Times New Roman" w:cs="Times New Roman"/>
                <w:color w:val="000000"/>
                <w:sz w:val="16"/>
                <w:szCs w:val="16"/>
              </w:rPr>
            </w:pPr>
            <w:ins w:id="1637"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79E0ECA5" w14:textId="77777777" w:rsidR="003C5718" w:rsidRPr="003C5718" w:rsidRDefault="003C5718" w:rsidP="003C5718">
            <w:pPr>
              <w:spacing w:after="0" w:line="240" w:lineRule="auto"/>
              <w:ind w:firstLine="0"/>
              <w:jc w:val="center"/>
              <w:rPr>
                <w:ins w:id="1638" w:author="Wiegman, Adrian - ARS" w:date="2022-08-04T14:58:00Z"/>
                <w:rFonts w:eastAsia="Times New Roman" w:cs="Times New Roman"/>
                <w:color w:val="000000"/>
                <w:sz w:val="16"/>
                <w:szCs w:val="16"/>
              </w:rPr>
            </w:pPr>
            <w:ins w:id="1639" w:author="Wiegman, Adrian - ARS" w:date="2022-08-04T14:58:00Z">
              <w:r w:rsidRPr="003C5718">
                <w:rPr>
                  <w:rFonts w:eastAsia="Times New Roman" w:cs="Times New Roman"/>
                  <w:color w:val="000000"/>
                  <w:sz w:val="16"/>
                  <w:szCs w:val="16"/>
                </w:rPr>
                <w:t> </w:t>
              </w:r>
            </w:ins>
          </w:p>
        </w:tc>
      </w:tr>
      <w:tr w:rsidR="003C5718" w:rsidRPr="003C5718" w14:paraId="5174A705"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640"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64AB6199" w14:textId="77777777" w:rsidR="003C5718" w:rsidRPr="003C5718" w:rsidRDefault="003C5718" w:rsidP="003C5718">
            <w:pPr>
              <w:spacing w:after="0" w:line="240" w:lineRule="auto"/>
              <w:ind w:firstLine="0"/>
              <w:jc w:val="center"/>
              <w:rPr>
                <w:ins w:id="1641" w:author="Wiegman, Adrian - ARS" w:date="2022-08-04T14:58:00Z"/>
                <w:rFonts w:eastAsia="Times New Roman" w:cs="Times New Roman"/>
                <w:b/>
                <w:bCs/>
                <w:color w:val="000000"/>
                <w:sz w:val="16"/>
                <w:szCs w:val="16"/>
              </w:rPr>
            </w:pPr>
            <w:ins w:id="1642" w:author="Wiegman, Adrian - ARS" w:date="2022-08-04T14:58:00Z">
              <w:r w:rsidRPr="003C5718">
                <w:rPr>
                  <w:rFonts w:eastAsia="Times New Roman" w:cs="Times New Roman"/>
                  <w:b/>
                  <w:bCs/>
                  <w:color w:val="000000"/>
                  <w:sz w:val="16"/>
                  <w:szCs w:val="16"/>
                </w:rPr>
                <w:t>[P:Fe]</w:t>
              </w:r>
              <w:r w:rsidRPr="003C5718">
                <w:rPr>
                  <w:rFonts w:eastAsia="Times New Roman" w:cs="Times New Roman"/>
                  <w:b/>
                  <w:bCs/>
                  <w:color w:val="000000"/>
                  <w:sz w:val="16"/>
                  <w:szCs w:val="16"/>
                  <w:vertAlign w:val="subscript"/>
                </w:rPr>
                <w:t>ox</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DCC1C07" w14:textId="77777777" w:rsidR="003C5718" w:rsidRPr="003C5718" w:rsidRDefault="003C5718" w:rsidP="003C5718">
            <w:pPr>
              <w:spacing w:after="0" w:line="240" w:lineRule="auto"/>
              <w:ind w:firstLine="0"/>
              <w:jc w:val="center"/>
              <w:rPr>
                <w:ins w:id="1643" w:author="Wiegman, Adrian - ARS" w:date="2022-08-04T14:58:00Z"/>
                <w:rFonts w:eastAsia="Times New Roman" w:cs="Times New Roman"/>
                <w:color w:val="000000"/>
                <w:sz w:val="16"/>
                <w:szCs w:val="16"/>
              </w:rPr>
            </w:pPr>
            <w:ins w:id="1644" w:author="Wiegman, Adrian - ARS" w:date="2022-08-04T14:58:00Z">
              <w:r w:rsidRPr="003C5718">
                <w:rPr>
                  <w:rFonts w:eastAsia="Times New Roman" w:cs="Times New Roman"/>
                  <w:color w:val="000000"/>
                  <w:sz w:val="16"/>
                  <w:szCs w:val="16"/>
                </w:rPr>
                <w:t>0.43</w:t>
              </w:r>
            </w:ins>
          </w:p>
        </w:tc>
        <w:tc>
          <w:tcPr>
            <w:tcW w:w="600" w:type="dxa"/>
            <w:tcBorders>
              <w:top w:val="nil"/>
              <w:left w:val="nil"/>
              <w:bottom w:val="single" w:sz="4" w:space="0" w:color="auto"/>
              <w:right w:val="single" w:sz="4" w:space="0" w:color="auto"/>
            </w:tcBorders>
            <w:shd w:val="clear" w:color="auto" w:fill="auto"/>
            <w:vAlign w:val="center"/>
            <w:hideMark/>
          </w:tcPr>
          <w:p w14:paraId="3A5BEC2B" w14:textId="77777777" w:rsidR="003C5718" w:rsidRPr="003C5718" w:rsidRDefault="003C5718" w:rsidP="003C5718">
            <w:pPr>
              <w:spacing w:after="0" w:line="240" w:lineRule="auto"/>
              <w:ind w:firstLine="0"/>
              <w:jc w:val="center"/>
              <w:rPr>
                <w:ins w:id="1645" w:author="Wiegman, Adrian - ARS" w:date="2022-08-04T14:58:00Z"/>
                <w:rFonts w:eastAsia="Times New Roman" w:cs="Times New Roman"/>
                <w:color w:val="000000"/>
                <w:sz w:val="16"/>
                <w:szCs w:val="16"/>
              </w:rPr>
            </w:pPr>
            <w:ins w:id="1646" w:author="Wiegman, Adrian - ARS" w:date="2022-08-04T14:58:00Z">
              <w:r w:rsidRPr="003C5718">
                <w:rPr>
                  <w:rFonts w:eastAsia="Times New Roman" w:cs="Times New Roman"/>
                  <w:color w:val="000000"/>
                  <w:sz w:val="16"/>
                  <w:szCs w:val="16"/>
                </w:rPr>
                <w:t>-0.35</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3800D3A" w14:textId="77777777" w:rsidR="003C5718" w:rsidRPr="003C5718" w:rsidRDefault="003C5718" w:rsidP="003C5718">
            <w:pPr>
              <w:spacing w:after="0" w:line="240" w:lineRule="auto"/>
              <w:ind w:firstLine="0"/>
              <w:jc w:val="center"/>
              <w:rPr>
                <w:ins w:id="1647" w:author="Wiegman, Adrian - ARS" w:date="2022-08-04T14:58:00Z"/>
                <w:rFonts w:eastAsia="Times New Roman" w:cs="Times New Roman"/>
                <w:color w:val="000000"/>
                <w:sz w:val="16"/>
                <w:szCs w:val="16"/>
              </w:rPr>
            </w:pPr>
            <w:ins w:id="164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2886196" w14:textId="77777777" w:rsidR="003C5718" w:rsidRPr="003C5718" w:rsidRDefault="003C5718" w:rsidP="003C5718">
            <w:pPr>
              <w:spacing w:after="0" w:line="240" w:lineRule="auto"/>
              <w:ind w:firstLine="0"/>
              <w:jc w:val="center"/>
              <w:rPr>
                <w:ins w:id="1649" w:author="Wiegman, Adrian - ARS" w:date="2022-08-04T14:58:00Z"/>
                <w:rFonts w:eastAsia="Times New Roman" w:cs="Times New Roman"/>
                <w:color w:val="000000"/>
                <w:sz w:val="16"/>
                <w:szCs w:val="16"/>
              </w:rPr>
            </w:pPr>
            <w:ins w:id="165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514602E" w14:textId="77777777" w:rsidR="003C5718" w:rsidRPr="003C5718" w:rsidRDefault="003C5718" w:rsidP="003C5718">
            <w:pPr>
              <w:spacing w:after="0" w:line="240" w:lineRule="auto"/>
              <w:ind w:firstLine="0"/>
              <w:jc w:val="center"/>
              <w:rPr>
                <w:ins w:id="1651" w:author="Wiegman, Adrian - ARS" w:date="2022-08-04T14:58:00Z"/>
                <w:rFonts w:eastAsia="Times New Roman" w:cs="Times New Roman"/>
                <w:color w:val="000000"/>
                <w:sz w:val="16"/>
                <w:szCs w:val="16"/>
              </w:rPr>
            </w:pPr>
            <w:ins w:id="165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9BA9063" w14:textId="77777777" w:rsidR="003C5718" w:rsidRPr="003C5718" w:rsidRDefault="003C5718" w:rsidP="003C5718">
            <w:pPr>
              <w:spacing w:after="0" w:line="240" w:lineRule="auto"/>
              <w:ind w:firstLine="0"/>
              <w:jc w:val="center"/>
              <w:rPr>
                <w:ins w:id="1653" w:author="Wiegman, Adrian - ARS" w:date="2022-08-04T14:58:00Z"/>
                <w:rFonts w:eastAsia="Times New Roman" w:cs="Times New Roman"/>
                <w:color w:val="000000"/>
                <w:sz w:val="16"/>
                <w:szCs w:val="16"/>
              </w:rPr>
            </w:pPr>
            <w:ins w:id="165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5421157" w14:textId="77777777" w:rsidR="003C5718" w:rsidRPr="003C5718" w:rsidRDefault="003C5718" w:rsidP="003C5718">
            <w:pPr>
              <w:spacing w:after="0" w:line="240" w:lineRule="auto"/>
              <w:ind w:firstLine="0"/>
              <w:jc w:val="center"/>
              <w:rPr>
                <w:ins w:id="1655" w:author="Wiegman, Adrian - ARS" w:date="2022-08-04T14:58:00Z"/>
                <w:rFonts w:eastAsia="Times New Roman" w:cs="Times New Roman"/>
                <w:color w:val="000000"/>
                <w:sz w:val="16"/>
                <w:szCs w:val="16"/>
              </w:rPr>
            </w:pPr>
            <w:ins w:id="1656" w:author="Wiegman, Adrian - ARS" w:date="2022-08-04T14:58:00Z">
              <w:r w:rsidRPr="003C5718">
                <w:rPr>
                  <w:rFonts w:eastAsia="Times New Roman" w:cs="Times New Roman"/>
                  <w:color w:val="000000"/>
                  <w:sz w:val="16"/>
                  <w:szCs w:val="16"/>
                </w:rPr>
                <w:t>0.32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29FF53F" w14:textId="77777777" w:rsidR="003C5718" w:rsidRPr="003C5718" w:rsidRDefault="003C5718" w:rsidP="003C5718">
            <w:pPr>
              <w:spacing w:after="0" w:line="240" w:lineRule="auto"/>
              <w:ind w:firstLine="0"/>
              <w:jc w:val="center"/>
              <w:rPr>
                <w:ins w:id="1657" w:author="Wiegman, Adrian - ARS" w:date="2022-08-04T14:58:00Z"/>
                <w:rFonts w:eastAsia="Times New Roman" w:cs="Times New Roman"/>
                <w:color w:val="000000"/>
                <w:sz w:val="16"/>
                <w:szCs w:val="16"/>
              </w:rPr>
            </w:pPr>
            <w:ins w:id="165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D904607" w14:textId="77777777" w:rsidR="003C5718" w:rsidRPr="003C5718" w:rsidRDefault="003C5718" w:rsidP="003C5718">
            <w:pPr>
              <w:spacing w:after="0" w:line="240" w:lineRule="auto"/>
              <w:ind w:firstLine="0"/>
              <w:jc w:val="center"/>
              <w:rPr>
                <w:ins w:id="1659" w:author="Wiegman, Adrian - ARS" w:date="2022-08-04T14:58:00Z"/>
                <w:rFonts w:eastAsia="Times New Roman" w:cs="Times New Roman"/>
                <w:color w:val="000000"/>
                <w:sz w:val="16"/>
                <w:szCs w:val="16"/>
              </w:rPr>
            </w:pPr>
            <w:ins w:id="1660" w:author="Wiegman, Adrian - ARS" w:date="2022-08-04T14:58:00Z">
              <w:r w:rsidRPr="003C5718">
                <w:rPr>
                  <w:rFonts w:eastAsia="Times New Roman" w:cs="Times New Roman"/>
                  <w:color w:val="000000"/>
                  <w:sz w:val="16"/>
                  <w:szCs w:val="16"/>
                </w:rPr>
                <w:t>0.59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2DB7A12" w14:textId="77777777" w:rsidR="003C5718" w:rsidRPr="003C5718" w:rsidRDefault="003C5718" w:rsidP="003C5718">
            <w:pPr>
              <w:spacing w:after="0" w:line="240" w:lineRule="auto"/>
              <w:ind w:firstLine="0"/>
              <w:jc w:val="center"/>
              <w:rPr>
                <w:ins w:id="1661" w:author="Wiegman, Adrian - ARS" w:date="2022-08-04T14:58:00Z"/>
                <w:rFonts w:eastAsia="Times New Roman" w:cs="Times New Roman"/>
                <w:color w:val="000000"/>
                <w:sz w:val="16"/>
                <w:szCs w:val="16"/>
              </w:rPr>
            </w:pPr>
            <w:ins w:id="1662" w:author="Wiegman, Adrian - ARS" w:date="2022-08-04T14:58:00Z">
              <w:r w:rsidRPr="003C5718">
                <w:rPr>
                  <w:rFonts w:eastAsia="Times New Roman" w:cs="Times New Roman"/>
                  <w:color w:val="000000"/>
                  <w:sz w:val="16"/>
                  <w:szCs w:val="16"/>
                </w:rPr>
                <w:t>0.38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8E6E45F" w14:textId="77777777" w:rsidR="003C5718" w:rsidRPr="003C5718" w:rsidRDefault="003C5718" w:rsidP="003C5718">
            <w:pPr>
              <w:spacing w:after="0" w:line="240" w:lineRule="auto"/>
              <w:ind w:firstLine="0"/>
              <w:jc w:val="center"/>
              <w:rPr>
                <w:ins w:id="1663" w:author="Wiegman, Adrian - ARS" w:date="2022-08-04T14:58:00Z"/>
                <w:rFonts w:eastAsia="Times New Roman" w:cs="Times New Roman"/>
                <w:color w:val="000000"/>
                <w:sz w:val="16"/>
                <w:szCs w:val="16"/>
              </w:rPr>
            </w:pPr>
            <w:ins w:id="1664"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CD3F690" w14:textId="77777777" w:rsidR="003C5718" w:rsidRPr="003C5718" w:rsidRDefault="003C5718" w:rsidP="003C5718">
            <w:pPr>
              <w:spacing w:after="0" w:line="240" w:lineRule="auto"/>
              <w:ind w:firstLine="0"/>
              <w:jc w:val="center"/>
              <w:rPr>
                <w:ins w:id="1665" w:author="Wiegman, Adrian - ARS" w:date="2022-08-04T14:58:00Z"/>
                <w:rFonts w:eastAsia="Times New Roman" w:cs="Times New Roman"/>
                <w:color w:val="000000"/>
                <w:sz w:val="16"/>
                <w:szCs w:val="16"/>
              </w:rPr>
            </w:pPr>
            <w:ins w:id="1666"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4AA6DB49" w14:textId="77777777" w:rsidR="003C5718" w:rsidRPr="003C5718" w:rsidRDefault="003C5718" w:rsidP="003C5718">
            <w:pPr>
              <w:spacing w:after="0" w:line="240" w:lineRule="auto"/>
              <w:ind w:firstLine="0"/>
              <w:jc w:val="center"/>
              <w:rPr>
                <w:ins w:id="1667" w:author="Wiegman, Adrian - ARS" w:date="2022-08-04T14:58:00Z"/>
                <w:rFonts w:eastAsia="Times New Roman" w:cs="Times New Roman"/>
                <w:color w:val="000000"/>
                <w:sz w:val="16"/>
                <w:szCs w:val="16"/>
              </w:rPr>
            </w:pPr>
            <w:ins w:id="166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E376BB6" w14:textId="77777777" w:rsidR="003C5718" w:rsidRPr="003C5718" w:rsidRDefault="003C5718" w:rsidP="003C5718">
            <w:pPr>
              <w:spacing w:after="0" w:line="240" w:lineRule="auto"/>
              <w:ind w:firstLine="0"/>
              <w:jc w:val="center"/>
              <w:rPr>
                <w:ins w:id="1669" w:author="Wiegman, Adrian - ARS" w:date="2022-08-04T14:58:00Z"/>
                <w:rFonts w:eastAsia="Times New Roman" w:cs="Times New Roman"/>
                <w:color w:val="000000"/>
                <w:sz w:val="16"/>
                <w:szCs w:val="16"/>
              </w:rPr>
            </w:pPr>
            <w:ins w:id="1670" w:author="Wiegman, Adrian - ARS" w:date="2022-08-04T14:58:00Z">
              <w:r w:rsidRPr="003C5718">
                <w:rPr>
                  <w:rFonts w:eastAsia="Times New Roman" w:cs="Times New Roman"/>
                  <w:color w:val="000000"/>
                  <w:sz w:val="16"/>
                  <w:szCs w:val="16"/>
                </w:rPr>
                <w:t>0.62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F2C3069" w14:textId="77777777" w:rsidR="003C5718" w:rsidRPr="003C5718" w:rsidRDefault="003C5718" w:rsidP="003C5718">
            <w:pPr>
              <w:spacing w:after="0" w:line="240" w:lineRule="auto"/>
              <w:ind w:firstLine="0"/>
              <w:jc w:val="center"/>
              <w:rPr>
                <w:ins w:id="1671" w:author="Wiegman, Adrian - ARS" w:date="2022-08-04T14:58:00Z"/>
                <w:rFonts w:eastAsia="Times New Roman" w:cs="Times New Roman"/>
                <w:color w:val="000000"/>
                <w:sz w:val="16"/>
                <w:szCs w:val="16"/>
              </w:rPr>
            </w:pPr>
            <w:ins w:id="167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D49F965" w14:textId="77777777" w:rsidR="003C5718" w:rsidRPr="003C5718" w:rsidRDefault="003C5718" w:rsidP="003C5718">
            <w:pPr>
              <w:spacing w:after="0" w:line="240" w:lineRule="auto"/>
              <w:ind w:firstLine="0"/>
              <w:jc w:val="center"/>
              <w:rPr>
                <w:ins w:id="1673" w:author="Wiegman, Adrian - ARS" w:date="2022-08-04T14:58:00Z"/>
                <w:rFonts w:eastAsia="Times New Roman" w:cs="Times New Roman"/>
                <w:color w:val="000000"/>
                <w:sz w:val="16"/>
                <w:szCs w:val="16"/>
              </w:rPr>
            </w:pPr>
            <w:ins w:id="1674" w:author="Wiegman, Adrian - ARS" w:date="2022-08-04T14:58:00Z">
              <w:r w:rsidRPr="003C5718">
                <w:rPr>
                  <w:rFonts w:eastAsia="Times New Roman" w:cs="Times New Roman"/>
                  <w:color w:val="000000"/>
                  <w:sz w:val="16"/>
                  <w:szCs w:val="16"/>
                </w:rPr>
                <w:t>-0.50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9F17BF2" w14:textId="77777777" w:rsidR="003C5718" w:rsidRPr="003C5718" w:rsidRDefault="003C5718" w:rsidP="003C5718">
            <w:pPr>
              <w:spacing w:after="0" w:line="240" w:lineRule="auto"/>
              <w:ind w:firstLine="0"/>
              <w:jc w:val="center"/>
              <w:rPr>
                <w:ins w:id="1675" w:author="Wiegman, Adrian - ARS" w:date="2022-08-04T14:58:00Z"/>
                <w:rFonts w:eastAsia="Times New Roman" w:cs="Times New Roman"/>
                <w:color w:val="000000"/>
                <w:sz w:val="16"/>
                <w:szCs w:val="16"/>
              </w:rPr>
            </w:pPr>
            <w:ins w:id="1676" w:author="Wiegman, Adrian - ARS" w:date="2022-08-04T14:58:00Z">
              <w:r w:rsidRPr="003C5718">
                <w:rPr>
                  <w:rFonts w:eastAsia="Times New Roman" w:cs="Times New Roman"/>
                  <w:color w:val="000000"/>
                  <w:sz w:val="16"/>
                  <w:szCs w:val="16"/>
                </w:rPr>
                <w:t>0.42</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302CCE1A" w14:textId="77777777" w:rsidR="003C5718" w:rsidRPr="003C5718" w:rsidRDefault="003C5718" w:rsidP="003C5718">
            <w:pPr>
              <w:spacing w:after="0" w:line="240" w:lineRule="auto"/>
              <w:ind w:firstLine="0"/>
              <w:jc w:val="center"/>
              <w:rPr>
                <w:ins w:id="1677" w:author="Wiegman, Adrian - ARS" w:date="2022-08-04T14:58:00Z"/>
                <w:rFonts w:eastAsia="Times New Roman" w:cs="Times New Roman"/>
                <w:color w:val="000000"/>
                <w:sz w:val="16"/>
                <w:szCs w:val="16"/>
              </w:rPr>
            </w:pPr>
            <w:ins w:id="1678"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1EB9775" w14:textId="77777777" w:rsidR="003C5718" w:rsidRPr="003C5718" w:rsidRDefault="003C5718" w:rsidP="003C5718">
            <w:pPr>
              <w:spacing w:after="0" w:line="240" w:lineRule="auto"/>
              <w:ind w:firstLine="0"/>
              <w:jc w:val="center"/>
              <w:rPr>
                <w:ins w:id="1679" w:author="Wiegman, Adrian - ARS" w:date="2022-08-04T14:58:00Z"/>
                <w:rFonts w:eastAsia="Times New Roman" w:cs="Times New Roman"/>
                <w:color w:val="000000"/>
                <w:sz w:val="16"/>
                <w:szCs w:val="16"/>
              </w:rPr>
            </w:pPr>
            <w:ins w:id="1680" w:author="Wiegman, Adrian - ARS" w:date="2022-08-04T14:58:00Z">
              <w:r w:rsidRPr="003C5718">
                <w:rPr>
                  <w:rFonts w:eastAsia="Times New Roman" w:cs="Times New Roman"/>
                  <w:color w:val="000000"/>
                  <w:sz w:val="16"/>
                  <w:szCs w:val="16"/>
                </w:rPr>
                <w:t>***</w:t>
              </w:r>
            </w:ins>
          </w:p>
        </w:tc>
        <w:tc>
          <w:tcPr>
            <w:tcW w:w="600" w:type="dxa"/>
            <w:tcBorders>
              <w:top w:val="nil"/>
              <w:left w:val="nil"/>
              <w:bottom w:val="single" w:sz="4" w:space="0" w:color="auto"/>
              <w:right w:val="single" w:sz="4" w:space="0" w:color="auto"/>
            </w:tcBorders>
            <w:shd w:val="clear" w:color="auto" w:fill="auto"/>
            <w:vAlign w:val="center"/>
            <w:hideMark/>
          </w:tcPr>
          <w:p w14:paraId="061E3F72" w14:textId="77777777" w:rsidR="003C5718" w:rsidRPr="003C5718" w:rsidRDefault="003C5718" w:rsidP="003C5718">
            <w:pPr>
              <w:spacing w:after="0" w:line="240" w:lineRule="auto"/>
              <w:ind w:firstLine="0"/>
              <w:jc w:val="center"/>
              <w:rPr>
                <w:ins w:id="1681" w:author="Wiegman, Adrian - ARS" w:date="2022-08-04T14:58:00Z"/>
                <w:rFonts w:eastAsia="Times New Roman" w:cs="Times New Roman"/>
                <w:color w:val="000000"/>
                <w:sz w:val="16"/>
                <w:szCs w:val="16"/>
              </w:rPr>
            </w:pPr>
            <w:ins w:id="1682" w:author="Wiegman, Adrian - ARS" w:date="2022-08-04T14:58:00Z">
              <w:r w:rsidRPr="003C5718">
                <w:rPr>
                  <w:rFonts w:eastAsia="Times New Roman" w:cs="Times New Roman"/>
                  <w:color w:val="000000"/>
                  <w:sz w:val="16"/>
                  <w:szCs w:val="16"/>
                </w:rPr>
                <w:t>***</w:t>
              </w:r>
            </w:ins>
          </w:p>
        </w:tc>
      </w:tr>
      <w:tr w:rsidR="003C5718" w:rsidRPr="003C5718" w14:paraId="6EC08B7F"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683"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033843E9" w14:textId="77777777" w:rsidR="003C5718" w:rsidRPr="003C5718" w:rsidRDefault="003C5718" w:rsidP="003C5718">
            <w:pPr>
              <w:spacing w:after="0" w:line="240" w:lineRule="auto"/>
              <w:ind w:firstLine="0"/>
              <w:jc w:val="center"/>
              <w:rPr>
                <w:ins w:id="1684" w:author="Wiegman, Adrian - ARS" w:date="2022-08-04T14:58:00Z"/>
                <w:rFonts w:eastAsia="Times New Roman" w:cs="Times New Roman"/>
                <w:b/>
                <w:bCs/>
                <w:color w:val="000000"/>
                <w:sz w:val="16"/>
                <w:szCs w:val="16"/>
              </w:rPr>
            </w:pPr>
            <w:ins w:id="1685" w:author="Wiegman, Adrian - ARS" w:date="2022-08-04T14:58:00Z">
              <w:r w:rsidRPr="003C5718">
                <w:rPr>
                  <w:rFonts w:eastAsia="Times New Roman" w:cs="Times New Roman"/>
                  <w:b/>
                  <w:bCs/>
                  <w:color w:val="000000"/>
                  <w:sz w:val="16"/>
                  <w:szCs w:val="16"/>
                </w:rPr>
                <w:t>PSR</w:t>
              </w:r>
              <w:r w:rsidRPr="003C5718">
                <w:rPr>
                  <w:rFonts w:eastAsia="Times New Roman" w:cs="Times New Roman"/>
                  <w:b/>
                  <w:bCs/>
                  <w:color w:val="000000"/>
                  <w:sz w:val="16"/>
                  <w:szCs w:val="16"/>
                  <w:vertAlign w:val="subscript"/>
                </w:rPr>
                <w:t>ox</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2091F400" w14:textId="77777777" w:rsidR="003C5718" w:rsidRPr="003C5718" w:rsidRDefault="003C5718" w:rsidP="003C5718">
            <w:pPr>
              <w:spacing w:after="0" w:line="240" w:lineRule="auto"/>
              <w:ind w:firstLine="0"/>
              <w:jc w:val="center"/>
              <w:rPr>
                <w:ins w:id="1686" w:author="Wiegman, Adrian - ARS" w:date="2022-08-04T14:58:00Z"/>
                <w:rFonts w:eastAsia="Times New Roman" w:cs="Times New Roman"/>
                <w:color w:val="000000"/>
                <w:sz w:val="16"/>
                <w:szCs w:val="16"/>
              </w:rPr>
            </w:pPr>
            <w:ins w:id="1687" w:author="Wiegman, Adrian - ARS" w:date="2022-08-04T14:58:00Z">
              <w:r w:rsidRPr="003C5718">
                <w:rPr>
                  <w:rFonts w:eastAsia="Times New Roman" w:cs="Times New Roman"/>
                  <w:color w:val="000000"/>
                  <w:sz w:val="16"/>
                  <w:szCs w:val="16"/>
                </w:rPr>
                <w:t>0.48</w:t>
              </w:r>
            </w:ins>
          </w:p>
        </w:tc>
        <w:tc>
          <w:tcPr>
            <w:tcW w:w="600" w:type="dxa"/>
            <w:tcBorders>
              <w:top w:val="nil"/>
              <w:left w:val="nil"/>
              <w:bottom w:val="single" w:sz="4" w:space="0" w:color="auto"/>
              <w:right w:val="single" w:sz="4" w:space="0" w:color="auto"/>
            </w:tcBorders>
            <w:shd w:val="clear" w:color="auto" w:fill="auto"/>
            <w:vAlign w:val="center"/>
            <w:hideMark/>
          </w:tcPr>
          <w:p w14:paraId="1A4A59E1" w14:textId="77777777" w:rsidR="003C5718" w:rsidRPr="003C5718" w:rsidRDefault="003C5718" w:rsidP="003C5718">
            <w:pPr>
              <w:spacing w:after="0" w:line="240" w:lineRule="auto"/>
              <w:ind w:firstLine="0"/>
              <w:jc w:val="center"/>
              <w:rPr>
                <w:ins w:id="1688" w:author="Wiegman, Adrian - ARS" w:date="2022-08-04T14:58:00Z"/>
                <w:rFonts w:eastAsia="Times New Roman" w:cs="Times New Roman"/>
                <w:color w:val="000000"/>
                <w:sz w:val="16"/>
                <w:szCs w:val="16"/>
              </w:rPr>
            </w:pPr>
            <w:ins w:id="1689" w:author="Wiegman, Adrian - ARS" w:date="2022-08-04T14:58:00Z">
              <w:r w:rsidRPr="003C5718">
                <w:rPr>
                  <w:rFonts w:eastAsia="Times New Roman" w:cs="Times New Roman"/>
                  <w:color w:val="000000"/>
                  <w:sz w:val="16"/>
                  <w:szCs w:val="16"/>
                </w:rPr>
                <w:t>-0.41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166C7DC" w14:textId="77777777" w:rsidR="003C5718" w:rsidRPr="003C5718" w:rsidRDefault="003C5718" w:rsidP="003C5718">
            <w:pPr>
              <w:spacing w:after="0" w:line="240" w:lineRule="auto"/>
              <w:ind w:firstLine="0"/>
              <w:jc w:val="center"/>
              <w:rPr>
                <w:ins w:id="1690" w:author="Wiegman, Adrian - ARS" w:date="2022-08-04T14:58:00Z"/>
                <w:rFonts w:eastAsia="Times New Roman" w:cs="Times New Roman"/>
                <w:color w:val="000000"/>
                <w:sz w:val="16"/>
                <w:szCs w:val="16"/>
              </w:rPr>
            </w:pPr>
            <w:ins w:id="1691"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F0E0276" w14:textId="77777777" w:rsidR="003C5718" w:rsidRPr="003C5718" w:rsidRDefault="003C5718" w:rsidP="003C5718">
            <w:pPr>
              <w:spacing w:after="0" w:line="240" w:lineRule="auto"/>
              <w:ind w:firstLine="0"/>
              <w:jc w:val="center"/>
              <w:rPr>
                <w:ins w:id="1692" w:author="Wiegman, Adrian - ARS" w:date="2022-08-04T14:58:00Z"/>
                <w:rFonts w:eastAsia="Times New Roman" w:cs="Times New Roman"/>
                <w:color w:val="000000"/>
                <w:sz w:val="16"/>
                <w:szCs w:val="16"/>
              </w:rPr>
            </w:pPr>
            <w:ins w:id="1693"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78143E7" w14:textId="77777777" w:rsidR="003C5718" w:rsidRPr="003C5718" w:rsidRDefault="003C5718" w:rsidP="003C5718">
            <w:pPr>
              <w:spacing w:after="0" w:line="240" w:lineRule="auto"/>
              <w:ind w:firstLine="0"/>
              <w:jc w:val="center"/>
              <w:rPr>
                <w:ins w:id="1694" w:author="Wiegman, Adrian - ARS" w:date="2022-08-04T14:58:00Z"/>
                <w:rFonts w:eastAsia="Times New Roman" w:cs="Times New Roman"/>
                <w:color w:val="000000"/>
                <w:sz w:val="16"/>
                <w:szCs w:val="16"/>
              </w:rPr>
            </w:pPr>
            <w:ins w:id="1695" w:author="Wiegman, Adrian - ARS" w:date="2022-08-04T14:58:00Z">
              <w:r w:rsidRPr="003C5718">
                <w:rPr>
                  <w:rFonts w:eastAsia="Times New Roman" w:cs="Times New Roman"/>
                  <w:color w:val="000000"/>
                  <w:sz w:val="16"/>
                  <w:szCs w:val="16"/>
                </w:rPr>
                <w:t>-0.57</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516E95B" w14:textId="77777777" w:rsidR="003C5718" w:rsidRPr="003C5718" w:rsidRDefault="003C5718" w:rsidP="003C5718">
            <w:pPr>
              <w:spacing w:after="0" w:line="240" w:lineRule="auto"/>
              <w:ind w:firstLine="0"/>
              <w:jc w:val="center"/>
              <w:rPr>
                <w:ins w:id="1696" w:author="Wiegman, Adrian - ARS" w:date="2022-08-04T14:58:00Z"/>
                <w:rFonts w:eastAsia="Times New Roman" w:cs="Times New Roman"/>
                <w:color w:val="000000"/>
                <w:sz w:val="16"/>
                <w:szCs w:val="16"/>
              </w:rPr>
            </w:pPr>
            <w:ins w:id="1697" w:author="Wiegman, Adrian - ARS" w:date="2022-08-04T14:58:00Z">
              <w:r w:rsidRPr="003C5718">
                <w:rPr>
                  <w:rFonts w:eastAsia="Times New Roman" w:cs="Times New Roman"/>
                  <w:color w:val="000000"/>
                  <w:sz w:val="16"/>
                  <w:szCs w:val="16"/>
                </w:rPr>
                <w:t>-0.48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B032C3D" w14:textId="77777777" w:rsidR="003C5718" w:rsidRPr="003C5718" w:rsidRDefault="003C5718" w:rsidP="003C5718">
            <w:pPr>
              <w:spacing w:after="0" w:line="240" w:lineRule="auto"/>
              <w:ind w:firstLine="0"/>
              <w:jc w:val="center"/>
              <w:rPr>
                <w:ins w:id="1698" w:author="Wiegman, Adrian - ARS" w:date="2022-08-04T14:58:00Z"/>
                <w:rFonts w:eastAsia="Times New Roman" w:cs="Times New Roman"/>
                <w:color w:val="000000"/>
                <w:sz w:val="16"/>
                <w:szCs w:val="16"/>
              </w:rPr>
            </w:pPr>
            <w:ins w:id="1699" w:author="Wiegman, Adrian - ARS" w:date="2022-08-04T14:58:00Z">
              <w:r w:rsidRPr="003C5718">
                <w:rPr>
                  <w:rFonts w:eastAsia="Times New Roman" w:cs="Times New Roman"/>
                  <w:color w:val="000000"/>
                  <w:sz w:val="16"/>
                  <w:szCs w:val="16"/>
                </w:rPr>
                <w:t>0.54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3C4F462" w14:textId="77777777" w:rsidR="003C5718" w:rsidRPr="003C5718" w:rsidRDefault="003C5718" w:rsidP="003C5718">
            <w:pPr>
              <w:spacing w:after="0" w:line="240" w:lineRule="auto"/>
              <w:ind w:firstLine="0"/>
              <w:jc w:val="center"/>
              <w:rPr>
                <w:ins w:id="1700" w:author="Wiegman, Adrian - ARS" w:date="2022-08-04T14:58:00Z"/>
                <w:rFonts w:eastAsia="Times New Roman" w:cs="Times New Roman"/>
                <w:color w:val="000000"/>
                <w:sz w:val="16"/>
                <w:szCs w:val="16"/>
              </w:rPr>
            </w:pPr>
            <w:ins w:id="1701" w:author="Wiegman, Adrian - ARS" w:date="2022-08-04T14:58:00Z">
              <w:r w:rsidRPr="003C5718">
                <w:rPr>
                  <w:rFonts w:eastAsia="Times New Roman" w:cs="Times New Roman"/>
                  <w:color w:val="000000"/>
                  <w:sz w:val="16"/>
                  <w:szCs w:val="16"/>
                </w:rPr>
                <w:t>-0.52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5E00D5F" w14:textId="77777777" w:rsidR="003C5718" w:rsidRPr="003C5718" w:rsidRDefault="003C5718" w:rsidP="003C5718">
            <w:pPr>
              <w:spacing w:after="0" w:line="240" w:lineRule="auto"/>
              <w:ind w:firstLine="0"/>
              <w:jc w:val="center"/>
              <w:rPr>
                <w:ins w:id="1702" w:author="Wiegman, Adrian - ARS" w:date="2022-08-04T14:58:00Z"/>
                <w:rFonts w:eastAsia="Times New Roman" w:cs="Times New Roman"/>
                <w:color w:val="000000"/>
                <w:sz w:val="16"/>
                <w:szCs w:val="16"/>
              </w:rPr>
            </w:pPr>
            <w:ins w:id="1703" w:author="Wiegman, Adrian - ARS" w:date="2022-08-04T14:58:00Z">
              <w:r w:rsidRPr="003C5718">
                <w:rPr>
                  <w:rFonts w:eastAsia="Times New Roman" w:cs="Times New Roman"/>
                  <w:color w:val="000000"/>
                  <w:sz w:val="16"/>
                  <w:szCs w:val="16"/>
                </w:rPr>
                <w:t>0.73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F6DD112" w14:textId="77777777" w:rsidR="003C5718" w:rsidRPr="003C5718" w:rsidRDefault="003C5718" w:rsidP="003C5718">
            <w:pPr>
              <w:spacing w:after="0" w:line="240" w:lineRule="auto"/>
              <w:ind w:firstLine="0"/>
              <w:jc w:val="center"/>
              <w:rPr>
                <w:ins w:id="1704" w:author="Wiegman, Adrian - ARS" w:date="2022-08-04T14:58:00Z"/>
                <w:rFonts w:eastAsia="Times New Roman" w:cs="Times New Roman"/>
                <w:color w:val="000000"/>
                <w:sz w:val="16"/>
                <w:szCs w:val="16"/>
              </w:rPr>
            </w:pPr>
            <w:ins w:id="1705" w:author="Wiegman, Adrian - ARS" w:date="2022-08-04T14:58:00Z">
              <w:r w:rsidRPr="003C5718">
                <w:rPr>
                  <w:rFonts w:eastAsia="Times New Roman" w:cs="Times New Roman"/>
                  <w:color w:val="000000"/>
                  <w:sz w:val="16"/>
                  <w:szCs w:val="16"/>
                </w:rPr>
                <w:t>0.64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2FA9E64" w14:textId="77777777" w:rsidR="003C5718" w:rsidRPr="003C5718" w:rsidRDefault="003C5718" w:rsidP="003C5718">
            <w:pPr>
              <w:spacing w:after="0" w:line="240" w:lineRule="auto"/>
              <w:ind w:firstLine="0"/>
              <w:jc w:val="center"/>
              <w:rPr>
                <w:ins w:id="1706" w:author="Wiegman, Adrian - ARS" w:date="2022-08-04T14:58:00Z"/>
                <w:rFonts w:eastAsia="Times New Roman" w:cs="Times New Roman"/>
                <w:color w:val="000000"/>
                <w:sz w:val="16"/>
                <w:szCs w:val="16"/>
              </w:rPr>
            </w:pPr>
            <w:ins w:id="1707"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39B5019" w14:textId="77777777" w:rsidR="003C5718" w:rsidRPr="003C5718" w:rsidRDefault="003C5718" w:rsidP="003C5718">
            <w:pPr>
              <w:spacing w:after="0" w:line="240" w:lineRule="auto"/>
              <w:ind w:firstLine="0"/>
              <w:jc w:val="center"/>
              <w:rPr>
                <w:ins w:id="1708" w:author="Wiegman, Adrian - ARS" w:date="2022-08-04T14:58:00Z"/>
                <w:rFonts w:eastAsia="Times New Roman" w:cs="Times New Roman"/>
                <w:color w:val="000000"/>
                <w:sz w:val="16"/>
                <w:szCs w:val="16"/>
              </w:rPr>
            </w:pPr>
            <w:ins w:id="1709"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385CACE5" w14:textId="77777777" w:rsidR="003C5718" w:rsidRPr="003C5718" w:rsidRDefault="003C5718" w:rsidP="003C5718">
            <w:pPr>
              <w:spacing w:after="0" w:line="240" w:lineRule="auto"/>
              <w:ind w:firstLine="0"/>
              <w:jc w:val="center"/>
              <w:rPr>
                <w:ins w:id="1710" w:author="Wiegman, Adrian - ARS" w:date="2022-08-04T14:58:00Z"/>
                <w:rFonts w:eastAsia="Times New Roman" w:cs="Times New Roman"/>
                <w:color w:val="000000"/>
                <w:sz w:val="16"/>
                <w:szCs w:val="16"/>
              </w:rPr>
            </w:pPr>
            <w:ins w:id="1711" w:author="Wiegman, Adrian - ARS" w:date="2022-08-04T14:58:00Z">
              <w:r w:rsidRPr="003C5718">
                <w:rPr>
                  <w:rFonts w:eastAsia="Times New Roman" w:cs="Times New Roman"/>
                  <w:color w:val="000000"/>
                  <w:sz w:val="16"/>
                  <w:szCs w:val="16"/>
                </w:rPr>
                <w:t>0.51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661908D" w14:textId="77777777" w:rsidR="003C5718" w:rsidRPr="003C5718" w:rsidRDefault="003C5718" w:rsidP="003C5718">
            <w:pPr>
              <w:spacing w:after="0" w:line="240" w:lineRule="auto"/>
              <w:ind w:firstLine="0"/>
              <w:jc w:val="center"/>
              <w:rPr>
                <w:ins w:id="1712" w:author="Wiegman, Adrian - ARS" w:date="2022-08-04T14:58:00Z"/>
                <w:rFonts w:eastAsia="Times New Roman" w:cs="Times New Roman"/>
                <w:color w:val="000000"/>
                <w:sz w:val="16"/>
                <w:szCs w:val="16"/>
              </w:rPr>
            </w:pPr>
            <w:ins w:id="1713" w:author="Wiegman, Adrian - ARS" w:date="2022-08-04T14:58:00Z">
              <w:r w:rsidRPr="003C5718">
                <w:rPr>
                  <w:rFonts w:eastAsia="Times New Roman" w:cs="Times New Roman"/>
                  <w:color w:val="000000"/>
                  <w:sz w:val="16"/>
                  <w:szCs w:val="16"/>
                </w:rPr>
                <w:t>0.68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7F3565F" w14:textId="77777777" w:rsidR="003C5718" w:rsidRPr="003C5718" w:rsidRDefault="003C5718" w:rsidP="003C5718">
            <w:pPr>
              <w:spacing w:after="0" w:line="240" w:lineRule="auto"/>
              <w:ind w:firstLine="0"/>
              <w:jc w:val="center"/>
              <w:rPr>
                <w:ins w:id="1714" w:author="Wiegman, Adrian - ARS" w:date="2022-08-04T14:58:00Z"/>
                <w:rFonts w:eastAsia="Times New Roman" w:cs="Times New Roman"/>
                <w:color w:val="000000"/>
                <w:sz w:val="16"/>
                <w:szCs w:val="16"/>
              </w:rPr>
            </w:pPr>
            <w:ins w:id="1715" w:author="Wiegman, Adrian - ARS" w:date="2022-08-04T14:58:00Z">
              <w:r w:rsidRPr="003C5718">
                <w:rPr>
                  <w:rFonts w:eastAsia="Times New Roman" w:cs="Times New Roman"/>
                  <w:color w:val="000000"/>
                  <w:sz w:val="16"/>
                  <w:szCs w:val="16"/>
                </w:rPr>
                <w:t>-0.40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D4582F5" w14:textId="77777777" w:rsidR="003C5718" w:rsidRPr="003C5718" w:rsidRDefault="003C5718" w:rsidP="003C5718">
            <w:pPr>
              <w:spacing w:after="0" w:line="240" w:lineRule="auto"/>
              <w:ind w:firstLine="0"/>
              <w:jc w:val="center"/>
              <w:rPr>
                <w:ins w:id="1716" w:author="Wiegman, Adrian - ARS" w:date="2022-08-04T14:58:00Z"/>
                <w:rFonts w:eastAsia="Times New Roman" w:cs="Times New Roman"/>
                <w:color w:val="000000"/>
                <w:sz w:val="16"/>
                <w:szCs w:val="16"/>
              </w:rPr>
            </w:pPr>
            <w:ins w:id="1717" w:author="Wiegman, Adrian - ARS" w:date="2022-08-04T14:58:00Z">
              <w:r w:rsidRPr="003C5718">
                <w:rPr>
                  <w:rFonts w:eastAsia="Times New Roman" w:cs="Times New Roman"/>
                  <w:color w:val="000000"/>
                  <w:sz w:val="16"/>
                  <w:szCs w:val="16"/>
                </w:rPr>
                <w:t>-0.45</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EBDC1FF" w14:textId="77777777" w:rsidR="003C5718" w:rsidRPr="003C5718" w:rsidRDefault="003C5718" w:rsidP="003C5718">
            <w:pPr>
              <w:spacing w:after="0" w:line="240" w:lineRule="auto"/>
              <w:ind w:firstLine="0"/>
              <w:jc w:val="center"/>
              <w:rPr>
                <w:ins w:id="1718" w:author="Wiegman, Adrian - ARS" w:date="2022-08-04T14:58:00Z"/>
                <w:rFonts w:eastAsia="Times New Roman" w:cs="Times New Roman"/>
                <w:color w:val="000000"/>
                <w:sz w:val="16"/>
                <w:szCs w:val="16"/>
              </w:rPr>
            </w:pPr>
            <w:ins w:id="1719" w:author="Wiegman, Adrian - ARS" w:date="2022-08-04T14:58:00Z">
              <w:r w:rsidRPr="003C5718">
                <w:rPr>
                  <w:rFonts w:eastAsia="Times New Roman" w:cs="Times New Roman"/>
                  <w:color w:val="000000"/>
                  <w:sz w:val="16"/>
                  <w:szCs w:val="16"/>
                </w:rPr>
                <w:t>0.38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0C86166" w14:textId="77777777" w:rsidR="003C5718" w:rsidRPr="003C5718" w:rsidRDefault="003C5718" w:rsidP="003C5718">
            <w:pPr>
              <w:spacing w:after="0" w:line="240" w:lineRule="auto"/>
              <w:ind w:firstLine="0"/>
              <w:jc w:val="center"/>
              <w:rPr>
                <w:ins w:id="1720" w:author="Wiegman, Adrian - ARS" w:date="2022-08-04T14:58:00Z"/>
                <w:rFonts w:eastAsia="Times New Roman" w:cs="Times New Roman"/>
                <w:color w:val="000000"/>
                <w:sz w:val="16"/>
                <w:szCs w:val="16"/>
              </w:rPr>
            </w:pPr>
            <w:ins w:id="1721" w:author="Wiegman, Adrian - ARS" w:date="2022-08-04T14:58:00Z">
              <w:r w:rsidRPr="003C5718">
                <w:rPr>
                  <w:rFonts w:eastAsia="Times New Roman" w:cs="Times New Roman"/>
                  <w:color w:val="000000"/>
                  <w:sz w:val="16"/>
                  <w:szCs w:val="16"/>
                </w:rPr>
                <w:t>0.85</w:t>
              </w:r>
            </w:ins>
          </w:p>
        </w:tc>
        <w:tc>
          <w:tcPr>
            <w:tcW w:w="600" w:type="dxa"/>
            <w:gridSpan w:val="2"/>
            <w:tcBorders>
              <w:top w:val="nil"/>
              <w:left w:val="nil"/>
              <w:bottom w:val="single" w:sz="4" w:space="0" w:color="auto"/>
              <w:right w:val="single" w:sz="4" w:space="0" w:color="auto"/>
            </w:tcBorders>
            <w:shd w:val="clear" w:color="000000" w:fill="D9D9D9"/>
            <w:vAlign w:val="center"/>
            <w:hideMark/>
          </w:tcPr>
          <w:p w14:paraId="324D795F" w14:textId="77777777" w:rsidR="003C5718" w:rsidRPr="003C5718" w:rsidRDefault="003C5718" w:rsidP="003C5718">
            <w:pPr>
              <w:spacing w:after="0" w:line="240" w:lineRule="auto"/>
              <w:ind w:firstLine="0"/>
              <w:jc w:val="center"/>
              <w:rPr>
                <w:ins w:id="1722" w:author="Wiegman, Adrian - ARS" w:date="2022-08-04T14:58:00Z"/>
                <w:rFonts w:eastAsia="Times New Roman" w:cs="Times New Roman"/>
                <w:color w:val="000000"/>
                <w:sz w:val="16"/>
                <w:szCs w:val="16"/>
              </w:rPr>
            </w:pPr>
            <w:ins w:id="1723" w:author="Wiegman, Adrian - ARS" w:date="2022-08-04T14:58:00Z">
              <w:r w:rsidRPr="003C5718">
                <w:rPr>
                  <w:rFonts w:eastAsia="Times New Roman" w:cs="Times New Roman"/>
                  <w:color w:val="000000"/>
                  <w:sz w:val="16"/>
                  <w:szCs w:val="16"/>
                </w:rPr>
                <w:t> </w:t>
              </w:r>
            </w:ins>
          </w:p>
        </w:tc>
        <w:tc>
          <w:tcPr>
            <w:tcW w:w="600" w:type="dxa"/>
            <w:tcBorders>
              <w:top w:val="nil"/>
              <w:left w:val="nil"/>
              <w:bottom w:val="single" w:sz="4" w:space="0" w:color="auto"/>
              <w:right w:val="single" w:sz="4" w:space="0" w:color="auto"/>
            </w:tcBorders>
            <w:shd w:val="clear" w:color="auto" w:fill="auto"/>
            <w:vAlign w:val="center"/>
            <w:hideMark/>
          </w:tcPr>
          <w:p w14:paraId="6135F9E4" w14:textId="77777777" w:rsidR="003C5718" w:rsidRPr="003C5718" w:rsidRDefault="003C5718" w:rsidP="003C5718">
            <w:pPr>
              <w:spacing w:after="0" w:line="240" w:lineRule="auto"/>
              <w:ind w:firstLine="0"/>
              <w:jc w:val="center"/>
              <w:rPr>
                <w:ins w:id="1724" w:author="Wiegman, Adrian - ARS" w:date="2022-08-04T14:58:00Z"/>
                <w:rFonts w:eastAsia="Times New Roman" w:cs="Times New Roman"/>
                <w:color w:val="000000"/>
                <w:sz w:val="16"/>
                <w:szCs w:val="16"/>
              </w:rPr>
            </w:pPr>
            <w:ins w:id="1725" w:author="Wiegman, Adrian - ARS" w:date="2022-08-04T14:58:00Z">
              <w:r w:rsidRPr="003C5718">
                <w:rPr>
                  <w:rFonts w:eastAsia="Times New Roman" w:cs="Times New Roman"/>
                  <w:color w:val="000000"/>
                  <w:sz w:val="16"/>
                  <w:szCs w:val="16"/>
                </w:rPr>
                <w:t>***</w:t>
              </w:r>
            </w:ins>
          </w:p>
        </w:tc>
      </w:tr>
      <w:tr w:rsidR="003C5718" w:rsidRPr="003C5718" w14:paraId="40D620B9" w14:textId="77777777" w:rsidTr="003C57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6"/>
          <w:ins w:id="1726" w:author="Wiegman, Adrian - ARS" w:date="2022-08-04T14:58:00Z"/>
        </w:trPr>
        <w:tc>
          <w:tcPr>
            <w:tcW w:w="980" w:type="dxa"/>
            <w:gridSpan w:val="2"/>
            <w:tcBorders>
              <w:top w:val="nil"/>
              <w:left w:val="single" w:sz="4" w:space="0" w:color="auto"/>
              <w:bottom w:val="single" w:sz="4" w:space="0" w:color="auto"/>
              <w:right w:val="single" w:sz="4" w:space="0" w:color="auto"/>
            </w:tcBorders>
            <w:shd w:val="clear" w:color="000000" w:fill="D9D9D9"/>
            <w:vAlign w:val="center"/>
            <w:hideMark/>
          </w:tcPr>
          <w:p w14:paraId="6BB48803" w14:textId="77777777" w:rsidR="003C5718" w:rsidRPr="003C5718" w:rsidRDefault="003C5718" w:rsidP="003C5718">
            <w:pPr>
              <w:spacing w:after="0" w:line="240" w:lineRule="auto"/>
              <w:ind w:firstLine="0"/>
              <w:jc w:val="center"/>
              <w:rPr>
                <w:ins w:id="1727" w:author="Wiegman, Adrian - ARS" w:date="2022-08-04T14:58:00Z"/>
                <w:rFonts w:eastAsia="Times New Roman" w:cs="Times New Roman"/>
                <w:b/>
                <w:bCs/>
                <w:color w:val="000000"/>
                <w:sz w:val="16"/>
                <w:szCs w:val="16"/>
              </w:rPr>
            </w:pPr>
            <w:ins w:id="1728" w:author="Wiegman, Adrian - ARS" w:date="2022-08-04T14:58:00Z">
              <w:r w:rsidRPr="003C5718">
                <w:rPr>
                  <w:rFonts w:eastAsia="Times New Roman" w:cs="Times New Roman"/>
                  <w:b/>
                  <w:bCs/>
                  <w:color w:val="000000"/>
                  <w:sz w:val="16"/>
                  <w:szCs w:val="16"/>
                </w:rPr>
                <w:t>SPSC</w:t>
              </w:r>
              <w:r w:rsidRPr="003C5718">
                <w:rPr>
                  <w:rFonts w:eastAsia="Times New Roman" w:cs="Times New Roman"/>
                  <w:b/>
                  <w:bCs/>
                  <w:color w:val="000000"/>
                  <w:sz w:val="16"/>
                  <w:szCs w:val="16"/>
                  <w:vertAlign w:val="subscript"/>
                </w:rPr>
                <w:t>ox</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07D2C51E" w14:textId="77777777" w:rsidR="003C5718" w:rsidRPr="003C5718" w:rsidRDefault="003C5718" w:rsidP="003C5718">
            <w:pPr>
              <w:spacing w:after="0" w:line="240" w:lineRule="auto"/>
              <w:ind w:firstLine="0"/>
              <w:jc w:val="center"/>
              <w:rPr>
                <w:ins w:id="1729" w:author="Wiegman, Adrian - ARS" w:date="2022-08-04T14:58:00Z"/>
                <w:rFonts w:eastAsia="Times New Roman" w:cs="Times New Roman"/>
                <w:color w:val="000000"/>
                <w:sz w:val="16"/>
                <w:szCs w:val="16"/>
              </w:rPr>
            </w:pPr>
            <w:ins w:id="1730" w:author="Wiegman, Adrian - ARS" w:date="2022-08-04T14:58:00Z">
              <w:r w:rsidRPr="003C5718">
                <w:rPr>
                  <w:rFonts w:eastAsia="Times New Roman" w:cs="Times New Roman"/>
                  <w:color w:val="000000"/>
                  <w:sz w:val="16"/>
                  <w:szCs w:val="16"/>
                </w:rPr>
                <w:t>-0.51</w:t>
              </w:r>
            </w:ins>
          </w:p>
        </w:tc>
        <w:tc>
          <w:tcPr>
            <w:tcW w:w="600" w:type="dxa"/>
            <w:tcBorders>
              <w:top w:val="nil"/>
              <w:left w:val="nil"/>
              <w:bottom w:val="single" w:sz="4" w:space="0" w:color="auto"/>
              <w:right w:val="single" w:sz="4" w:space="0" w:color="auto"/>
            </w:tcBorders>
            <w:shd w:val="clear" w:color="auto" w:fill="auto"/>
            <w:vAlign w:val="center"/>
            <w:hideMark/>
          </w:tcPr>
          <w:p w14:paraId="3BE0C446" w14:textId="77777777" w:rsidR="003C5718" w:rsidRPr="003C5718" w:rsidRDefault="003C5718" w:rsidP="003C5718">
            <w:pPr>
              <w:spacing w:after="0" w:line="240" w:lineRule="auto"/>
              <w:ind w:firstLine="0"/>
              <w:jc w:val="center"/>
              <w:rPr>
                <w:ins w:id="1731" w:author="Wiegman, Adrian - ARS" w:date="2022-08-04T14:58:00Z"/>
                <w:rFonts w:eastAsia="Times New Roman" w:cs="Times New Roman"/>
                <w:color w:val="000000"/>
                <w:sz w:val="16"/>
                <w:szCs w:val="16"/>
              </w:rPr>
            </w:pPr>
            <w:ins w:id="1732" w:author="Wiegman, Adrian - ARS" w:date="2022-08-04T14:58:00Z">
              <w:r w:rsidRPr="003C5718">
                <w:rPr>
                  <w:rFonts w:eastAsia="Times New Roman" w:cs="Times New Roman"/>
                  <w:color w:val="000000"/>
                  <w:sz w:val="16"/>
                  <w:szCs w:val="16"/>
                </w:rPr>
                <w:t>0.45</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8D689FF" w14:textId="77777777" w:rsidR="003C5718" w:rsidRPr="003C5718" w:rsidRDefault="003C5718" w:rsidP="003C5718">
            <w:pPr>
              <w:spacing w:after="0" w:line="240" w:lineRule="auto"/>
              <w:ind w:firstLine="0"/>
              <w:jc w:val="center"/>
              <w:rPr>
                <w:ins w:id="1733" w:author="Wiegman, Adrian - ARS" w:date="2022-08-04T14:58:00Z"/>
                <w:rFonts w:eastAsia="Times New Roman" w:cs="Times New Roman"/>
                <w:color w:val="000000"/>
                <w:sz w:val="16"/>
                <w:szCs w:val="16"/>
              </w:rPr>
            </w:pPr>
            <w:ins w:id="1734" w:author="Wiegman, Adrian - ARS" w:date="2022-08-04T14:58:00Z">
              <w:r w:rsidRPr="003C5718">
                <w:rPr>
                  <w:rFonts w:eastAsia="Times New Roman" w:cs="Times New Roman"/>
                  <w:color w:val="000000"/>
                  <w:sz w:val="16"/>
                  <w:szCs w:val="16"/>
                </w:rPr>
                <w:t>-0.56</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978C9F1" w14:textId="77777777" w:rsidR="003C5718" w:rsidRPr="003C5718" w:rsidRDefault="003C5718" w:rsidP="003C5718">
            <w:pPr>
              <w:spacing w:after="0" w:line="240" w:lineRule="auto"/>
              <w:ind w:firstLine="0"/>
              <w:jc w:val="center"/>
              <w:rPr>
                <w:ins w:id="1735" w:author="Wiegman, Adrian - ARS" w:date="2022-08-04T14:58:00Z"/>
                <w:rFonts w:eastAsia="Times New Roman" w:cs="Times New Roman"/>
                <w:color w:val="000000"/>
                <w:sz w:val="16"/>
                <w:szCs w:val="16"/>
              </w:rPr>
            </w:pPr>
            <w:ins w:id="1736"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9E7CEE8" w14:textId="77777777" w:rsidR="003C5718" w:rsidRPr="003C5718" w:rsidRDefault="003C5718" w:rsidP="003C5718">
            <w:pPr>
              <w:spacing w:after="0" w:line="240" w:lineRule="auto"/>
              <w:ind w:firstLine="0"/>
              <w:jc w:val="center"/>
              <w:rPr>
                <w:ins w:id="1737" w:author="Wiegman, Adrian - ARS" w:date="2022-08-04T14:58:00Z"/>
                <w:rFonts w:eastAsia="Times New Roman" w:cs="Times New Roman"/>
                <w:color w:val="000000"/>
                <w:sz w:val="16"/>
                <w:szCs w:val="16"/>
              </w:rPr>
            </w:pPr>
            <w:ins w:id="1738" w:author="Wiegman, Adrian - ARS" w:date="2022-08-04T14:58:00Z">
              <w:r w:rsidRPr="003C5718">
                <w:rPr>
                  <w:rFonts w:eastAsia="Times New Roman" w:cs="Times New Roman"/>
                  <w:color w:val="000000"/>
                  <w:sz w:val="16"/>
                  <w:szCs w:val="16"/>
                </w:rPr>
                <w:t>0.68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CF98880" w14:textId="77777777" w:rsidR="003C5718" w:rsidRPr="003C5718" w:rsidRDefault="003C5718" w:rsidP="003C5718">
            <w:pPr>
              <w:spacing w:after="0" w:line="240" w:lineRule="auto"/>
              <w:ind w:firstLine="0"/>
              <w:jc w:val="center"/>
              <w:rPr>
                <w:ins w:id="1739" w:author="Wiegman, Adrian - ARS" w:date="2022-08-04T14:58:00Z"/>
                <w:rFonts w:eastAsia="Times New Roman" w:cs="Times New Roman"/>
                <w:color w:val="000000"/>
                <w:sz w:val="16"/>
                <w:szCs w:val="16"/>
              </w:rPr>
            </w:pPr>
            <w:ins w:id="1740" w:author="Wiegman, Adrian - ARS" w:date="2022-08-04T14:58:00Z">
              <w:r w:rsidRPr="003C5718">
                <w:rPr>
                  <w:rFonts w:eastAsia="Times New Roman" w:cs="Times New Roman"/>
                  <w:color w:val="000000"/>
                  <w:sz w:val="16"/>
                  <w:szCs w:val="16"/>
                </w:rPr>
                <w:t>0.57</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BF677C1" w14:textId="77777777" w:rsidR="003C5718" w:rsidRPr="003C5718" w:rsidRDefault="003C5718" w:rsidP="003C5718">
            <w:pPr>
              <w:spacing w:after="0" w:line="240" w:lineRule="auto"/>
              <w:ind w:firstLine="0"/>
              <w:jc w:val="center"/>
              <w:rPr>
                <w:ins w:id="1741" w:author="Wiegman, Adrian - ARS" w:date="2022-08-04T14:58:00Z"/>
                <w:rFonts w:eastAsia="Times New Roman" w:cs="Times New Roman"/>
                <w:color w:val="000000"/>
                <w:sz w:val="16"/>
                <w:szCs w:val="16"/>
              </w:rPr>
            </w:pPr>
            <w:ins w:id="1742" w:author="Wiegman, Adrian - ARS" w:date="2022-08-04T14:58:00Z">
              <w:r w:rsidRPr="003C5718">
                <w:rPr>
                  <w:rFonts w:eastAsia="Times New Roman" w:cs="Times New Roman"/>
                  <w:color w:val="000000"/>
                  <w:sz w:val="16"/>
                  <w:szCs w:val="16"/>
                </w:rPr>
                <w:t>-0.61</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95D1E79" w14:textId="77777777" w:rsidR="003C5718" w:rsidRPr="003C5718" w:rsidRDefault="003C5718" w:rsidP="003C5718">
            <w:pPr>
              <w:spacing w:after="0" w:line="240" w:lineRule="auto"/>
              <w:ind w:firstLine="0"/>
              <w:jc w:val="center"/>
              <w:rPr>
                <w:ins w:id="1743" w:author="Wiegman, Adrian - ARS" w:date="2022-08-04T14:58:00Z"/>
                <w:rFonts w:eastAsia="Times New Roman" w:cs="Times New Roman"/>
                <w:color w:val="000000"/>
                <w:sz w:val="16"/>
                <w:szCs w:val="16"/>
              </w:rPr>
            </w:pPr>
            <w:ins w:id="1744" w:author="Wiegman, Adrian - ARS" w:date="2022-08-04T14:58:00Z">
              <w:r w:rsidRPr="003C5718">
                <w:rPr>
                  <w:rFonts w:eastAsia="Times New Roman" w:cs="Times New Roman"/>
                  <w:color w:val="000000"/>
                  <w:sz w:val="16"/>
                  <w:szCs w:val="16"/>
                </w:rPr>
                <w:t>0.60</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466EF6F" w14:textId="77777777" w:rsidR="003C5718" w:rsidRPr="003C5718" w:rsidRDefault="003C5718" w:rsidP="003C5718">
            <w:pPr>
              <w:spacing w:after="0" w:line="240" w:lineRule="auto"/>
              <w:ind w:firstLine="0"/>
              <w:jc w:val="center"/>
              <w:rPr>
                <w:ins w:id="1745" w:author="Wiegman, Adrian - ARS" w:date="2022-08-04T14:58:00Z"/>
                <w:rFonts w:eastAsia="Times New Roman" w:cs="Times New Roman"/>
                <w:color w:val="000000"/>
                <w:sz w:val="16"/>
                <w:szCs w:val="16"/>
              </w:rPr>
            </w:pPr>
            <w:ins w:id="1746" w:author="Wiegman, Adrian - ARS" w:date="2022-08-04T14:58:00Z">
              <w:r w:rsidRPr="003C5718">
                <w:rPr>
                  <w:rFonts w:eastAsia="Times New Roman" w:cs="Times New Roman"/>
                  <w:color w:val="000000"/>
                  <w:sz w:val="16"/>
                  <w:szCs w:val="16"/>
                </w:rPr>
                <w:t>-0.53</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6BFC493E" w14:textId="77777777" w:rsidR="003C5718" w:rsidRPr="003C5718" w:rsidRDefault="003C5718" w:rsidP="003C5718">
            <w:pPr>
              <w:spacing w:after="0" w:line="240" w:lineRule="auto"/>
              <w:ind w:firstLine="0"/>
              <w:jc w:val="center"/>
              <w:rPr>
                <w:ins w:id="1747" w:author="Wiegman, Adrian - ARS" w:date="2022-08-04T14:58:00Z"/>
                <w:rFonts w:eastAsia="Times New Roman" w:cs="Times New Roman"/>
                <w:color w:val="000000"/>
                <w:sz w:val="16"/>
                <w:szCs w:val="16"/>
              </w:rPr>
            </w:pPr>
            <w:ins w:id="1748" w:author="Wiegman, Adrian - ARS" w:date="2022-08-04T14:58:00Z">
              <w:r w:rsidRPr="003C5718">
                <w:rPr>
                  <w:rFonts w:eastAsia="Times New Roman" w:cs="Times New Roman"/>
                  <w:color w:val="000000"/>
                  <w:sz w:val="16"/>
                  <w:szCs w:val="16"/>
                </w:rPr>
                <w:t>-0.49</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892BA25" w14:textId="77777777" w:rsidR="003C5718" w:rsidRPr="003C5718" w:rsidRDefault="003C5718" w:rsidP="003C5718">
            <w:pPr>
              <w:spacing w:after="0" w:line="240" w:lineRule="auto"/>
              <w:ind w:firstLine="0"/>
              <w:jc w:val="center"/>
              <w:rPr>
                <w:ins w:id="1749" w:author="Wiegman, Adrian - ARS" w:date="2022-08-04T14:58:00Z"/>
                <w:rFonts w:eastAsia="Times New Roman" w:cs="Times New Roman"/>
                <w:color w:val="000000"/>
                <w:sz w:val="16"/>
                <w:szCs w:val="16"/>
              </w:rPr>
            </w:pPr>
            <w:ins w:id="1750"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3FFC0990" w14:textId="77777777" w:rsidR="003C5718" w:rsidRPr="003C5718" w:rsidRDefault="003C5718" w:rsidP="003C5718">
            <w:pPr>
              <w:spacing w:after="0" w:line="240" w:lineRule="auto"/>
              <w:ind w:firstLine="0"/>
              <w:jc w:val="center"/>
              <w:rPr>
                <w:ins w:id="1751" w:author="Wiegman, Adrian - ARS" w:date="2022-08-04T14:58:00Z"/>
                <w:rFonts w:eastAsia="Times New Roman" w:cs="Times New Roman"/>
                <w:color w:val="000000"/>
                <w:sz w:val="16"/>
                <w:szCs w:val="16"/>
              </w:rPr>
            </w:pPr>
            <w:ins w:id="1752" w:author="Wiegman, Adrian - ARS" w:date="2022-08-04T14:58:00Z">
              <w:r w:rsidRPr="003C5718">
                <w:rPr>
                  <w:rFonts w:eastAsia="Times New Roman" w:cs="Times New Roman"/>
                  <w:color w:val="000000"/>
                  <w:sz w:val="16"/>
                  <w:szCs w:val="16"/>
                </w:rPr>
                <w:t>0.57</w:t>
              </w:r>
            </w:ins>
          </w:p>
        </w:tc>
        <w:tc>
          <w:tcPr>
            <w:tcW w:w="600" w:type="dxa"/>
            <w:tcBorders>
              <w:top w:val="nil"/>
              <w:left w:val="nil"/>
              <w:bottom w:val="single" w:sz="4" w:space="0" w:color="auto"/>
              <w:right w:val="single" w:sz="4" w:space="0" w:color="auto"/>
            </w:tcBorders>
            <w:shd w:val="clear" w:color="auto" w:fill="auto"/>
            <w:vAlign w:val="center"/>
            <w:hideMark/>
          </w:tcPr>
          <w:p w14:paraId="4307B746" w14:textId="77777777" w:rsidR="003C5718" w:rsidRPr="003C5718" w:rsidRDefault="003C5718" w:rsidP="003C5718">
            <w:pPr>
              <w:spacing w:after="0" w:line="240" w:lineRule="auto"/>
              <w:ind w:firstLine="0"/>
              <w:jc w:val="center"/>
              <w:rPr>
                <w:ins w:id="1753" w:author="Wiegman, Adrian - ARS" w:date="2022-08-04T14:58:00Z"/>
                <w:rFonts w:eastAsia="Times New Roman" w:cs="Times New Roman"/>
                <w:color w:val="000000"/>
                <w:sz w:val="16"/>
                <w:szCs w:val="16"/>
              </w:rPr>
            </w:pPr>
            <w:ins w:id="1754" w:author="Wiegman, Adrian - ARS" w:date="2022-08-04T14:58:00Z">
              <w:r w:rsidRPr="003C5718">
                <w:rPr>
                  <w:rFonts w:eastAsia="Times New Roman" w:cs="Times New Roman"/>
                  <w:color w:val="000000"/>
                  <w:sz w:val="16"/>
                  <w:szCs w:val="16"/>
                </w:rPr>
                <w:t>-0.54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A0EC9BB" w14:textId="77777777" w:rsidR="003C5718" w:rsidRPr="003C5718" w:rsidRDefault="003C5718" w:rsidP="003C5718">
            <w:pPr>
              <w:spacing w:after="0" w:line="240" w:lineRule="auto"/>
              <w:ind w:firstLine="0"/>
              <w:jc w:val="center"/>
              <w:rPr>
                <w:ins w:id="1755" w:author="Wiegman, Adrian - ARS" w:date="2022-08-04T14:58:00Z"/>
                <w:rFonts w:eastAsia="Times New Roman" w:cs="Times New Roman"/>
                <w:color w:val="000000"/>
                <w:sz w:val="16"/>
                <w:szCs w:val="16"/>
              </w:rPr>
            </w:pPr>
            <w:ins w:id="1756" w:author="Wiegman, Adrian - ARS" w:date="2022-08-04T14:58:00Z">
              <w:r w:rsidRPr="003C5718">
                <w:rPr>
                  <w:rFonts w:eastAsia="Times New Roman" w:cs="Times New Roman"/>
                  <w:color w:val="000000"/>
                  <w:sz w:val="16"/>
                  <w:szCs w:val="16"/>
                </w:rPr>
                <w:t>-0.72</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45DC17B" w14:textId="77777777" w:rsidR="003C5718" w:rsidRPr="003C5718" w:rsidRDefault="003C5718" w:rsidP="003C5718">
            <w:pPr>
              <w:spacing w:after="0" w:line="240" w:lineRule="auto"/>
              <w:ind w:firstLine="0"/>
              <w:jc w:val="center"/>
              <w:rPr>
                <w:ins w:id="1757" w:author="Wiegman, Adrian - ARS" w:date="2022-08-04T14:58:00Z"/>
                <w:rFonts w:eastAsia="Times New Roman" w:cs="Times New Roman"/>
                <w:color w:val="000000"/>
                <w:sz w:val="16"/>
                <w:szCs w:val="16"/>
              </w:rPr>
            </w:pPr>
            <w:ins w:id="1758" w:author="Wiegman, Adrian - ARS" w:date="2022-08-04T14:58:00Z">
              <w:r w:rsidRPr="003C5718">
                <w:rPr>
                  <w:rFonts w:eastAsia="Times New Roman" w:cs="Times New Roman"/>
                  <w:color w:val="000000"/>
                  <w:sz w:val="16"/>
                  <w:szCs w:val="16"/>
                </w:rPr>
                <w:t>0.74</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5BD46E83" w14:textId="77777777" w:rsidR="003C5718" w:rsidRPr="003C5718" w:rsidRDefault="003C5718" w:rsidP="003C5718">
            <w:pPr>
              <w:spacing w:after="0" w:line="240" w:lineRule="auto"/>
              <w:ind w:firstLine="0"/>
              <w:jc w:val="center"/>
              <w:rPr>
                <w:ins w:id="1759" w:author="Wiegman, Adrian - ARS" w:date="2022-08-04T14:58:00Z"/>
                <w:rFonts w:eastAsia="Times New Roman" w:cs="Times New Roman"/>
                <w:color w:val="000000"/>
                <w:sz w:val="16"/>
                <w:szCs w:val="16"/>
              </w:rPr>
            </w:pPr>
            <w:ins w:id="1760" w:author="Wiegman, Adrian - ARS" w:date="2022-08-04T14:58:00Z">
              <w:r w:rsidRPr="003C5718">
                <w:rPr>
                  <w:rFonts w:eastAsia="Times New Roman" w:cs="Times New Roman"/>
                  <w:color w:val="000000"/>
                  <w:sz w:val="16"/>
                  <w:szCs w:val="16"/>
                </w:rPr>
                <w:t>0.78</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7FA087D4" w14:textId="77777777" w:rsidR="003C5718" w:rsidRPr="003C5718" w:rsidRDefault="003C5718" w:rsidP="003C5718">
            <w:pPr>
              <w:spacing w:after="0" w:line="240" w:lineRule="auto"/>
              <w:ind w:firstLine="0"/>
              <w:jc w:val="center"/>
              <w:rPr>
                <w:ins w:id="1761" w:author="Wiegman, Adrian - ARS" w:date="2022-08-04T14:58:00Z"/>
                <w:rFonts w:eastAsia="Times New Roman" w:cs="Times New Roman"/>
                <w:color w:val="000000"/>
                <w:sz w:val="16"/>
                <w:szCs w:val="16"/>
              </w:rPr>
            </w:pPr>
            <w:ins w:id="1762" w:author="Wiegman, Adrian - ARS" w:date="2022-08-04T14:58:00Z">
              <w:r w:rsidRPr="003C5718">
                <w:rPr>
                  <w:rFonts w:eastAsia="Times New Roman" w:cs="Times New Roman"/>
                  <w:color w:val="000000"/>
                  <w:sz w:val="16"/>
                  <w:szCs w:val="16"/>
                </w:rPr>
                <w:t> </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4C87D3F7" w14:textId="77777777" w:rsidR="003C5718" w:rsidRPr="003C5718" w:rsidRDefault="003C5718" w:rsidP="003C5718">
            <w:pPr>
              <w:spacing w:after="0" w:line="240" w:lineRule="auto"/>
              <w:ind w:firstLine="0"/>
              <w:jc w:val="center"/>
              <w:rPr>
                <w:ins w:id="1763" w:author="Wiegman, Adrian - ARS" w:date="2022-08-04T14:58:00Z"/>
                <w:rFonts w:eastAsia="Times New Roman" w:cs="Times New Roman"/>
                <w:color w:val="000000"/>
                <w:sz w:val="16"/>
                <w:szCs w:val="16"/>
              </w:rPr>
            </w:pPr>
            <w:ins w:id="1764" w:author="Wiegman, Adrian - ARS" w:date="2022-08-04T14:58:00Z">
              <w:r w:rsidRPr="003C5718">
                <w:rPr>
                  <w:rFonts w:eastAsia="Times New Roman" w:cs="Times New Roman"/>
                  <w:color w:val="000000"/>
                  <w:sz w:val="16"/>
                  <w:szCs w:val="16"/>
                </w:rPr>
                <w:t>-0.66</w:t>
              </w:r>
            </w:ins>
          </w:p>
        </w:tc>
        <w:tc>
          <w:tcPr>
            <w:tcW w:w="600" w:type="dxa"/>
            <w:gridSpan w:val="2"/>
            <w:tcBorders>
              <w:top w:val="nil"/>
              <w:left w:val="nil"/>
              <w:bottom w:val="single" w:sz="4" w:space="0" w:color="auto"/>
              <w:right w:val="single" w:sz="4" w:space="0" w:color="auto"/>
            </w:tcBorders>
            <w:shd w:val="clear" w:color="auto" w:fill="auto"/>
            <w:vAlign w:val="center"/>
            <w:hideMark/>
          </w:tcPr>
          <w:p w14:paraId="11DB7FA1" w14:textId="77777777" w:rsidR="003C5718" w:rsidRPr="003C5718" w:rsidRDefault="003C5718" w:rsidP="003C5718">
            <w:pPr>
              <w:spacing w:after="0" w:line="240" w:lineRule="auto"/>
              <w:ind w:firstLine="0"/>
              <w:jc w:val="center"/>
              <w:rPr>
                <w:ins w:id="1765" w:author="Wiegman, Adrian - ARS" w:date="2022-08-04T14:58:00Z"/>
                <w:rFonts w:eastAsia="Times New Roman" w:cs="Times New Roman"/>
                <w:color w:val="000000"/>
                <w:sz w:val="16"/>
                <w:szCs w:val="16"/>
              </w:rPr>
            </w:pPr>
            <w:ins w:id="1766" w:author="Wiegman, Adrian - ARS" w:date="2022-08-04T14:58:00Z">
              <w:r w:rsidRPr="003C5718">
                <w:rPr>
                  <w:rFonts w:eastAsia="Times New Roman" w:cs="Times New Roman"/>
                  <w:color w:val="000000"/>
                  <w:sz w:val="16"/>
                  <w:szCs w:val="16"/>
                </w:rPr>
                <w:t>-0.83</w:t>
              </w:r>
            </w:ins>
          </w:p>
        </w:tc>
        <w:tc>
          <w:tcPr>
            <w:tcW w:w="600" w:type="dxa"/>
            <w:tcBorders>
              <w:top w:val="nil"/>
              <w:left w:val="nil"/>
              <w:bottom w:val="single" w:sz="4" w:space="0" w:color="auto"/>
              <w:right w:val="single" w:sz="4" w:space="0" w:color="auto"/>
            </w:tcBorders>
            <w:shd w:val="clear" w:color="000000" w:fill="D9D9D9"/>
            <w:vAlign w:val="center"/>
            <w:hideMark/>
          </w:tcPr>
          <w:p w14:paraId="2CBBEF3F" w14:textId="77777777" w:rsidR="003C5718" w:rsidRPr="003C5718" w:rsidRDefault="003C5718" w:rsidP="003C5718">
            <w:pPr>
              <w:spacing w:after="0" w:line="240" w:lineRule="auto"/>
              <w:ind w:firstLine="0"/>
              <w:jc w:val="center"/>
              <w:rPr>
                <w:ins w:id="1767" w:author="Wiegman, Adrian - ARS" w:date="2022-08-04T14:58:00Z"/>
                <w:rFonts w:eastAsia="Times New Roman" w:cs="Times New Roman"/>
                <w:color w:val="000000"/>
                <w:sz w:val="16"/>
                <w:szCs w:val="16"/>
              </w:rPr>
            </w:pPr>
            <w:ins w:id="1768" w:author="Wiegman, Adrian - ARS" w:date="2022-08-04T14:58:00Z">
              <w:r w:rsidRPr="003C5718">
                <w:rPr>
                  <w:rFonts w:eastAsia="Times New Roman" w:cs="Times New Roman"/>
                  <w:color w:val="000000"/>
                  <w:sz w:val="16"/>
                  <w:szCs w:val="16"/>
                </w:rPr>
                <w:t> </w:t>
              </w:r>
            </w:ins>
          </w:p>
        </w:tc>
      </w:tr>
    </w:tbl>
    <w:p w14:paraId="55DD12C8" w14:textId="77777777" w:rsidR="00240819" w:rsidRPr="00BE1F43" w:rsidRDefault="00240819" w:rsidP="00240819">
      <w:pPr>
        <w:pStyle w:val="Caption"/>
        <w:jc w:val="left"/>
        <w:rPr>
          <w:rFonts w:ascii="Times New Roman" w:hAnsi="Times New Roman" w:cs="Times New Roman"/>
          <w:b/>
          <w:bCs/>
          <w:szCs w:val="20"/>
        </w:rPr>
        <w:sectPr w:rsidR="00240819" w:rsidRPr="00BE1F43" w:rsidSect="00240819">
          <w:pgSz w:w="15840" w:h="12240" w:orient="landscape"/>
          <w:pgMar w:top="1440" w:right="1440" w:bottom="1440" w:left="1440" w:header="720" w:footer="720" w:gutter="0"/>
          <w:cols w:space="720"/>
          <w:docGrid w:linePitch="360"/>
        </w:sectPr>
      </w:pPr>
    </w:p>
    <w:p w14:paraId="0824A1E9" w14:textId="4F83BAA6" w:rsidR="00240819" w:rsidRPr="00866612" w:rsidDel="004D2858" w:rsidRDefault="00240819" w:rsidP="00240819">
      <w:pPr>
        <w:pStyle w:val="Caption"/>
        <w:jc w:val="left"/>
        <w:rPr>
          <w:del w:id="1769" w:author="Wiegman, Adrian - ARS" w:date="2022-08-04T16:19:00Z"/>
          <w:rFonts w:ascii="Times New Roman" w:hAnsi="Times New Roman" w:cs="Times New Roman"/>
          <w:b/>
          <w:bCs/>
          <w:iCs w:val="0"/>
          <w:szCs w:val="20"/>
        </w:rPr>
      </w:pPr>
    </w:p>
    <w:p w14:paraId="5F4C3450" w14:textId="796D32A1" w:rsidR="00240819" w:rsidRPr="00BE1F43" w:rsidRDefault="00240819" w:rsidP="00240819">
      <w:pPr>
        <w:pStyle w:val="Caption"/>
        <w:jc w:val="left"/>
        <w:rPr>
          <w:rFonts w:ascii="Times New Roman" w:hAnsi="Times New Roman" w:cs="Times New Roman"/>
          <w:szCs w:val="20"/>
        </w:rPr>
      </w:pPr>
      <w:r w:rsidRPr="00BE1F43">
        <w:rPr>
          <w:rFonts w:ascii="Times New Roman" w:hAnsi="Times New Roman" w:cs="Times New Roman"/>
          <w:b/>
          <w:bCs/>
          <w:szCs w:val="20"/>
        </w:rPr>
        <w:t xml:space="preserve">Table </w:t>
      </w:r>
      <w:del w:id="1770" w:author="Wiegman, Adrian - ARS" w:date="2022-08-04T14:24:00Z">
        <w:r w:rsidRPr="00BE1F43" w:rsidDel="00D935DC">
          <w:rPr>
            <w:rFonts w:ascii="Times New Roman" w:hAnsi="Times New Roman" w:cs="Times New Roman"/>
            <w:b/>
            <w:bCs/>
            <w:szCs w:val="20"/>
          </w:rPr>
          <w:delText>S</w:delText>
        </w:r>
        <w:r w:rsidR="00852D93" w:rsidRPr="00BE1F43" w:rsidDel="00D935DC">
          <w:rPr>
            <w:rFonts w:ascii="Times New Roman" w:hAnsi="Times New Roman" w:cs="Times New Roman"/>
            <w:b/>
            <w:bCs/>
            <w:szCs w:val="20"/>
          </w:rPr>
          <w:delText>3</w:delText>
        </w:r>
        <w:r w:rsidRPr="00BE1F43" w:rsidDel="00D935DC">
          <w:rPr>
            <w:rFonts w:ascii="Times New Roman" w:hAnsi="Times New Roman" w:cs="Times New Roman"/>
            <w:szCs w:val="20"/>
          </w:rPr>
          <w:delText xml:space="preserve"> </w:delText>
        </w:r>
      </w:del>
      <w:ins w:id="1771" w:author="Wiegman, Adrian - ARS" w:date="2022-08-04T14:24:00Z">
        <w:r w:rsidR="00D935DC" w:rsidRPr="00BE1F43">
          <w:rPr>
            <w:rFonts w:ascii="Times New Roman" w:hAnsi="Times New Roman" w:cs="Times New Roman"/>
            <w:b/>
            <w:bCs/>
            <w:szCs w:val="20"/>
          </w:rPr>
          <w:t>S</w:t>
        </w:r>
      </w:ins>
      <w:ins w:id="1772" w:author="Wiegman, Adrian - ARS" w:date="2022-08-04T16:19:00Z">
        <w:r w:rsidR="004D2858">
          <w:rPr>
            <w:rFonts w:ascii="Times New Roman" w:hAnsi="Times New Roman" w:cs="Times New Roman"/>
            <w:b/>
            <w:bCs/>
            <w:szCs w:val="20"/>
          </w:rPr>
          <w:t xml:space="preserve">3 </w:t>
        </w:r>
      </w:ins>
      <w:r w:rsidRPr="00BE1F43">
        <w:rPr>
          <w:rFonts w:ascii="Times New Roman" w:hAnsi="Times New Roman" w:cs="Times New Roman"/>
          <w:szCs w:val="20"/>
        </w:rPr>
        <w:t>Multiple linear regression summary from the best fitting predictor variables of the</w:t>
      </w:r>
      <w:ins w:id="1773" w:author="Wiegman, Adrian - ARS" w:date="2022-08-04T14:21:00Z">
        <w:r w:rsidR="003B6BE4">
          <w:rPr>
            <w:rFonts w:ascii="Times New Roman" w:hAnsi="Times New Roman" w:cs="Times New Roman"/>
            <w:szCs w:val="20"/>
          </w:rPr>
          <w:t xml:space="preserve"> ln(final SRP) </w:t>
        </w:r>
      </w:ins>
      <w:del w:id="1774" w:author="Wiegman, Adrian - ARS" w:date="2022-08-04T14:21:00Z">
        <w:r w:rsidRPr="00BE1F43" w:rsidDel="003B6BE4">
          <w:rPr>
            <w:rFonts w:ascii="Times New Roman" w:hAnsi="Times New Roman" w:cs="Times New Roman"/>
            <w:szCs w:val="20"/>
          </w:rPr>
          <w:delText xml:space="preserve"> natural log (ln) of “final SRP” (average SRP concentration in intact cores floodwater between day 10-14) </w:delText>
        </w:r>
      </w:del>
      <w:r w:rsidRPr="00BE1F43">
        <w:rPr>
          <w:rFonts w:ascii="Times New Roman" w:hAnsi="Times New Roman" w:cs="Times New Roman"/>
          <w:szCs w:val="20"/>
        </w:rPr>
        <w:t>with gas treatment as a factor (I</w:t>
      </w:r>
      <w:del w:id="1775" w:author="Eric Roy" w:date="2022-07-24T11:33:00Z">
        <w:r w:rsidRPr="00BE1F43" w:rsidDel="004F0E85">
          <w:rPr>
            <w:rFonts w:ascii="Times New Roman" w:hAnsi="Times New Roman" w:cs="Times New Roman"/>
            <w:szCs w:val="20"/>
          </w:rPr>
          <w:delText>.</w:delText>
        </w:r>
      </w:del>
      <w:r w:rsidRPr="00BE1F43">
        <w:rPr>
          <w:rFonts w:ascii="Times New Roman" w:hAnsi="Times New Roman" w:cs="Times New Roman"/>
          <w:szCs w:val="20"/>
        </w:rPr>
        <w:t>) and as final DO concentration (II</w:t>
      </w:r>
      <w:del w:id="1776" w:author="Eric Roy" w:date="2022-07-24T11:33:00Z">
        <w:r w:rsidRPr="00BE1F43" w:rsidDel="004F0E85">
          <w:rPr>
            <w:rFonts w:ascii="Times New Roman" w:hAnsi="Times New Roman" w:cs="Times New Roman"/>
            <w:szCs w:val="20"/>
          </w:rPr>
          <w:delText>.</w:delText>
        </w:r>
      </w:del>
      <w:r w:rsidRPr="00BE1F43">
        <w:rPr>
          <w:rFonts w:ascii="Times New Roman" w:hAnsi="Times New Roman" w:cs="Times New Roman"/>
          <w:szCs w:val="20"/>
        </w:rPr>
        <w:t>) (n = 40). To translate the values in this table to final SRP (mg P L</w:t>
      </w:r>
      <w:r w:rsidRPr="00BE1F43">
        <w:rPr>
          <w:rFonts w:ascii="Times New Roman" w:hAnsi="Times New Roman" w:cs="Times New Roman"/>
          <w:szCs w:val="20"/>
          <w:vertAlign w:val="superscript"/>
        </w:rPr>
        <w:t>-1</w:t>
      </w:r>
      <w:r w:rsidRPr="00BE1F43">
        <w:rPr>
          <w:rFonts w:ascii="Times New Roman" w:hAnsi="Times New Roman" w:cs="Times New Roman"/>
          <w:szCs w:val="20"/>
        </w:rPr>
        <w:t xml:space="preserve">) use </w:t>
      </w:r>
      <m:oMath>
        <m:r>
          <m:rPr>
            <m:sty m:val="b"/>
          </m:rPr>
          <w:rPr>
            <w:rFonts w:ascii="Cambria Math" w:hAnsi="Cambria Math" w:cs="Times New Roman"/>
            <w:szCs w:val="20"/>
          </w:rPr>
          <m:t>y=</m:t>
        </m:r>
        <m:sSup>
          <m:sSupPr>
            <m:ctrlPr>
              <w:ins w:id="1777" w:author="Wiegman, Adrian - ARS" w:date="2022-07-19T07:55:00Z">
                <w:rPr>
                  <w:rFonts w:ascii="Cambria Math" w:hAnsi="Cambria Math" w:cs="Times New Roman"/>
                  <w:iCs w:val="0"/>
                  <w:szCs w:val="20"/>
                </w:rPr>
              </w:ins>
            </m:ctrlPr>
          </m:sSupPr>
          <m:e>
            <m:r>
              <m:rPr>
                <m:sty m:val="b"/>
              </m:rPr>
              <w:rPr>
                <w:rFonts w:ascii="Cambria Math" w:hAnsi="Cambria Math" w:cs="Times New Roman"/>
                <w:szCs w:val="20"/>
              </w:rPr>
              <m:t>e</m:t>
            </m:r>
          </m:e>
          <m:sup>
            <m:sSub>
              <m:sSubPr>
                <m:ctrlPr>
                  <w:ins w:id="1778" w:author="Wiegman, Adrian - ARS" w:date="2022-07-19T07:55:00Z">
                    <w:rPr>
                      <w:rFonts w:ascii="Cambria Math" w:hAnsi="Cambria Math" w:cs="Times New Roman"/>
                      <w:iCs w:val="0"/>
                      <w:szCs w:val="20"/>
                    </w:rPr>
                  </w:ins>
                </m:ctrlPr>
              </m:sSubPr>
              <m:e>
                <m:r>
                  <m:rPr>
                    <m:sty m:val="p"/>
                  </m:rPr>
                  <w:rPr>
                    <w:rFonts w:ascii="Cambria Math" w:hAnsi="Cambria Math" w:cs="Times New Roman"/>
                    <w:szCs w:val="20"/>
                  </w:rPr>
                  <m:t>b</m:t>
                </m:r>
              </m:e>
              <m:sub>
                <m:r>
                  <m:rPr>
                    <m:sty m:val="p"/>
                  </m:rPr>
                  <w:rPr>
                    <w:rFonts w:ascii="Cambria Math" w:hAnsi="Cambria Math" w:cs="Times New Roman"/>
                    <w:szCs w:val="20"/>
                  </w:rPr>
                  <m:t>0</m:t>
                </m:r>
              </m:sub>
            </m:sSub>
            <m:r>
              <m:rPr>
                <m:sty m:val="b"/>
              </m:rPr>
              <w:rPr>
                <w:rFonts w:ascii="Cambria Math" w:hAnsi="Cambria Math" w:cs="Times New Roman"/>
                <w:szCs w:val="20"/>
              </w:rPr>
              <m:t>+</m:t>
            </m:r>
            <m:sSub>
              <m:sSubPr>
                <m:ctrlPr>
                  <w:ins w:id="1779" w:author="Wiegman, Adrian - ARS" w:date="2022-07-19T07:55:00Z">
                    <w:rPr>
                      <w:rFonts w:ascii="Cambria Math" w:hAnsi="Cambria Math" w:cs="Times New Roman"/>
                      <w:iCs w:val="0"/>
                      <w:szCs w:val="20"/>
                    </w:rPr>
                  </w:ins>
                </m:ctrlPr>
              </m:sSubPr>
              <m:e>
                <m:r>
                  <m:rPr>
                    <m:sty m:val="p"/>
                  </m:rPr>
                  <w:rPr>
                    <w:rFonts w:ascii="Cambria Math" w:hAnsi="Cambria Math" w:cs="Times New Roman"/>
                    <w:szCs w:val="20"/>
                  </w:rPr>
                  <m:t>b</m:t>
                </m:r>
              </m:e>
              <m:sub>
                <m:r>
                  <m:rPr>
                    <m:sty m:val="p"/>
                  </m:rPr>
                  <w:rPr>
                    <w:rFonts w:ascii="Cambria Math" w:hAnsi="Cambria Math" w:cs="Times New Roman"/>
                    <w:szCs w:val="20"/>
                  </w:rPr>
                  <m:t>1</m:t>
                </m:r>
              </m:sub>
            </m:sSub>
            <m:sSub>
              <m:sSubPr>
                <m:ctrlPr>
                  <w:ins w:id="1780" w:author="Wiegman, Adrian - ARS" w:date="2022-07-19T07:55:00Z">
                    <w:rPr>
                      <w:rFonts w:ascii="Cambria Math" w:hAnsi="Cambria Math" w:cs="Times New Roman"/>
                      <w:b/>
                      <w:iCs w:val="0"/>
                      <w:szCs w:val="20"/>
                    </w:rPr>
                  </w:ins>
                </m:ctrlPr>
              </m:sSubPr>
              <m:e>
                <m:r>
                  <m:rPr>
                    <m:sty m:val="b"/>
                  </m:rPr>
                  <w:rPr>
                    <w:rFonts w:ascii="Cambria Math" w:hAnsi="Cambria Math" w:cs="Times New Roman"/>
                    <w:szCs w:val="20"/>
                  </w:rPr>
                  <m:t>X</m:t>
                </m:r>
              </m:e>
              <m:sub>
                <m:r>
                  <m:rPr>
                    <m:sty m:val="b"/>
                  </m:rPr>
                  <w:rPr>
                    <w:rFonts w:ascii="Cambria Math" w:hAnsi="Cambria Math" w:cs="Times New Roman"/>
                    <w:szCs w:val="20"/>
                  </w:rPr>
                  <m:t>1</m:t>
                </m:r>
              </m:sub>
            </m:sSub>
            <m:r>
              <m:rPr>
                <m:sty m:val="b"/>
              </m:rPr>
              <w:rPr>
                <w:rFonts w:ascii="Cambria Math" w:hAnsi="Cambria Math" w:cs="Times New Roman"/>
                <w:szCs w:val="20"/>
              </w:rPr>
              <m:t>+</m:t>
            </m:r>
            <m:sSub>
              <m:sSubPr>
                <m:ctrlPr>
                  <w:ins w:id="1781" w:author="Wiegman, Adrian - ARS" w:date="2022-07-19T07:55:00Z">
                    <w:rPr>
                      <w:rFonts w:ascii="Cambria Math" w:hAnsi="Cambria Math" w:cs="Times New Roman"/>
                      <w:b/>
                      <w:iCs w:val="0"/>
                      <w:szCs w:val="20"/>
                    </w:rPr>
                  </w:ins>
                </m:ctrlPr>
              </m:sSubPr>
              <m:e>
                <m:r>
                  <m:rPr>
                    <m:sty m:val="b"/>
                  </m:rPr>
                  <w:rPr>
                    <w:rFonts w:ascii="Cambria Math" w:hAnsi="Cambria Math" w:cs="Times New Roman"/>
                    <w:szCs w:val="20"/>
                  </w:rPr>
                  <m:t>b</m:t>
                </m:r>
              </m:e>
              <m:sub>
                <m:r>
                  <m:rPr>
                    <m:sty m:val="b"/>
                  </m:rPr>
                  <w:rPr>
                    <w:rFonts w:ascii="Cambria Math" w:hAnsi="Cambria Math" w:cs="Times New Roman"/>
                    <w:szCs w:val="20"/>
                  </w:rPr>
                  <m:t>2</m:t>
                </m:r>
              </m:sub>
            </m:sSub>
            <m:sSub>
              <m:sSubPr>
                <m:ctrlPr>
                  <w:ins w:id="1782" w:author="Wiegman, Adrian - ARS" w:date="2022-07-19T07:55:00Z">
                    <w:rPr>
                      <w:rFonts w:ascii="Cambria Math" w:hAnsi="Cambria Math" w:cs="Times New Roman"/>
                      <w:b/>
                      <w:iCs w:val="0"/>
                      <w:szCs w:val="20"/>
                    </w:rPr>
                  </w:ins>
                </m:ctrlPr>
              </m:sSubPr>
              <m:e>
                <m:r>
                  <m:rPr>
                    <m:sty m:val="b"/>
                  </m:rPr>
                  <w:rPr>
                    <w:rFonts w:ascii="Cambria Math" w:hAnsi="Cambria Math" w:cs="Times New Roman"/>
                    <w:szCs w:val="20"/>
                  </w:rPr>
                  <m:t>X</m:t>
                </m:r>
              </m:e>
              <m:sub>
                <m:r>
                  <m:rPr>
                    <m:sty m:val="b"/>
                  </m:rPr>
                  <w:rPr>
                    <w:rFonts w:ascii="Cambria Math" w:hAnsi="Cambria Math" w:cs="Times New Roman"/>
                    <w:szCs w:val="20"/>
                  </w:rPr>
                  <m:t>2</m:t>
                </m:r>
              </m:sub>
            </m:sSub>
          </m:sup>
        </m:sSup>
      </m:oMath>
      <w:r w:rsidRPr="00BE1F43">
        <w:rPr>
          <w:rFonts w:ascii="Times New Roman" w:hAnsi="Times New Roman" w:cs="Times New Roman"/>
          <w:szCs w:val="20"/>
        </w:rPr>
        <w:t xml:space="preserve">. All parameters for soil variables are for the 0-5cm layer. All models meet the assumptions of normality and homoskedasticity. See </w:t>
      </w:r>
      <w:ins w:id="1783" w:author="Eric Roy" w:date="2022-07-24T11:32:00Z">
        <w:r w:rsidR="000C04BF">
          <w:rPr>
            <w:rFonts w:ascii="Times New Roman" w:hAnsi="Times New Roman" w:cs="Times New Roman"/>
            <w:szCs w:val="20"/>
          </w:rPr>
          <w:t>T</w:t>
        </w:r>
      </w:ins>
      <w:del w:id="1784" w:author="Eric Roy" w:date="2022-07-24T11:32:00Z">
        <w:r w:rsidRPr="00BE1F43" w:rsidDel="000C04BF">
          <w:rPr>
            <w:rFonts w:ascii="Times New Roman" w:hAnsi="Times New Roman" w:cs="Times New Roman"/>
            <w:szCs w:val="20"/>
          </w:rPr>
          <w:delText>t</w:delText>
        </w:r>
      </w:del>
      <w:r w:rsidRPr="00BE1F43">
        <w:rPr>
          <w:rFonts w:ascii="Times New Roman" w:hAnsi="Times New Roman" w:cs="Times New Roman"/>
          <w:szCs w:val="20"/>
        </w:rPr>
        <w:t xml:space="preserve">able 1 for variation definitions. Significance code (type II sum of squares): </w:t>
      </w:r>
      <w:r w:rsidRPr="00BE1F43">
        <w:rPr>
          <w:rStyle w:val="NoSpacingChar"/>
          <w:rFonts w:cs="Times New Roman"/>
          <w:szCs w:val="20"/>
        </w:rPr>
        <w:t>*0.05 &gt; p ≥ 0.01, **0.01 &gt; p ≥ 0.001, ***0.001 &gt; p)</w:t>
      </w:r>
      <w:ins w:id="1785" w:author="Eric Roy" w:date="2022-07-24T11:34:00Z">
        <w:r w:rsidR="004F0E85">
          <w:rPr>
            <w:rStyle w:val="NoSpacingChar"/>
            <w:rFonts w:cs="Times New Roman"/>
            <w:szCs w:val="20"/>
          </w:rPr>
          <w:t>.</w:t>
        </w:r>
      </w:ins>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9"/>
        <w:gridCol w:w="1166"/>
        <w:gridCol w:w="1620"/>
        <w:gridCol w:w="2250"/>
        <w:gridCol w:w="2430"/>
        <w:tblGridChange w:id="1786">
          <w:tblGrid>
            <w:gridCol w:w="1709"/>
            <w:gridCol w:w="1166"/>
            <w:gridCol w:w="1620"/>
            <w:gridCol w:w="2250"/>
            <w:gridCol w:w="2430"/>
          </w:tblGrid>
        </w:tblGridChange>
      </w:tblGrid>
      <w:tr w:rsidR="00240819" w:rsidRPr="00BE1F43" w14:paraId="721DAEC8" w14:textId="77777777" w:rsidTr="00643CA7">
        <w:trPr>
          <w:trHeight w:val="288"/>
          <w:jc w:val="center"/>
        </w:trPr>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7FD0B6" w14:textId="77777777" w:rsidR="00240819" w:rsidRPr="00BE1F43" w:rsidRDefault="00240819" w:rsidP="00863A6F">
            <w:pPr>
              <w:spacing w:after="0" w:line="240" w:lineRule="auto"/>
              <w:ind w:firstLine="0"/>
              <w:jc w:val="center"/>
              <w:rPr>
                <w:rFonts w:eastAsia="Times New Roman" w:cs="Times New Roman"/>
                <w:b/>
                <w:color w:val="000000"/>
                <w:szCs w:val="20"/>
              </w:rPr>
            </w:pPr>
            <w:r w:rsidRPr="00BE1F43">
              <w:rPr>
                <w:rFonts w:eastAsia="Times New Roman" w:cs="Times New Roman"/>
                <w:b/>
                <w:color w:val="000000"/>
                <w:szCs w:val="20"/>
              </w:rPr>
              <w:t>X</w:t>
            </w:r>
            <w:r w:rsidRPr="00BE1F43">
              <w:rPr>
                <w:rFonts w:eastAsia="Times New Roman" w:cs="Times New Roman"/>
                <w:b/>
                <w:color w:val="000000"/>
                <w:szCs w:val="20"/>
                <w:vertAlign w:val="subscript"/>
              </w:rPr>
              <w:t>1</w:t>
            </w:r>
          </w:p>
        </w:tc>
        <w:tc>
          <w:tcPr>
            <w:tcW w:w="11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767BF6" w14:textId="77777777" w:rsidR="00240819" w:rsidRPr="00BE1F43" w:rsidRDefault="00240819" w:rsidP="00863A6F">
            <w:pPr>
              <w:spacing w:after="0" w:line="240" w:lineRule="auto"/>
              <w:ind w:firstLine="0"/>
              <w:jc w:val="center"/>
              <w:rPr>
                <w:rFonts w:eastAsia="Times New Roman" w:cs="Times New Roman"/>
                <w:b/>
                <w:color w:val="000000"/>
                <w:szCs w:val="20"/>
              </w:rPr>
            </w:pPr>
            <w:r w:rsidRPr="00BE1F43">
              <w:rPr>
                <w:rFonts w:eastAsia="Times New Roman" w:cs="Times New Roman"/>
                <w:b/>
                <w:color w:val="000000"/>
                <w:szCs w:val="20"/>
              </w:rPr>
              <w:t>adj-R</w:t>
            </w:r>
            <w:r w:rsidRPr="00BE1F43">
              <w:rPr>
                <w:rFonts w:eastAsia="Times New Roman" w:cs="Times New Roman"/>
                <w:b/>
                <w:color w:val="000000"/>
                <w:szCs w:val="20"/>
                <w:vertAlign w:val="superscript"/>
              </w:rPr>
              <w:t>2</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7E356D" w14:textId="77777777" w:rsidR="00240819" w:rsidRPr="00BE1F43" w:rsidRDefault="00240819" w:rsidP="00863A6F">
            <w:pPr>
              <w:spacing w:after="0" w:line="240" w:lineRule="auto"/>
              <w:ind w:firstLine="0"/>
              <w:jc w:val="center"/>
              <w:rPr>
                <w:rFonts w:eastAsia="Times New Roman" w:cs="Times New Roman"/>
                <w:b/>
                <w:color w:val="000000"/>
                <w:szCs w:val="20"/>
              </w:rPr>
            </w:pPr>
            <w:r w:rsidRPr="00BE1F43">
              <w:rPr>
                <w:rFonts w:eastAsia="Times New Roman" w:cs="Times New Roman"/>
                <w:b/>
                <w:color w:val="000000"/>
                <w:szCs w:val="20"/>
              </w:rPr>
              <w:t>b</w:t>
            </w:r>
            <w:r w:rsidRPr="00BE1F43">
              <w:rPr>
                <w:rFonts w:eastAsia="Times New Roman" w:cs="Times New Roman"/>
                <w:b/>
                <w:color w:val="000000"/>
                <w:szCs w:val="20"/>
                <w:vertAlign w:val="subscript"/>
              </w:rPr>
              <w:t>0</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FD4851D" w14:textId="77777777" w:rsidR="00240819" w:rsidRPr="00BE1F43" w:rsidRDefault="00240819" w:rsidP="00863A6F">
            <w:pPr>
              <w:spacing w:after="0" w:line="240" w:lineRule="auto"/>
              <w:ind w:firstLine="0"/>
              <w:jc w:val="center"/>
              <w:rPr>
                <w:rFonts w:eastAsia="Times New Roman" w:cs="Times New Roman"/>
                <w:b/>
                <w:color w:val="000000"/>
                <w:szCs w:val="20"/>
              </w:rPr>
            </w:pPr>
            <w:r w:rsidRPr="00BE1F43">
              <w:rPr>
                <w:rFonts w:eastAsia="Times New Roman" w:cs="Times New Roman"/>
                <w:b/>
                <w:bCs/>
                <w:color w:val="000000"/>
                <w:szCs w:val="20"/>
              </w:rPr>
              <w:t>b</w:t>
            </w:r>
            <w:r w:rsidRPr="00BE1F43">
              <w:rPr>
                <w:rFonts w:eastAsia="Times New Roman" w:cs="Times New Roman"/>
                <w:b/>
                <w:bCs/>
                <w:color w:val="000000"/>
                <w:szCs w:val="20"/>
                <w:vertAlign w:val="subscript"/>
              </w:rPr>
              <w:t xml:space="preserve">1 </w:t>
            </w:r>
            <w:r w:rsidRPr="00BE1F43">
              <w:rPr>
                <w:rFonts w:eastAsia="Times New Roman" w:cs="Times New Roman"/>
                <w:b/>
                <w:bCs/>
                <w:color w:val="000000"/>
                <w:szCs w:val="20"/>
              </w:rPr>
              <w:t>(site conditions)</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703A6AA" w14:textId="77777777" w:rsidR="00240819" w:rsidRPr="00BE1F43" w:rsidRDefault="00240819" w:rsidP="00863A6F">
            <w:pPr>
              <w:spacing w:after="0" w:line="240" w:lineRule="auto"/>
              <w:ind w:firstLine="0"/>
              <w:jc w:val="center"/>
              <w:rPr>
                <w:rFonts w:eastAsia="Times New Roman" w:cs="Times New Roman"/>
                <w:b/>
                <w:color w:val="000000"/>
                <w:szCs w:val="20"/>
              </w:rPr>
            </w:pPr>
            <w:r w:rsidRPr="00BE1F43">
              <w:rPr>
                <w:rFonts w:eastAsia="Times New Roman" w:cs="Times New Roman"/>
                <w:b/>
                <w:color w:val="000000"/>
                <w:szCs w:val="20"/>
              </w:rPr>
              <w:t>b</w:t>
            </w:r>
            <w:r w:rsidRPr="00BE1F43">
              <w:rPr>
                <w:rFonts w:eastAsia="Times New Roman" w:cs="Times New Roman"/>
                <w:b/>
                <w:color w:val="000000"/>
                <w:szCs w:val="20"/>
                <w:vertAlign w:val="subscript"/>
              </w:rPr>
              <w:t>2</w:t>
            </w:r>
            <w:r w:rsidRPr="00BE1F43">
              <w:rPr>
                <w:rFonts w:eastAsia="Times New Roman" w:cs="Times New Roman"/>
                <w:b/>
                <w:color w:val="000000"/>
                <w:szCs w:val="20"/>
              </w:rPr>
              <w:t xml:space="preserve"> (</w:t>
            </w:r>
            <w:r w:rsidRPr="00BE1F43">
              <w:rPr>
                <w:rFonts w:eastAsiaTheme="minorEastAsia" w:cs="Times New Roman"/>
                <w:b/>
                <w:szCs w:val="20"/>
              </w:rPr>
              <w:t>oxygen conditions)</w:t>
            </w:r>
          </w:p>
        </w:tc>
      </w:tr>
      <w:tr w:rsidR="00240819" w:rsidRPr="004D352A" w14:paraId="2DF62FE9" w14:textId="77777777" w:rsidTr="00643CA7">
        <w:trPr>
          <w:trHeight w:val="288"/>
          <w:jc w:val="center"/>
        </w:trPr>
        <w:tc>
          <w:tcPr>
            <w:tcW w:w="9175"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C7257D" w14:textId="1AA656E5" w:rsidR="00240819" w:rsidRPr="00AE1A77" w:rsidRDefault="00240819" w:rsidP="00240819">
            <w:pPr>
              <w:pStyle w:val="ListParagraph"/>
              <w:numPr>
                <w:ilvl w:val="0"/>
                <w:numId w:val="2"/>
              </w:numPr>
              <w:spacing w:after="0" w:line="240" w:lineRule="auto"/>
              <w:jc w:val="center"/>
              <w:rPr>
                <w:rFonts w:cs="Times New Roman"/>
                <w:b/>
                <w:bCs/>
                <w:color w:val="000000"/>
                <w:szCs w:val="20"/>
                <w:lang w:val="es-ES"/>
              </w:rPr>
            </w:pPr>
            <w:r w:rsidRPr="00AE1A77">
              <w:rPr>
                <w:rFonts w:eastAsiaTheme="minorEastAsia" w:cs="Times New Roman"/>
                <w:b/>
                <w:bCs/>
                <w:szCs w:val="20"/>
                <w:lang w:val="es-ES"/>
              </w:rPr>
              <w:t>X</w:t>
            </w:r>
            <w:r w:rsidRPr="00AE1A77">
              <w:rPr>
                <w:rFonts w:eastAsiaTheme="minorEastAsia" w:cs="Times New Roman"/>
                <w:b/>
                <w:bCs/>
                <w:szCs w:val="20"/>
                <w:vertAlign w:val="subscript"/>
                <w:lang w:val="es-ES"/>
              </w:rPr>
              <w:t>2</w:t>
            </w:r>
            <w:r w:rsidRPr="00AE1A77">
              <w:rPr>
                <w:rFonts w:eastAsiaTheme="minorEastAsia" w:cs="Times New Roman"/>
                <w:b/>
                <w:bCs/>
                <w:szCs w:val="20"/>
                <w:lang w:val="es-ES"/>
              </w:rPr>
              <w:t xml:space="preserve"> = </w:t>
            </w:r>
            <w:r w:rsidRPr="00AE1A77">
              <w:rPr>
                <w:rFonts w:eastAsiaTheme="minorEastAsia" w:cs="Times New Roman"/>
                <w:b/>
                <w:bCs/>
                <w:iCs/>
                <w:szCs w:val="20"/>
                <w:lang w:val="es-ES"/>
              </w:rPr>
              <w:t>gas</w:t>
            </w:r>
            <w:r w:rsidRPr="00AE1A77">
              <w:rPr>
                <w:rFonts w:eastAsiaTheme="minorEastAsia" w:cs="Times New Roman"/>
                <w:b/>
                <w:bCs/>
                <w:szCs w:val="20"/>
                <w:lang w:val="es-ES"/>
              </w:rPr>
              <w:t xml:space="preserve"> treatment aerobic </w:t>
            </w:r>
            <w:r w:rsidRPr="00AE1A77">
              <w:rPr>
                <w:rFonts w:eastAsiaTheme="minorEastAsia" w:cs="Times New Roman"/>
                <w:b/>
                <w:bCs/>
                <w:iCs/>
                <w:szCs w:val="20"/>
                <w:lang w:val="es-ES"/>
              </w:rPr>
              <w:t>(O</w:t>
            </w:r>
            <w:r w:rsidRPr="00AE1A77">
              <w:rPr>
                <w:rFonts w:eastAsiaTheme="minorEastAsia" w:cs="Times New Roman"/>
                <w:b/>
                <w:bCs/>
                <w:iCs/>
                <w:szCs w:val="20"/>
                <w:vertAlign w:val="subscript"/>
                <w:lang w:val="es-ES"/>
              </w:rPr>
              <w:t>2</w:t>
            </w:r>
            <w:r w:rsidRPr="00AE1A77">
              <w:rPr>
                <w:rFonts w:eastAsiaTheme="minorEastAsia" w:cs="Times New Roman"/>
                <w:b/>
                <w:bCs/>
                <w:iCs/>
                <w:szCs w:val="20"/>
                <w:lang w:val="es-ES"/>
              </w:rPr>
              <w:t xml:space="preserve"> </w:t>
            </w:r>
            <w:r w:rsidRPr="00AE1A77">
              <w:rPr>
                <w:rFonts w:eastAsiaTheme="minorEastAsia" w:cs="Times New Roman"/>
                <w:b/>
                <w:bCs/>
                <w:szCs w:val="20"/>
                <w:lang w:val="es-ES"/>
              </w:rPr>
              <w:t xml:space="preserve">= </w:t>
            </w:r>
            <w:ins w:id="1787" w:author="Wiegman, Adrian - ARS" w:date="2022-08-04T14:21:00Z">
              <w:r w:rsidR="003B6BE4">
                <w:rPr>
                  <w:rFonts w:eastAsiaTheme="minorEastAsia" w:cs="Times New Roman"/>
                  <w:b/>
                  <w:bCs/>
                  <w:szCs w:val="20"/>
                  <w:lang w:val="es-ES"/>
                </w:rPr>
                <w:t>0</w:t>
              </w:r>
            </w:ins>
            <w:del w:id="1788" w:author="Wiegman, Adrian - ARS" w:date="2022-08-04T14:21:00Z">
              <w:r w:rsidRPr="00AE1A77" w:rsidDel="003B6BE4">
                <w:rPr>
                  <w:rFonts w:eastAsiaTheme="minorEastAsia" w:cs="Times New Roman"/>
                  <w:b/>
                  <w:bCs/>
                  <w:szCs w:val="20"/>
                  <w:lang w:val="es-ES"/>
                </w:rPr>
                <w:delText>1</w:delText>
              </w:r>
            </w:del>
            <w:r w:rsidRPr="00AE1A77">
              <w:rPr>
                <w:rFonts w:eastAsiaTheme="minorEastAsia" w:cs="Times New Roman"/>
                <w:b/>
                <w:bCs/>
                <w:szCs w:val="20"/>
                <w:lang w:val="es-ES"/>
              </w:rPr>
              <w:t xml:space="preserve">), anaerobic </w:t>
            </w:r>
            <w:r w:rsidRPr="00AE1A77">
              <w:rPr>
                <w:rFonts w:eastAsiaTheme="minorEastAsia" w:cs="Times New Roman"/>
                <w:b/>
                <w:bCs/>
                <w:iCs/>
                <w:szCs w:val="20"/>
                <w:lang w:val="es-ES"/>
              </w:rPr>
              <w:t>(N</w:t>
            </w:r>
            <w:r w:rsidRPr="00AE1A77">
              <w:rPr>
                <w:rFonts w:eastAsiaTheme="minorEastAsia" w:cs="Times New Roman"/>
                <w:b/>
                <w:bCs/>
                <w:iCs/>
                <w:szCs w:val="20"/>
                <w:vertAlign w:val="subscript"/>
                <w:lang w:val="es-ES"/>
              </w:rPr>
              <w:t>2</w:t>
            </w:r>
            <w:r w:rsidRPr="00AE1A77">
              <w:rPr>
                <w:rFonts w:eastAsiaTheme="minorEastAsia" w:cs="Times New Roman"/>
                <w:b/>
                <w:bCs/>
                <w:iCs/>
                <w:szCs w:val="20"/>
                <w:lang w:val="es-ES"/>
              </w:rPr>
              <w:t xml:space="preserve"> = </w:t>
            </w:r>
            <w:del w:id="1789" w:author="Wiegman, Adrian - ARS" w:date="2022-08-04T14:21:00Z">
              <w:r w:rsidRPr="00AE1A77" w:rsidDel="003B6BE4">
                <w:rPr>
                  <w:rFonts w:eastAsiaTheme="minorEastAsia" w:cs="Times New Roman"/>
                  <w:b/>
                  <w:bCs/>
                  <w:szCs w:val="20"/>
                  <w:lang w:val="es-ES"/>
                </w:rPr>
                <w:delText>0</w:delText>
              </w:r>
            </w:del>
            <w:ins w:id="1790" w:author="Wiegman, Adrian - ARS" w:date="2022-08-04T14:21:00Z">
              <w:r w:rsidR="003B6BE4">
                <w:rPr>
                  <w:rFonts w:eastAsiaTheme="minorEastAsia" w:cs="Times New Roman"/>
                  <w:b/>
                  <w:bCs/>
                  <w:szCs w:val="20"/>
                  <w:lang w:val="es-ES"/>
                </w:rPr>
                <w:t>1</w:t>
              </w:r>
            </w:ins>
            <w:r w:rsidRPr="00AE1A77">
              <w:rPr>
                <w:rFonts w:eastAsiaTheme="minorEastAsia" w:cs="Times New Roman"/>
                <w:b/>
                <w:bCs/>
                <w:szCs w:val="20"/>
                <w:lang w:val="es-ES"/>
              </w:rPr>
              <w:t>)</w:t>
            </w:r>
          </w:p>
        </w:tc>
      </w:tr>
      <w:tr w:rsidR="00240819" w:rsidRPr="00BE1F43" w14:paraId="54EBA72B" w14:textId="77777777" w:rsidTr="00863A6F">
        <w:trPr>
          <w:trHeight w:val="72"/>
          <w:jc w:val="center"/>
        </w:trPr>
        <w:tc>
          <w:tcPr>
            <w:tcW w:w="1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8CF17" w14:textId="679D37A3"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ln(</w:t>
            </w:r>
            <w:r w:rsidR="00643CA7" w:rsidRPr="00BE1F43">
              <w:rPr>
                <w:rFonts w:eastAsia="Times New Roman" w:cs="Times New Roman"/>
                <w:color w:val="000000"/>
                <w:szCs w:val="20"/>
              </w:rPr>
              <w:t>[P:Fe]</w:t>
            </w:r>
            <w:r w:rsidR="00643CA7" w:rsidRPr="00BE1F43">
              <w:rPr>
                <w:rFonts w:eastAsia="Times New Roman" w:cs="Times New Roman"/>
                <w:color w:val="000000"/>
                <w:szCs w:val="20"/>
                <w:vertAlign w:val="subscript"/>
              </w:rPr>
              <w:t>ox</w:t>
            </w:r>
            <w:r w:rsidRPr="00BE1F43">
              <w:rPr>
                <w:rFonts w:eastAsia="Times New Roman" w:cs="Times New Roman"/>
                <w:color w:val="000000"/>
                <w:szCs w:val="20"/>
              </w:rPr>
              <w:t>)</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D9033"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0.65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A1F57B"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0.576 ± 0.41</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33A62"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2.47 ± 0.31***</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3C579"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0.864 ± 0.25**</w:t>
            </w:r>
          </w:p>
        </w:tc>
      </w:tr>
      <w:tr w:rsidR="00240819" w:rsidRPr="00BE1F43" w14:paraId="4F0A0ED0" w14:textId="77777777" w:rsidTr="00863A6F">
        <w:trPr>
          <w:trHeight w:val="72"/>
          <w:jc w:val="center"/>
        </w:trPr>
        <w:tc>
          <w:tcPr>
            <w:tcW w:w="1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791242" w14:textId="78D7FA98" w:rsidR="00240819" w:rsidRPr="00BE1F43" w:rsidRDefault="00643CA7"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SPSC</w:t>
            </w:r>
            <w:r w:rsidRPr="00BE1F43">
              <w:rPr>
                <w:rFonts w:eastAsia="Times New Roman" w:cs="Times New Roman"/>
                <w:color w:val="000000"/>
                <w:szCs w:val="20"/>
                <w:vertAlign w:val="subscript"/>
              </w:rPr>
              <w:t>ox</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E4E90"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0.64</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8A309"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-1.54 ± 0.21</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35700"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-0.00307 ± 4e-04***</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D86D2"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0.864 ± 0.26**</w:t>
            </w:r>
          </w:p>
        </w:tc>
      </w:tr>
      <w:tr w:rsidR="00240819" w:rsidRPr="00BE1F43" w14:paraId="539CA68A" w14:textId="77777777" w:rsidTr="00863A6F">
        <w:trPr>
          <w:trHeight w:val="72"/>
          <w:jc w:val="center"/>
        </w:trPr>
        <w:tc>
          <w:tcPr>
            <w:tcW w:w="1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E72A63"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FF</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1F639"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0.56</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5FD5E1"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-3.31 ± 0.25</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CE53D"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2.83 ± 0.43***</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34075"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0.864 ± 0.28**</w:t>
            </w:r>
          </w:p>
        </w:tc>
      </w:tr>
      <w:tr w:rsidR="00240819" w:rsidRPr="00BE1F43" w14:paraId="7E4B4B5B" w14:textId="77777777" w:rsidTr="00863A6F">
        <w:trPr>
          <w:trHeight w:val="72"/>
          <w:jc w:val="center"/>
        </w:trPr>
        <w:tc>
          <w:tcPr>
            <w:tcW w:w="1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ADD466" w14:textId="219D980D"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ln(</w:t>
            </w:r>
            <w:r w:rsidR="00643CA7" w:rsidRPr="00BE1F43">
              <w:rPr>
                <w:rFonts w:eastAsia="Times New Roman" w:cs="Times New Roman"/>
                <w:color w:val="000000"/>
                <w:szCs w:val="20"/>
              </w:rPr>
              <w:t>PSR</w:t>
            </w:r>
            <w:r w:rsidR="00643CA7" w:rsidRPr="00BE1F43">
              <w:rPr>
                <w:rFonts w:eastAsia="Times New Roman" w:cs="Times New Roman"/>
                <w:color w:val="000000"/>
                <w:szCs w:val="20"/>
                <w:vertAlign w:val="subscript"/>
              </w:rPr>
              <w:t>ox</w:t>
            </w:r>
            <w:r w:rsidRPr="00BE1F43">
              <w:rPr>
                <w:rFonts w:eastAsia="Times New Roman" w:cs="Times New Roman"/>
                <w:color w:val="000000"/>
                <w:szCs w:val="20"/>
              </w:rPr>
              <w:t>)</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BA25D9"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0.54</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4AB2AC"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1.85 ± 0.7</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55D35"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2.25 ± 0.36***</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5834F"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0.864 ± 0.29**</w:t>
            </w:r>
          </w:p>
        </w:tc>
      </w:tr>
      <w:tr w:rsidR="00240819" w:rsidRPr="00BE1F43" w:rsidDel="0043023A" w14:paraId="59C2441E" w14:textId="76940874" w:rsidTr="00863A6F">
        <w:trPr>
          <w:trHeight w:val="72"/>
          <w:jc w:val="center"/>
          <w:del w:id="1791" w:author="Wiegman, Adrian - ARS" w:date="2022-08-05T12:56:00Z"/>
        </w:trPr>
        <w:tc>
          <w:tcPr>
            <w:tcW w:w="1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96E436" w14:textId="68E75F4A" w:rsidR="00240819" w:rsidRPr="00BE1F43" w:rsidDel="0043023A" w:rsidRDefault="00240819" w:rsidP="00863A6F">
            <w:pPr>
              <w:spacing w:after="0" w:line="240" w:lineRule="auto"/>
              <w:ind w:firstLine="0"/>
              <w:jc w:val="center"/>
              <w:rPr>
                <w:del w:id="1792" w:author="Wiegman, Adrian - ARS" w:date="2022-08-05T12:56:00Z"/>
                <w:moveFrom w:id="1793" w:author="Wiegman, Adrian - ARS" w:date="2022-08-04T14:17:00Z"/>
                <w:rFonts w:eastAsia="Times New Roman" w:cs="Times New Roman"/>
                <w:color w:val="000000"/>
                <w:szCs w:val="20"/>
              </w:rPr>
            </w:pPr>
            <w:moveFromRangeStart w:id="1794" w:author="Wiegman, Adrian - ARS" w:date="2022-08-04T14:17:00Z" w:name="move110515058"/>
            <w:moveFrom w:id="1795" w:author="Wiegman, Adrian - ARS" w:date="2022-08-04T14:17:00Z">
              <w:del w:id="1796" w:author="Wiegman, Adrian - ARS" w:date="2022-08-05T12:56:00Z">
                <w:r w:rsidRPr="00BE1F43" w:rsidDel="0043023A">
                  <w:rPr>
                    <w:rFonts w:eastAsia="Times New Roman" w:cs="Times New Roman"/>
                    <w:color w:val="000000"/>
                    <w:szCs w:val="20"/>
                  </w:rPr>
                  <w:delText>YSF</w:delText>
                </w:r>
              </w:del>
            </w:moveFrom>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DB2BA" w14:textId="126F390D" w:rsidR="00240819" w:rsidRPr="00BE1F43" w:rsidDel="0043023A" w:rsidRDefault="00240819" w:rsidP="00863A6F">
            <w:pPr>
              <w:spacing w:after="0" w:line="240" w:lineRule="auto"/>
              <w:ind w:firstLine="0"/>
              <w:jc w:val="center"/>
              <w:rPr>
                <w:del w:id="1797" w:author="Wiegman, Adrian - ARS" w:date="2022-08-05T12:56:00Z"/>
                <w:moveFrom w:id="1798" w:author="Wiegman, Adrian - ARS" w:date="2022-08-04T14:17:00Z"/>
                <w:rFonts w:eastAsia="Times New Roman" w:cs="Times New Roman"/>
                <w:color w:val="000000"/>
                <w:szCs w:val="20"/>
              </w:rPr>
            </w:pPr>
            <w:moveFrom w:id="1799" w:author="Wiegman, Adrian - ARS" w:date="2022-08-04T14:17:00Z">
              <w:del w:id="1800" w:author="Wiegman, Adrian - ARS" w:date="2022-08-05T12:56:00Z">
                <w:r w:rsidRPr="00BE1F43" w:rsidDel="0043023A">
                  <w:rPr>
                    <w:rFonts w:eastAsia="Times New Roman" w:cs="Times New Roman"/>
                    <w:color w:val="000000"/>
                    <w:szCs w:val="20"/>
                  </w:rPr>
                  <w:delText>0.47</w:delText>
                </w:r>
              </w:del>
            </w:moveFrom>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7E4B82" w14:textId="3B8A2D25" w:rsidR="00240819" w:rsidRPr="00BE1F43" w:rsidDel="0043023A" w:rsidRDefault="00240819" w:rsidP="00863A6F">
            <w:pPr>
              <w:spacing w:after="0" w:line="240" w:lineRule="auto"/>
              <w:ind w:firstLine="0"/>
              <w:jc w:val="center"/>
              <w:rPr>
                <w:del w:id="1801" w:author="Wiegman, Adrian - ARS" w:date="2022-08-05T12:56:00Z"/>
                <w:moveFrom w:id="1802" w:author="Wiegman, Adrian - ARS" w:date="2022-08-04T14:17:00Z"/>
                <w:rFonts w:eastAsia="Times New Roman" w:cs="Times New Roman"/>
                <w:color w:val="000000"/>
                <w:szCs w:val="20"/>
              </w:rPr>
            </w:pPr>
            <w:moveFrom w:id="1803" w:author="Wiegman, Adrian - ARS" w:date="2022-08-04T14:17:00Z">
              <w:del w:id="1804" w:author="Wiegman, Adrian - ARS" w:date="2022-08-05T12:56:00Z">
                <w:r w:rsidRPr="00BE1F43" w:rsidDel="0043023A">
                  <w:rPr>
                    <w:rFonts w:eastAsia="Times New Roman" w:cs="Times New Roman"/>
                    <w:color w:val="000000"/>
                    <w:szCs w:val="20"/>
                  </w:rPr>
                  <w:delText>-0.985 ± 0.33</w:delText>
                </w:r>
              </w:del>
            </w:moveFrom>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38E12" w14:textId="01862151" w:rsidR="00240819" w:rsidRPr="00BE1F43" w:rsidDel="0043023A" w:rsidRDefault="00240819" w:rsidP="00863A6F">
            <w:pPr>
              <w:spacing w:after="0" w:line="240" w:lineRule="auto"/>
              <w:ind w:firstLine="0"/>
              <w:jc w:val="center"/>
              <w:rPr>
                <w:del w:id="1805" w:author="Wiegman, Adrian - ARS" w:date="2022-08-05T12:56:00Z"/>
                <w:moveFrom w:id="1806" w:author="Wiegman, Adrian - ARS" w:date="2022-08-04T14:17:00Z"/>
                <w:rFonts w:eastAsia="Times New Roman" w:cs="Times New Roman"/>
                <w:color w:val="000000"/>
                <w:szCs w:val="20"/>
              </w:rPr>
            </w:pPr>
            <w:moveFrom w:id="1807" w:author="Wiegman, Adrian - ARS" w:date="2022-08-04T14:17:00Z">
              <w:del w:id="1808" w:author="Wiegman, Adrian - ARS" w:date="2022-08-05T12:56:00Z">
                <w:r w:rsidRPr="00BE1F43" w:rsidDel="0043023A">
                  <w:rPr>
                    <w:rFonts w:cs="Times New Roman"/>
                    <w:color w:val="000000"/>
                    <w:szCs w:val="20"/>
                  </w:rPr>
                  <w:delText>-0.0884 ± 0.017***</w:delText>
                </w:r>
              </w:del>
            </w:moveFrom>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E2C32" w14:textId="781C73D1" w:rsidR="00240819" w:rsidRPr="00BE1F43" w:rsidDel="0043023A" w:rsidRDefault="00240819" w:rsidP="00863A6F">
            <w:pPr>
              <w:spacing w:after="0" w:line="240" w:lineRule="auto"/>
              <w:ind w:firstLine="0"/>
              <w:jc w:val="center"/>
              <w:rPr>
                <w:del w:id="1809" w:author="Wiegman, Adrian - ARS" w:date="2022-08-05T12:56:00Z"/>
                <w:moveFrom w:id="1810" w:author="Wiegman, Adrian - ARS" w:date="2022-08-04T14:17:00Z"/>
                <w:rFonts w:eastAsia="Times New Roman" w:cs="Times New Roman"/>
                <w:color w:val="000000"/>
                <w:szCs w:val="20"/>
              </w:rPr>
            </w:pPr>
            <w:moveFrom w:id="1811" w:author="Wiegman, Adrian - ARS" w:date="2022-08-04T14:17:00Z">
              <w:del w:id="1812" w:author="Wiegman, Adrian - ARS" w:date="2022-08-05T12:56:00Z">
                <w:r w:rsidRPr="00BE1F43" w:rsidDel="0043023A">
                  <w:rPr>
                    <w:rFonts w:cs="Times New Roman"/>
                    <w:color w:val="000000"/>
                    <w:szCs w:val="20"/>
                  </w:rPr>
                  <w:delText>0.864 ± 0.31**</w:delText>
                </w:r>
              </w:del>
            </w:moveFrom>
          </w:p>
        </w:tc>
      </w:tr>
      <w:moveFromRangeEnd w:id="1794"/>
      <w:tr w:rsidR="00240819" w:rsidRPr="00BE1F43" w14:paraId="5766CB78" w14:textId="77777777" w:rsidTr="00863A6F">
        <w:trPr>
          <w:trHeight w:val="72"/>
          <w:jc w:val="center"/>
        </w:trPr>
        <w:tc>
          <w:tcPr>
            <w:tcW w:w="1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C1775"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ln(MM-P)</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C8DD7"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0.49</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A3CA1"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-3.96 ± 0.37</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4F04A"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0.797 ± 0.14***</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30DD8"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cs="Times New Roman"/>
                <w:color w:val="000000"/>
                <w:szCs w:val="20"/>
              </w:rPr>
              <w:t>0.864 ± 0.3**</w:t>
            </w:r>
          </w:p>
        </w:tc>
      </w:tr>
      <w:tr w:rsidR="00D94631" w:rsidRPr="00BE1F43" w14:paraId="4ACE2CD7" w14:textId="77777777" w:rsidTr="007C4D89">
        <w:trPr>
          <w:trHeight w:val="72"/>
          <w:jc w:val="center"/>
        </w:trPr>
        <w:tc>
          <w:tcPr>
            <w:tcW w:w="1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F1482" w14:textId="77777777" w:rsidR="00D94631" w:rsidRPr="00BE1F43" w:rsidRDefault="00D94631" w:rsidP="007C4D89">
            <w:pPr>
              <w:spacing w:after="0" w:line="240" w:lineRule="auto"/>
              <w:ind w:firstLine="0"/>
              <w:jc w:val="center"/>
              <w:rPr>
                <w:moveTo w:id="1813" w:author="Wiegman, Adrian - ARS" w:date="2022-08-04T14:17:00Z"/>
                <w:rFonts w:eastAsia="Times New Roman" w:cs="Times New Roman"/>
                <w:color w:val="000000"/>
                <w:szCs w:val="20"/>
              </w:rPr>
            </w:pPr>
            <w:moveToRangeStart w:id="1814" w:author="Wiegman, Adrian - ARS" w:date="2022-08-04T14:17:00Z" w:name="move110515058"/>
            <w:moveTo w:id="1815" w:author="Wiegman, Adrian - ARS" w:date="2022-08-04T14:17:00Z">
              <w:r w:rsidRPr="00BE1F43">
                <w:rPr>
                  <w:rFonts w:eastAsia="Times New Roman" w:cs="Times New Roman"/>
                  <w:color w:val="000000"/>
                  <w:szCs w:val="20"/>
                </w:rPr>
                <w:t>YSF</w:t>
              </w:r>
            </w:moveTo>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228AC1" w14:textId="77777777" w:rsidR="00D94631" w:rsidRPr="00BE1F43" w:rsidRDefault="00D94631" w:rsidP="007C4D89">
            <w:pPr>
              <w:spacing w:after="0" w:line="240" w:lineRule="auto"/>
              <w:ind w:firstLine="0"/>
              <w:jc w:val="center"/>
              <w:rPr>
                <w:moveTo w:id="1816" w:author="Wiegman, Adrian - ARS" w:date="2022-08-04T14:17:00Z"/>
                <w:rFonts w:eastAsia="Times New Roman" w:cs="Times New Roman"/>
                <w:color w:val="000000"/>
                <w:szCs w:val="20"/>
              </w:rPr>
            </w:pPr>
            <w:moveTo w:id="1817" w:author="Wiegman, Adrian - ARS" w:date="2022-08-04T14:17:00Z">
              <w:r w:rsidRPr="00BE1F43">
                <w:rPr>
                  <w:rFonts w:eastAsia="Times New Roman" w:cs="Times New Roman"/>
                  <w:color w:val="000000"/>
                  <w:szCs w:val="20"/>
                </w:rPr>
                <w:t>0.47</w:t>
              </w:r>
            </w:moveTo>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31EB8C" w14:textId="77777777" w:rsidR="00D94631" w:rsidRPr="00BE1F43" w:rsidRDefault="00D94631" w:rsidP="007C4D89">
            <w:pPr>
              <w:spacing w:after="0" w:line="240" w:lineRule="auto"/>
              <w:ind w:firstLine="0"/>
              <w:jc w:val="center"/>
              <w:rPr>
                <w:moveTo w:id="1818" w:author="Wiegman, Adrian - ARS" w:date="2022-08-04T14:17:00Z"/>
                <w:rFonts w:eastAsia="Times New Roman" w:cs="Times New Roman"/>
                <w:color w:val="000000"/>
                <w:szCs w:val="20"/>
              </w:rPr>
            </w:pPr>
            <w:moveTo w:id="1819" w:author="Wiegman, Adrian - ARS" w:date="2022-08-04T14:17:00Z">
              <w:r w:rsidRPr="00BE1F43">
                <w:rPr>
                  <w:rFonts w:eastAsia="Times New Roman" w:cs="Times New Roman"/>
                  <w:color w:val="000000"/>
                  <w:szCs w:val="20"/>
                </w:rPr>
                <w:t>-0.985 ± 0.33</w:t>
              </w:r>
            </w:moveTo>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6471C" w14:textId="77777777" w:rsidR="00D94631" w:rsidRPr="00BE1F43" w:rsidRDefault="00D94631" w:rsidP="007C4D89">
            <w:pPr>
              <w:spacing w:after="0" w:line="240" w:lineRule="auto"/>
              <w:ind w:firstLine="0"/>
              <w:jc w:val="center"/>
              <w:rPr>
                <w:moveTo w:id="1820" w:author="Wiegman, Adrian - ARS" w:date="2022-08-04T14:17:00Z"/>
                <w:rFonts w:eastAsia="Times New Roman" w:cs="Times New Roman"/>
                <w:color w:val="000000"/>
                <w:szCs w:val="20"/>
              </w:rPr>
            </w:pPr>
            <w:moveTo w:id="1821" w:author="Wiegman, Adrian - ARS" w:date="2022-08-04T14:17:00Z">
              <w:r w:rsidRPr="00BE1F43">
                <w:rPr>
                  <w:rFonts w:cs="Times New Roman"/>
                  <w:color w:val="000000"/>
                  <w:szCs w:val="20"/>
                </w:rPr>
                <w:t>-0.0884 ± 0.017***</w:t>
              </w:r>
            </w:moveTo>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2AA5A" w14:textId="77777777" w:rsidR="00D94631" w:rsidRPr="00BE1F43" w:rsidRDefault="00D94631" w:rsidP="007C4D89">
            <w:pPr>
              <w:spacing w:after="0" w:line="240" w:lineRule="auto"/>
              <w:ind w:firstLine="0"/>
              <w:jc w:val="center"/>
              <w:rPr>
                <w:moveTo w:id="1822" w:author="Wiegman, Adrian - ARS" w:date="2022-08-04T14:17:00Z"/>
                <w:rFonts w:eastAsia="Times New Roman" w:cs="Times New Roman"/>
                <w:color w:val="000000"/>
                <w:szCs w:val="20"/>
              </w:rPr>
            </w:pPr>
            <w:moveTo w:id="1823" w:author="Wiegman, Adrian - ARS" w:date="2022-08-04T14:17:00Z">
              <w:r w:rsidRPr="00BE1F43">
                <w:rPr>
                  <w:rFonts w:cs="Times New Roman"/>
                  <w:color w:val="000000"/>
                  <w:szCs w:val="20"/>
                </w:rPr>
                <w:t>0.864 ± 0.31**</w:t>
              </w:r>
            </w:moveTo>
          </w:p>
        </w:tc>
      </w:tr>
      <w:moveToRangeEnd w:id="1814"/>
      <w:tr w:rsidR="00240819" w:rsidRPr="00BE1F43" w14:paraId="01D9741F" w14:textId="77777777" w:rsidTr="00643CA7">
        <w:trPr>
          <w:trHeight w:val="288"/>
          <w:jc w:val="center"/>
        </w:trPr>
        <w:tc>
          <w:tcPr>
            <w:tcW w:w="9175" w:type="dxa"/>
            <w:gridSpan w:val="5"/>
            <w:shd w:val="clear" w:color="auto" w:fill="FFFFFF" w:themeFill="background1"/>
            <w:vAlign w:val="center"/>
          </w:tcPr>
          <w:p w14:paraId="1D9896AF" w14:textId="77777777" w:rsidR="00240819" w:rsidRPr="00BE1F43" w:rsidRDefault="00240819" w:rsidP="00240819">
            <w:pPr>
              <w:pStyle w:val="ListParagraph"/>
              <w:numPr>
                <w:ilvl w:val="0"/>
                <w:numId w:val="2"/>
              </w:numPr>
              <w:spacing w:after="0" w:line="240" w:lineRule="auto"/>
              <w:jc w:val="center"/>
              <w:rPr>
                <w:rFonts w:eastAsia="Times New Roman" w:cs="Times New Roman"/>
                <w:b/>
                <w:bCs/>
                <w:color w:val="000000"/>
                <w:szCs w:val="20"/>
              </w:rPr>
            </w:pPr>
            <w:r w:rsidRPr="00BE1F43">
              <w:rPr>
                <w:rFonts w:eastAsiaTheme="minorEastAsia" w:cs="Times New Roman"/>
                <w:b/>
                <w:bCs/>
                <w:iCs/>
                <w:szCs w:val="20"/>
              </w:rPr>
              <w:t>X</w:t>
            </w:r>
            <w:r w:rsidRPr="00BE1F43">
              <w:rPr>
                <w:rFonts w:eastAsiaTheme="minorEastAsia" w:cs="Times New Roman"/>
                <w:b/>
                <w:bCs/>
                <w:iCs/>
                <w:szCs w:val="20"/>
                <w:vertAlign w:val="subscript"/>
              </w:rPr>
              <w:t>2</w:t>
            </w:r>
            <w:r w:rsidRPr="00BE1F43">
              <w:rPr>
                <w:rFonts w:eastAsiaTheme="minorEastAsia" w:cs="Times New Roman"/>
                <w:b/>
                <w:bCs/>
                <w:iCs/>
                <w:szCs w:val="20"/>
              </w:rPr>
              <w:t xml:space="preserve"> = final DO (mg/L, day 10 – 14 average)</w:t>
            </w:r>
          </w:p>
        </w:tc>
      </w:tr>
      <w:tr w:rsidR="00240819" w:rsidRPr="00BE1F43" w14:paraId="1C1D0D75" w14:textId="77777777" w:rsidTr="00863A6F">
        <w:trPr>
          <w:trHeight w:val="70"/>
          <w:jc w:val="center"/>
        </w:trPr>
        <w:tc>
          <w:tcPr>
            <w:tcW w:w="1709" w:type="dxa"/>
            <w:shd w:val="clear" w:color="auto" w:fill="auto"/>
            <w:vAlign w:val="center"/>
            <w:hideMark/>
          </w:tcPr>
          <w:p w14:paraId="0E4873C0" w14:textId="3C8C7406"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ln(</w:t>
            </w:r>
            <w:r w:rsidR="00643CA7" w:rsidRPr="00BE1F43">
              <w:rPr>
                <w:rFonts w:eastAsia="Times New Roman" w:cs="Times New Roman"/>
                <w:color w:val="000000"/>
                <w:szCs w:val="20"/>
              </w:rPr>
              <w:t>[P:Fe]</w:t>
            </w:r>
            <w:r w:rsidR="00643CA7" w:rsidRPr="00BE1F43">
              <w:rPr>
                <w:rFonts w:eastAsia="Times New Roman" w:cs="Times New Roman"/>
                <w:color w:val="000000"/>
                <w:szCs w:val="20"/>
                <w:vertAlign w:val="subscript"/>
              </w:rPr>
              <w:t>ox</w:t>
            </w:r>
            <w:r w:rsidRPr="00BE1F43">
              <w:rPr>
                <w:rFonts w:eastAsia="Times New Roman" w:cs="Times New Roman"/>
                <w:color w:val="000000"/>
                <w:szCs w:val="20"/>
              </w:rPr>
              <w:t>)</w:t>
            </w:r>
          </w:p>
        </w:tc>
        <w:tc>
          <w:tcPr>
            <w:tcW w:w="1166" w:type="dxa"/>
            <w:shd w:val="clear" w:color="auto" w:fill="auto"/>
            <w:vAlign w:val="center"/>
            <w:hideMark/>
          </w:tcPr>
          <w:p w14:paraId="0C8D3FDB"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0.67</w:t>
            </w:r>
          </w:p>
        </w:tc>
        <w:tc>
          <w:tcPr>
            <w:tcW w:w="1620" w:type="dxa"/>
            <w:shd w:val="clear" w:color="auto" w:fill="auto"/>
            <w:vAlign w:val="center"/>
            <w:hideMark/>
          </w:tcPr>
          <w:p w14:paraId="21D77A65"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1.46 ± 0.39</w:t>
            </w:r>
          </w:p>
        </w:tc>
        <w:tc>
          <w:tcPr>
            <w:tcW w:w="2250" w:type="dxa"/>
            <w:shd w:val="clear" w:color="auto" w:fill="auto"/>
            <w:vAlign w:val="center"/>
            <w:hideMark/>
          </w:tcPr>
          <w:p w14:paraId="627F3341"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2.38 ± 0.3***</w:t>
            </w:r>
          </w:p>
        </w:tc>
        <w:tc>
          <w:tcPr>
            <w:tcW w:w="2430" w:type="dxa"/>
            <w:shd w:val="clear" w:color="auto" w:fill="auto"/>
            <w:vAlign w:val="center"/>
            <w:hideMark/>
          </w:tcPr>
          <w:p w14:paraId="44DE3827"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-0.182 ± 0.046***</w:t>
            </w:r>
          </w:p>
        </w:tc>
      </w:tr>
      <w:tr w:rsidR="00240819" w:rsidRPr="00BE1F43" w14:paraId="6B8F408C" w14:textId="77777777" w:rsidTr="00863A6F">
        <w:trPr>
          <w:trHeight w:val="70"/>
          <w:jc w:val="center"/>
        </w:trPr>
        <w:tc>
          <w:tcPr>
            <w:tcW w:w="1709" w:type="dxa"/>
            <w:shd w:val="clear" w:color="auto" w:fill="auto"/>
            <w:vAlign w:val="center"/>
            <w:hideMark/>
          </w:tcPr>
          <w:p w14:paraId="2199FA74" w14:textId="3FB9D989" w:rsidR="00240819" w:rsidRPr="00BE1F43" w:rsidRDefault="00643CA7"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SPSC</w:t>
            </w:r>
            <w:r w:rsidRPr="00BE1F43">
              <w:rPr>
                <w:rFonts w:eastAsia="Times New Roman" w:cs="Times New Roman"/>
                <w:color w:val="000000"/>
                <w:szCs w:val="20"/>
                <w:vertAlign w:val="subscript"/>
              </w:rPr>
              <w:t>ox</w:t>
            </w:r>
          </w:p>
        </w:tc>
        <w:tc>
          <w:tcPr>
            <w:tcW w:w="1166" w:type="dxa"/>
            <w:shd w:val="clear" w:color="auto" w:fill="auto"/>
            <w:vAlign w:val="center"/>
            <w:hideMark/>
          </w:tcPr>
          <w:p w14:paraId="2B29E96B"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0.66</w:t>
            </w:r>
          </w:p>
        </w:tc>
        <w:tc>
          <w:tcPr>
            <w:tcW w:w="1620" w:type="dxa"/>
            <w:shd w:val="clear" w:color="auto" w:fill="auto"/>
            <w:vAlign w:val="center"/>
            <w:hideMark/>
          </w:tcPr>
          <w:p w14:paraId="01EC66F8"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-0.588 ± 0.21</w:t>
            </w:r>
          </w:p>
        </w:tc>
        <w:tc>
          <w:tcPr>
            <w:tcW w:w="2250" w:type="dxa"/>
            <w:shd w:val="clear" w:color="auto" w:fill="auto"/>
            <w:vAlign w:val="center"/>
            <w:hideMark/>
          </w:tcPr>
          <w:p w14:paraId="6536FB4D"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-0.00295 ± 0.00039***</w:t>
            </w:r>
          </w:p>
        </w:tc>
        <w:tc>
          <w:tcPr>
            <w:tcW w:w="2430" w:type="dxa"/>
            <w:shd w:val="clear" w:color="auto" w:fill="auto"/>
            <w:vAlign w:val="center"/>
            <w:hideMark/>
          </w:tcPr>
          <w:p w14:paraId="0953B68F"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-0.182 ± 0.046***</w:t>
            </w:r>
          </w:p>
        </w:tc>
      </w:tr>
      <w:tr w:rsidR="00240819" w:rsidRPr="00BE1F43" w14:paraId="0E677D8B" w14:textId="77777777" w:rsidTr="00863A6F">
        <w:trPr>
          <w:trHeight w:val="70"/>
          <w:jc w:val="center"/>
        </w:trPr>
        <w:tc>
          <w:tcPr>
            <w:tcW w:w="1709" w:type="dxa"/>
            <w:shd w:val="clear" w:color="auto" w:fill="auto"/>
            <w:vAlign w:val="center"/>
            <w:hideMark/>
          </w:tcPr>
          <w:p w14:paraId="71AC2854"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FF</w:t>
            </w:r>
          </w:p>
        </w:tc>
        <w:tc>
          <w:tcPr>
            <w:tcW w:w="1166" w:type="dxa"/>
            <w:shd w:val="clear" w:color="auto" w:fill="auto"/>
            <w:vAlign w:val="center"/>
            <w:hideMark/>
          </w:tcPr>
          <w:p w14:paraId="749406E3"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0.6</w:t>
            </w:r>
          </w:p>
        </w:tc>
        <w:tc>
          <w:tcPr>
            <w:tcW w:w="1620" w:type="dxa"/>
            <w:shd w:val="clear" w:color="auto" w:fill="auto"/>
            <w:vAlign w:val="center"/>
            <w:hideMark/>
          </w:tcPr>
          <w:p w14:paraId="6DD933B7"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-2.27 ± 0.26</w:t>
            </w:r>
          </w:p>
        </w:tc>
        <w:tc>
          <w:tcPr>
            <w:tcW w:w="2250" w:type="dxa"/>
            <w:shd w:val="clear" w:color="auto" w:fill="auto"/>
            <w:vAlign w:val="center"/>
            <w:hideMark/>
          </w:tcPr>
          <w:p w14:paraId="40A1DA0F"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2.74 ± 0.41***</w:t>
            </w:r>
          </w:p>
        </w:tc>
        <w:tc>
          <w:tcPr>
            <w:tcW w:w="2430" w:type="dxa"/>
            <w:shd w:val="clear" w:color="auto" w:fill="auto"/>
            <w:vAlign w:val="center"/>
            <w:hideMark/>
          </w:tcPr>
          <w:p w14:paraId="1C373E8E"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-0.182 ± 0.046***</w:t>
            </w:r>
          </w:p>
        </w:tc>
      </w:tr>
      <w:tr w:rsidR="00240819" w:rsidRPr="00BE1F43" w14:paraId="4F92D3D3" w14:textId="77777777" w:rsidTr="00863A6F">
        <w:trPr>
          <w:trHeight w:val="98"/>
          <w:jc w:val="center"/>
        </w:trPr>
        <w:tc>
          <w:tcPr>
            <w:tcW w:w="1709" w:type="dxa"/>
            <w:shd w:val="clear" w:color="auto" w:fill="auto"/>
            <w:vAlign w:val="center"/>
            <w:hideMark/>
          </w:tcPr>
          <w:p w14:paraId="3347FA90" w14:textId="0DB9E825"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ln(</w:t>
            </w:r>
            <w:r w:rsidR="00643CA7" w:rsidRPr="00BE1F43">
              <w:rPr>
                <w:rFonts w:eastAsia="Times New Roman" w:cs="Times New Roman"/>
                <w:color w:val="000000"/>
                <w:szCs w:val="20"/>
              </w:rPr>
              <w:t>PSR</w:t>
            </w:r>
            <w:r w:rsidR="00643CA7" w:rsidRPr="00BE1F43">
              <w:rPr>
                <w:rFonts w:eastAsia="Times New Roman" w:cs="Times New Roman"/>
                <w:color w:val="000000"/>
                <w:szCs w:val="20"/>
                <w:vertAlign w:val="subscript"/>
              </w:rPr>
              <w:t>ox</w:t>
            </w:r>
            <w:r w:rsidRPr="00BE1F43">
              <w:rPr>
                <w:rFonts w:eastAsia="Times New Roman" w:cs="Times New Roman"/>
                <w:color w:val="000000"/>
                <w:szCs w:val="20"/>
              </w:rPr>
              <w:t>)</w:t>
            </w:r>
          </w:p>
        </w:tc>
        <w:tc>
          <w:tcPr>
            <w:tcW w:w="1166" w:type="dxa"/>
            <w:shd w:val="clear" w:color="auto" w:fill="auto"/>
            <w:vAlign w:val="center"/>
            <w:hideMark/>
          </w:tcPr>
          <w:p w14:paraId="6B644193"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0.59</w:t>
            </w:r>
          </w:p>
        </w:tc>
        <w:tc>
          <w:tcPr>
            <w:tcW w:w="1620" w:type="dxa"/>
            <w:shd w:val="clear" w:color="auto" w:fill="auto"/>
            <w:vAlign w:val="center"/>
            <w:hideMark/>
          </w:tcPr>
          <w:p w14:paraId="00348763"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2.79 ± 0.66</w:t>
            </w:r>
          </w:p>
        </w:tc>
        <w:tc>
          <w:tcPr>
            <w:tcW w:w="2250" w:type="dxa"/>
            <w:shd w:val="clear" w:color="auto" w:fill="auto"/>
            <w:vAlign w:val="center"/>
            <w:hideMark/>
          </w:tcPr>
          <w:p w14:paraId="7A3A927D"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2.2 ± 0.34***</w:t>
            </w:r>
          </w:p>
        </w:tc>
        <w:tc>
          <w:tcPr>
            <w:tcW w:w="2430" w:type="dxa"/>
            <w:shd w:val="clear" w:color="auto" w:fill="auto"/>
            <w:vAlign w:val="center"/>
            <w:hideMark/>
          </w:tcPr>
          <w:p w14:paraId="3412C816" w14:textId="77777777" w:rsidR="00240819" w:rsidRPr="00BE1F43" w:rsidRDefault="00240819" w:rsidP="00863A6F">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-0.182 ± 0.046***</w:t>
            </w:r>
          </w:p>
        </w:tc>
      </w:tr>
      <w:tr w:rsidR="00574886" w:rsidRPr="00BE1F43" w14:paraId="31D31102" w14:textId="77777777" w:rsidTr="00863A6F">
        <w:trPr>
          <w:trHeight w:val="70"/>
          <w:jc w:val="center"/>
          <w:ins w:id="1824" w:author="Wiegman, Adrian - ARS" w:date="2022-08-04T14:40:00Z"/>
        </w:trPr>
        <w:tc>
          <w:tcPr>
            <w:tcW w:w="1709" w:type="dxa"/>
            <w:shd w:val="clear" w:color="auto" w:fill="auto"/>
            <w:vAlign w:val="center"/>
          </w:tcPr>
          <w:p w14:paraId="78DE14B4" w14:textId="13001A03" w:rsidR="00574886" w:rsidRPr="00BE1F43" w:rsidRDefault="00574886" w:rsidP="00574886">
            <w:pPr>
              <w:spacing w:after="0" w:line="240" w:lineRule="auto"/>
              <w:ind w:firstLine="0"/>
              <w:jc w:val="center"/>
              <w:rPr>
                <w:ins w:id="1825" w:author="Wiegman, Adrian - ARS" w:date="2022-08-04T14:40:00Z"/>
                <w:rFonts w:eastAsia="Times New Roman" w:cs="Times New Roman"/>
                <w:color w:val="000000"/>
                <w:szCs w:val="20"/>
              </w:rPr>
            </w:pPr>
            <w:ins w:id="1826" w:author="Wiegman, Adrian - ARS" w:date="2022-08-04T14:40:00Z">
              <w:r w:rsidRPr="00BE1F43">
                <w:rPr>
                  <w:rFonts w:eastAsia="Times New Roman" w:cs="Times New Roman"/>
                  <w:color w:val="000000"/>
                  <w:szCs w:val="20"/>
                </w:rPr>
                <w:t>ln(MM-P)</w:t>
              </w:r>
            </w:ins>
          </w:p>
        </w:tc>
        <w:tc>
          <w:tcPr>
            <w:tcW w:w="1166" w:type="dxa"/>
            <w:shd w:val="clear" w:color="auto" w:fill="auto"/>
            <w:vAlign w:val="center"/>
          </w:tcPr>
          <w:p w14:paraId="7ACD37F8" w14:textId="05F2ADED" w:rsidR="00574886" w:rsidRPr="00BE1F43" w:rsidRDefault="00574886" w:rsidP="00574886">
            <w:pPr>
              <w:spacing w:after="0" w:line="240" w:lineRule="auto"/>
              <w:ind w:firstLine="0"/>
              <w:jc w:val="center"/>
              <w:rPr>
                <w:ins w:id="1827" w:author="Wiegman, Adrian - ARS" w:date="2022-08-04T14:40:00Z"/>
                <w:rFonts w:eastAsia="Times New Roman" w:cs="Times New Roman"/>
                <w:color w:val="000000"/>
                <w:szCs w:val="20"/>
              </w:rPr>
            </w:pPr>
            <w:ins w:id="1828" w:author="Wiegman, Adrian - ARS" w:date="2022-08-04T14:40:00Z">
              <w:r w:rsidRPr="00BE1F43">
                <w:rPr>
                  <w:rFonts w:eastAsia="Times New Roman" w:cs="Times New Roman"/>
                  <w:color w:val="000000"/>
                  <w:szCs w:val="20"/>
                </w:rPr>
                <w:t>0.55</w:t>
              </w:r>
            </w:ins>
          </w:p>
        </w:tc>
        <w:tc>
          <w:tcPr>
            <w:tcW w:w="1620" w:type="dxa"/>
            <w:shd w:val="clear" w:color="auto" w:fill="auto"/>
            <w:vAlign w:val="center"/>
          </w:tcPr>
          <w:p w14:paraId="2DE92B97" w14:textId="4A06FF7D" w:rsidR="00574886" w:rsidRPr="00BE1F43" w:rsidRDefault="00574886" w:rsidP="00574886">
            <w:pPr>
              <w:spacing w:after="0" w:line="240" w:lineRule="auto"/>
              <w:ind w:firstLine="0"/>
              <w:jc w:val="center"/>
              <w:rPr>
                <w:ins w:id="1829" w:author="Wiegman, Adrian - ARS" w:date="2022-08-04T14:40:00Z"/>
                <w:rFonts w:eastAsia="Times New Roman" w:cs="Times New Roman"/>
                <w:color w:val="000000"/>
                <w:szCs w:val="20"/>
              </w:rPr>
            </w:pPr>
            <w:ins w:id="1830" w:author="Wiegman, Adrian - ARS" w:date="2022-08-04T14:40:00Z">
              <w:r w:rsidRPr="00BE1F43">
                <w:rPr>
                  <w:rFonts w:eastAsia="Times New Roman" w:cs="Times New Roman"/>
                  <w:color w:val="000000"/>
                  <w:szCs w:val="20"/>
                </w:rPr>
                <w:t>-2.88 ± 0.36</w:t>
              </w:r>
            </w:ins>
          </w:p>
        </w:tc>
        <w:tc>
          <w:tcPr>
            <w:tcW w:w="2250" w:type="dxa"/>
            <w:shd w:val="clear" w:color="auto" w:fill="auto"/>
            <w:vAlign w:val="center"/>
          </w:tcPr>
          <w:p w14:paraId="653A1B7E" w14:textId="09844690" w:rsidR="00574886" w:rsidRPr="00BE1F43" w:rsidRDefault="00574886" w:rsidP="00574886">
            <w:pPr>
              <w:spacing w:after="0" w:line="240" w:lineRule="auto"/>
              <w:ind w:firstLine="0"/>
              <w:jc w:val="center"/>
              <w:rPr>
                <w:ins w:id="1831" w:author="Wiegman, Adrian - ARS" w:date="2022-08-04T14:40:00Z"/>
                <w:rFonts w:eastAsia="Times New Roman" w:cs="Times New Roman"/>
                <w:color w:val="000000"/>
                <w:szCs w:val="20"/>
              </w:rPr>
            </w:pPr>
            <w:ins w:id="1832" w:author="Wiegman, Adrian - ARS" w:date="2022-08-04T14:40:00Z">
              <w:r w:rsidRPr="00BE1F43">
                <w:rPr>
                  <w:rFonts w:eastAsia="Times New Roman" w:cs="Times New Roman"/>
                  <w:color w:val="000000"/>
                  <w:szCs w:val="20"/>
                </w:rPr>
                <w:t>0.788 ± 0.13***</w:t>
              </w:r>
            </w:ins>
          </w:p>
        </w:tc>
        <w:tc>
          <w:tcPr>
            <w:tcW w:w="2430" w:type="dxa"/>
            <w:shd w:val="clear" w:color="auto" w:fill="auto"/>
            <w:vAlign w:val="center"/>
          </w:tcPr>
          <w:p w14:paraId="013D903C" w14:textId="3293C839" w:rsidR="00574886" w:rsidRPr="00BE1F43" w:rsidRDefault="00574886" w:rsidP="00574886">
            <w:pPr>
              <w:spacing w:after="0" w:line="240" w:lineRule="auto"/>
              <w:ind w:firstLine="0"/>
              <w:jc w:val="center"/>
              <w:rPr>
                <w:ins w:id="1833" w:author="Wiegman, Adrian - ARS" w:date="2022-08-04T14:40:00Z"/>
                <w:rFonts w:eastAsia="Times New Roman" w:cs="Times New Roman"/>
                <w:color w:val="000000"/>
                <w:szCs w:val="20"/>
              </w:rPr>
            </w:pPr>
            <w:ins w:id="1834" w:author="Wiegman, Adrian - ARS" w:date="2022-08-04T14:40:00Z">
              <w:r w:rsidRPr="00BE1F43">
                <w:rPr>
                  <w:rFonts w:eastAsia="Times New Roman" w:cs="Times New Roman"/>
                  <w:color w:val="000000"/>
                  <w:szCs w:val="20"/>
                </w:rPr>
                <w:t>-0.182 ± 0.046***</w:t>
              </w:r>
            </w:ins>
          </w:p>
        </w:tc>
      </w:tr>
      <w:tr w:rsidR="00574886" w:rsidRPr="00BE1F43" w14:paraId="5A8B3E67" w14:textId="77777777" w:rsidTr="00863A6F">
        <w:trPr>
          <w:trHeight w:val="70"/>
          <w:jc w:val="center"/>
        </w:trPr>
        <w:tc>
          <w:tcPr>
            <w:tcW w:w="1709" w:type="dxa"/>
            <w:shd w:val="clear" w:color="auto" w:fill="auto"/>
            <w:vAlign w:val="center"/>
            <w:hideMark/>
          </w:tcPr>
          <w:p w14:paraId="4ED52BB4" w14:textId="77777777" w:rsidR="00574886" w:rsidRPr="00BE1F43" w:rsidRDefault="00574886" w:rsidP="00574886">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YSF</w:t>
            </w:r>
          </w:p>
        </w:tc>
        <w:tc>
          <w:tcPr>
            <w:tcW w:w="1166" w:type="dxa"/>
            <w:shd w:val="clear" w:color="auto" w:fill="auto"/>
            <w:vAlign w:val="center"/>
            <w:hideMark/>
          </w:tcPr>
          <w:p w14:paraId="62FA815D" w14:textId="77777777" w:rsidR="00574886" w:rsidRPr="00BE1F43" w:rsidRDefault="00574886" w:rsidP="00574886">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0.51</w:t>
            </w:r>
          </w:p>
        </w:tc>
        <w:tc>
          <w:tcPr>
            <w:tcW w:w="1620" w:type="dxa"/>
            <w:shd w:val="clear" w:color="auto" w:fill="auto"/>
            <w:vAlign w:val="center"/>
            <w:hideMark/>
          </w:tcPr>
          <w:p w14:paraId="3F41B8FB" w14:textId="77777777" w:rsidR="00574886" w:rsidRPr="00BE1F43" w:rsidRDefault="00574886" w:rsidP="00574886">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0.00305 ± 0.32</w:t>
            </w:r>
          </w:p>
        </w:tc>
        <w:tc>
          <w:tcPr>
            <w:tcW w:w="2250" w:type="dxa"/>
            <w:shd w:val="clear" w:color="auto" w:fill="auto"/>
            <w:vAlign w:val="center"/>
            <w:hideMark/>
          </w:tcPr>
          <w:p w14:paraId="57625A1C" w14:textId="77777777" w:rsidR="00574886" w:rsidRPr="00BE1F43" w:rsidRDefault="00574886" w:rsidP="00574886">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-0.0858 ± 0.016***</w:t>
            </w:r>
          </w:p>
        </w:tc>
        <w:tc>
          <w:tcPr>
            <w:tcW w:w="2430" w:type="dxa"/>
            <w:shd w:val="clear" w:color="auto" w:fill="auto"/>
            <w:vAlign w:val="center"/>
            <w:hideMark/>
          </w:tcPr>
          <w:p w14:paraId="7327D7B5" w14:textId="77777777" w:rsidR="00574886" w:rsidRPr="00BE1F43" w:rsidRDefault="00574886" w:rsidP="00574886">
            <w:pPr>
              <w:spacing w:after="0" w:line="240" w:lineRule="auto"/>
              <w:ind w:firstLine="0"/>
              <w:jc w:val="center"/>
              <w:rPr>
                <w:rFonts w:eastAsia="Times New Roman" w:cs="Times New Roman"/>
                <w:color w:val="000000"/>
                <w:szCs w:val="20"/>
              </w:rPr>
            </w:pPr>
            <w:r w:rsidRPr="00BE1F43">
              <w:rPr>
                <w:rFonts w:eastAsia="Times New Roman" w:cs="Times New Roman"/>
                <w:color w:val="000000"/>
                <w:szCs w:val="20"/>
              </w:rPr>
              <w:t>-0.182 ± 0.046**</w:t>
            </w:r>
          </w:p>
        </w:tc>
      </w:tr>
      <w:tr w:rsidR="00574886" w:rsidRPr="00BE1F43" w:rsidDel="00574886" w14:paraId="66C263EC" w14:textId="1DF9E150" w:rsidTr="00574886">
        <w:tblPrEx>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35" w:author="Wiegman, Adrian - ARS" w:date="2022-08-04T14:40:00Z">
            <w:tblPrEx>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70"/>
          <w:jc w:val="center"/>
          <w:del w:id="1836" w:author="Wiegman, Adrian - ARS" w:date="2022-08-04T14:40:00Z"/>
          <w:trPrChange w:id="1837" w:author="Wiegman, Adrian - ARS" w:date="2022-08-04T14:40:00Z">
            <w:trPr>
              <w:trHeight w:val="70"/>
              <w:jc w:val="center"/>
            </w:trPr>
          </w:trPrChange>
        </w:trPr>
        <w:tc>
          <w:tcPr>
            <w:tcW w:w="1709" w:type="dxa"/>
            <w:shd w:val="clear" w:color="auto" w:fill="auto"/>
            <w:vAlign w:val="center"/>
            <w:tcPrChange w:id="1838" w:author="Wiegman, Adrian - ARS" w:date="2022-08-04T14:40:00Z">
              <w:tcPr>
                <w:tcW w:w="1709" w:type="dxa"/>
                <w:shd w:val="clear" w:color="auto" w:fill="auto"/>
                <w:vAlign w:val="center"/>
              </w:tcPr>
            </w:tcPrChange>
          </w:tcPr>
          <w:p w14:paraId="2AE5D4CE" w14:textId="61AB5002" w:rsidR="00574886" w:rsidRPr="00BE1F43" w:rsidDel="00574886" w:rsidRDefault="00574886" w:rsidP="00574886">
            <w:pPr>
              <w:spacing w:after="0" w:line="240" w:lineRule="auto"/>
              <w:ind w:firstLine="0"/>
              <w:jc w:val="center"/>
              <w:rPr>
                <w:del w:id="1839" w:author="Wiegman, Adrian - ARS" w:date="2022-08-04T14:40:00Z"/>
                <w:rFonts w:eastAsia="Times New Roman" w:cs="Times New Roman"/>
                <w:color w:val="000000"/>
                <w:szCs w:val="20"/>
              </w:rPr>
            </w:pPr>
            <w:del w:id="1840" w:author="Wiegman, Adrian - ARS" w:date="2022-08-04T14:40:00Z">
              <w:r w:rsidRPr="00BE1F43" w:rsidDel="00574886">
                <w:rPr>
                  <w:rFonts w:eastAsia="Times New Roman" w:cs="Times New Roman"/>
                  <w:color w:val="000000"/>
                  <w:szCs w:val="20"/>
                </w:rPr>
                <w:delText>ln(MM-P)</w:delText>
              </w:r>
            </w:del>
          </w:p>
        </w:tc>
        <w:tc>
          <w:tcPr>
            <w:tcW w:w="1166" w:type="dxa"/>
            <w:shd w:val="clear" w:color="auto" w:fill="auto"/>
            <w:vAlign w:val="center"/>
            <w:tcPrChange w:id="1841" w:author="Wiegman, Adrian - ARS" w:date="2022-08-04T14:40:00Z">
              <w:tcPr>
                <w:tcW w:w="1166" w:type="dxa"/>
                <w:shd w:val="clear" w:color="auto" w:fill="auto"/>
                <w:vAlign w:val="center"/>
              </w:tcPr>
            </w:tcPrChange>
          </w:tcPr>
          <w:p w14:paraId="4E219F14" w14:textId="04294029" w:rsidR="00574886" w:rsidRPr="00BE1F43" w:rsidDel="00574886" w:rsidRDefault="00574886" w:rsidP="00574886">
            <w:pPr>
              <w:spacing w:after="0" w:line="240" w:lineRule="auto"/>
              <w:ind w:firstLine="0"/>
              <w:jc w:val="center"/>
              <w:rPr>
                <w:del w:id="1842" w:author="Wiegman, Adrian - ARS" w:date="2022-08-04T14:40:00Z"/>
                <w:rFonts w:eastAsia="Times New Roman" w:cs="Times New Roman"/>
                <w:color w:val="000000"/>
                <w:szCs w:val="20"/>
              </w:rPr>
            </w:pPr>
            <w:del w:id="1843" w:author="Wiegman, Adrian - ARS" w:date="2022-08-04T14:40:00Z">
              <w:r w:rsidRPr="00BE1F43" w:rsidDel="00574886">
                <w:rPr>
                  <w:rFonts w:eastAsia="Times New Roman" w:cs="Times New Roman"/>
                  <w:color w:val="000000"/>
                  <w:szCs w:val="20"/>
                </w:rPr>
                <w:delText>0.55</w:delText>
              </w:r>
            </w:del>
          </w:p>
        </w:tc>
        <w:tc>
          <w:tcPr>
            <w:tcW w:w="1620" w:type="dxa"/>
            <w:shd w:val="clear" w:color="auto" w:fill="auto"/>
            <w:vAlign w:val="center"/>
            <w:tcPrChange w:id="1844" w:author="Wiegman, Adrian - ARS" w:date="2022-08-04T14:40:00Z">
              <w:tcPr>
                <w:tcW w:w="1620" w:type="dxa"/>
                <w:shd w:val="clear" w:color="auto" w:fill="auto"/>
                <w:vAlign w:val="center"/>
              </w:tcPr>
            </w:tcPrChange>
          </w:tcPr>
          <w:p w14:paraId="7AE09D9A" w14:textId="3D8F19CB" w:rsidR="00574886" w:rsidRPr="00BE1F43" w:rsidDel="00574886" w:rsidRDefault="00574886" w:rsidP="00574886">
            <w:pPr>
              <w:spacing w:after="0" w:line="240" w:lineRule="auto"/>
              <w:ind w:firstLine="0"/>
              <w:jc w:val="center"/>
              <w:rPr>
                <w:del w:id="1845" w:author="Wiegman, Adrian - ARS" w:date="2022-08-04T14:40:00Z"/>
                <w:rFonts w:eastAsia="Times New Roman" w:cs="Times New Roman"/>
                <w:color w:val="000000"/>
                <w:szCs w:val="20"/>
              </w:rPr>
            </w:pPr>
            <w:del w:id="1846" w:author="Wiegman, Adrian - ARS" w:date="2022-08-04T14:40:00Z">
              <w:r w:rsidRPr="00BE1F43" w:rsidDel="00574886">
                <w:rPr>
                  <w:rFonts w:eastAsia="Times New Roman" w:cs="Times New Roman"/>
                  <w:color w:val="000000"/>
                  <w:szCs w:val="20"/>
                </w:rPr>
                <w:delText>-2.88 ± 0.36</w:delText>
              </w:r>
            </w:del>
          </w:p>
        </w:tc>
        <w:tc>
          <w:tcPr>
            <w:tcW w:w="2250" w:type="dxa"/>
            <w:shd w:val="clear" w:color="auto" w:fill="auto"/>
            <w:vAlign w:val="center"/>
            <w:tcPrChange w:id="1847" w:author="Wiegman, Adrian - ARS" w:date="2022-08-04T14:40:00Z">
              <w:tcPr>
                <w:tcW w:w="2250" w:type="dxa"/>
                <w:shd w:val="clear" w:color="auto" w:fill="auto"/>
                <w:vAlign w:val="center"/>
              </w:tcPr>
            </w:tcPrChange>
          </w:tcPr>
          <w:p w14:paraId="160B06E6" w14:textId="35DD63BA" w:rsidR="00574886" w:rsidRPr="00BE1F43" w:rsidDel="00574886" w:rsidRDefault="00574886" w:rsidP="00574886">
            <w:pPr>
              <w:spacing w:after="0" w:line="240" w:lineRule="auto"/>
              <w:ind w:firstLine="0"/>
              <w:jc w:val="center"/>
              <w:rPr>
                <w:del w:id="1848" w:author="Wiegman, Adrian - ARS" w:date="2022-08-04T14:40:00Z"/>
                <w:rFonts w:eastAsia="Times New Roman" w:cs="Times New Roman"/>
                <w:color w:val="000000"/>
                <w:szCs w:val="20"/>
              </w:rPr>
            </w:pPr>
            <w:del w:id="1849" w:author="Wiegman, Adrian - ARS" w:date="2022-08-04T14:40:00Z">
              <w:r w:rsidRPr="00BE1F43" w:rsidDel="00574886">
                <w:rPr>
                  <w:rFonts w:eastAsia="Times New Roman" w:cs="Times New Roman"/>
                  <w:color w:val="000000"/>
                  <w:szCs w:val="20"/>
                </w:rPr>
                <w:delText>0.788 ± 0.13***</w:delText>
              </w:r>
            </w:del>
          </w:p>
        </w:tc>
        <w:tc>
          <w:tcPr>
            <w:tcW w:w="2430" w:type="dxa"/>
            <w:shd w:val="clear" w:color="auto" w:fill="auto"/>
            <w:vAlign w:val="center"/>
            <w:tcPrChange w:id="1850" w:author="Wiegman, Adrian - ARS" w:date="2022-08-04T14:40:00Z">
              <w:tcPr>
                <w:tcW w:w="2430" w:type="dxa"/>
                <w:shd w:val="clear" w:color="auto" w:fill="auto"/>
                <w:vAlign w:val="center"/>
              </w:tcPr>
            </w:tcPrChange>
          </w:tcPr>
          <w:p w14:paraId="40145309" w14:textId="0947AE64" w:rsidR="00574886" w:rsidRPr="00BE1F43" w:rsidDel="00574886" w:rsidRDefault="00574886" w:rsidP="00574886">
            <w:pPr>
              <w:spacing w:after="0" w:line="240" w:lineRule="auto"/>
              <w:ind w:firstLine="0"/>
              <w:jc w:val="center"/>
              <w:rPr>
                <w:del w:id="1851" w:author="Wiegman, Adrian - ARS" w:date="2022-08-04T14:40:00Z"/>
                <w:rFonts w:eastAsia="Times New Roman" w:cs="Times New Roman"/>
                <w:color w:val="000000"/>
                <w:szCs w:val="20"/>
              </w:rPr>
            </w:pPr>
            <w:del w:id="1852" w:author="Wiegman, Adrian - ARS" w:date="2022-08-04T14:40:00Z">
              <w:r w:rsidRPr="00BE1F43" w:rsidDel="00574886">
                <w:rPr>
                  <w:rFonts w:eastAsia="Times New Roman" w:cs="Times New Roman"/>
                  <w:color w:val="000000"/>
                  <w:szCs w:val="20"/>
                </w:rPr>
                <w:delText>-0.182 ± 0.046***</w:delText>
              </w:r>
            </w:del>
          </w:p>
        </w:tc>
      </w:tr>
    </w:tbl>
    <w:p w14:paraId="7726BC2A" w14:textId="47FB116E" w:rsidR="009F57A6" w:rsidRDefault="009F57A6" w:rsidP="009F57A6">
      <w:pPr>
        <w:ind w:firstLine="0"/>
        <w:rPr>
          <w:rFonts w:cs="Times New Roman"/>
          <w:szCs w:val="20"/>
        </w:rPr>
      </w:pPr>
    </w:p>
    <w:p w14:paraId="35E02889" w14:textId="39A8A67D" w:rsidR="00240819" w:rsidRPr="00BE1F43" w:rsidRDefault="005A0906" w:rsidP="00026107">
      <w:pPr>
        <w:spacing w:line="240" w:lineRule="auto"/>
        <w:ind w:firstLine="0"/>
        <w:rPr>
          <w:rFonts w:cs="Times New Roman"/>
          <w:szCs w:val="20"/>
        </w:rPr>
      </w:pPr>
      <w:ins w:id="1853" w:author="Wiegman, Adrian - ARS" w:date="2022-07-25T14:07:00Z">
        <w:r w:rsidRPr="00BE1F43" w:rsidDel="005A0906">
          <w:rPr>
            <w:rFonts w:cs="Times New Roman"/>
            <w:noProof/>
            <w:szCs w:val="20"/>
          </w:rPr>
          <w:t xml:space="preserve"> </w:t>
        </w:r>
      </w:ins>
      <w:ins w:id="1854" w:author="Wiegman, Adrian - ARS" w:date="2022-08-04T14:15:00Z">
        <w:r w:rsidR="00D94631">
          <w:rPr>
            <w:rFonts w:cs="Times New Roman"/>
            <w:noProof/>
            <w:szCs w:val="20"/>
          </w:rPr>
          <w:drawing>
            <wp:inline distT="0" distB="0" distL="0" distR="0" wp14:anchorId="6123564A" wp14:editId="612C6877">
              <wp:extent cx="5871389"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7445" cy="2395148"/>
                      </a:xfrm>
                      <a:prstGeom prst="rect">
                        <a:avLst/>
                      </a:prstGeom>
                      <a:noFill/>
                    </pic:spPr>
                  </pic:pic>
                </a:graphicData>
              </a:graphic>
            </wp:inline>
          </w:drawing>
        </w:r>
      </w:ins>
      <w:del w:id="1855" w:author="Wiegman, Adrian - ARS" w:date="2022-07-25T14:07:00Z">
        <w:r w:rsidR="00026107" w:rsidRPr="00BE1F43" w:rsidDel="005A0906">
          <w:rPr>
            <w:rFonts w:cs="Times New Roman"/>
            <w:noProof/>
            <w:szCs w:val="20"/>
          </w:rPr>
          <w:drawing>
            <wp:inline distT="0" distB="0" distL="0" distR="0" wp14:anchorId="1FECABA3" wp14:editId="5ABE3644">
              <wp:extent cx="5943600" cy="240347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03475"/>
                      </a:xfrm>
                      <a:prstGeom prst="rect">
                        <a:avLst/>
                      </a:prstGeom>
                      <a:noFill/>
                      <a:ln>
                        <a:noFill/>
                      </a:ln>
                    </pic:spPr>
                  </pic:pic>
                </a:graphicData>
              </a:graphic>
            </wp:inline>
          </w:drawing>
        </w:r>
      </w:del>
    </w:p>
    <w:p w14:paraId="737FE8B5" w14:textId="6BA366CC" w:rsidR="00240819" w:rsidRPr="00BE1F43" w:rsidRDefault="00240819" w:rsidP="00240819">
      <w:pPr>
        <w:spacing w:line="240" w:lineRule="auto"/>
        <w:ind w:firstLine="0"/>
        <w:jc w:val="center"/>
        <w:rPr>
          <w:rFonts w:cs="Times New Roman"/>
          <w:szCs w:val="20"/>
        </w:rPr>
      </w:pPr>
      <w:r w:rsidRPr="00BE1F43">
        <w:rPr>
          <w:rFonts w:cs="Times New Roman"/>
          <w:b/>
          <w:szCs w:val="20"/>
        </w:rPr>
        <w:t>Fig</w:t>
      </w:r>
      <w:r w:rsidR="00372544" w:rsidRPr="00BE1F43">
        <w:rPr>
          <w:rFonts w:cs="Times New Roman"/>
          <w:b/>
          <w:szCs w:val="20"/>
        </w:rPr>
        <w:t>.</w:t>
      </w:r>
      <w:r w:rsidRPr="00BE1F43">
        <w:rPr>
          <w:rFonts w:cs="Times New Roman"/>
          <w:b/>
          <w:szCs w:val="20"/>
        </w:rPr>
        <w:t xml:space="preserve"> S1</w:t>
      </w:r>
      <w:r w:rsidRPr="00BE1F43">
        <w:rPr>
          <w:rFonts w:cs="Times New Roman"/>
          <w:szCs w:val="20"/>
        </w:rPr>
        <w:t xml:space="preserve"> </w:t>
      </w:r>
      <w:r w:rsidR="001E1BB3" w:rsidRPr="00BE1F43">
        <w:rPr>
          <w:rFonts w:cs="Times New Roman"/>
          <w:szCs w:val="20"/>
        </w:rPr>
        <w:t>Scatterplot of l</w:t>
      </w:r>
      <w:r w:rsidRPr="00BE1F43">
        <w:rPr>
          <w:rFonts w:cs="Times New Roman"/>
          <w:szCs w:val="20"/>
        </w:rPr>
        <w:t xml:space="preserve">inear regression results </w:t>
      </w:r>
      <w:r w:rsidR="001E1BB3" w:rsidRPr="00BE1F43">
        <w:rPr>
          <w:rFonts w:cs="Times New Roman"/>
          <w:szCs w:val="20"/>
        </w:rPr>
        <w:t xml:space="preserve">for </w:t>
      </w:r>
      <w:r w:rsidR="00026107" w:rsidRPr="00BE1F43">
        <w:rPr>
          <w:rFonts w:cs="Times New Roman"/>
          <w:szCs w:val="20"/>
        </w:rPr>
        <w:t xml:space="preserve">final SRP (x) verses </w:t>
      </w:r>
      <w:r w:rsidR="00E94A6A" w:rsidRPr="00BE1F43">
        <w:rPr>
          <w:rFonts w:cs="Times New Roman"/>
          <w:szCs w:val="20"/>
        </w:rPr>
        <w:t xml:space="preserve">average SRP flux rates </w:t>
      </w:r>
      <w:r w:rsidR="001E1BB3" w:rsidRPr="00BE1F43">
        <w:rPr>
          <w:rFonts w:cs="Times New Roman"/>
          <w:szCs w:val="20"/>
        </w:rPr>
        <w:t xml:space="preserve">(y) </w:t>
      </w:r>
      <w:r w:rsidR="00E94A6A" w:rsidRPr="00BE1F43">
        <w:rPr>
          <w:rFonts w:cs="Times New Roman"/>
          <w:szCs w:val="20"/>
        </w:rPr>
        <w:t>estimated</w:t>
      </w:r>
      <w:r w:rsidR="003D2A1C" w:rsidRPr="00BE1F43">
        <w:rPr>
          <w:rFonts w:cs="Times New Roman"/>
          <w:szCs w:val="20"/>
        </w:rPr>
        <w:t xml:space="preserve"> </w:t>
      </w:r>
      <w:r w:rsidR="00DE38C4" w:rsidRPr="00BE1F43">
        <w:rPr>
          <w:rFonts w:cs="Times New Roman"/>
          <w:szCs w:val="20"/>
        </w:rPr>
        <w:t xml:space="preserve">for </w:t>
      </w:r>
      <w:r w:rsidR="003D2A1C" w:rsidRPr="00BE1F43">
        <w:rPr>
          <w:rFonts w:cs="Times New Roman"/>
          <w:szCs w:val="20"/>
        </w:rPr>
        <w:t>day</w:t>
      </w:r>
      <w:r w:rsidR="00DE38C4" w:rsidRPr="00BE1F43">
        <w:rPr>
          <w:rFonts w:cs="Times New Roman"/>
          <w:szCs w:val="20"/>
        </w:rPr>
        <w:t>s</w:t>
      </w:r>
      <w:r w:rsidR="003D2A1C" w:rsidRPr="00BE1F43">
        <w:rPr>
          <w:rFonts w:cs="Times New Roman"/>
          <w:szCs w:val="20"/>
        </w:rPr>
        <w:t xml:space="preserve"> 0 – 3 (a), </w:t>
      </w:r>
      <w:r w:rsidR="00DE38C4" w:rsidRPr="00BE1F43">
        <w:rPr>
          <w:rFonts w:cs="Times New Roman"/>
          <w:szCs w:val="20"/>
        </w:rPr>
        <w:t>0 – 7 (d), and 0 – 14 (c)</w:t>
      </w:r>
      <w:ins w:id="1856" w:author="Eric Roy" w:date="2022-07-24T11:34:00Z">
        <w:r w:rsidR="004F0E85">
          <w:rPr>
            <w:rFonts w:cs="Times New Roman"/>
            <w:szCs w:val="20"/>
          </w:rPr>
          <w:t>.</w:t>
        </w:r>
      </w:ins>
    </w:p>
    <w:p w14:paraId="0D0F58E6" w14:textId="77777777" w:rsidR="00240819" w:rsidRPr="00BE1F43" w:rsidRDefault="00240819" w:rsidP="00240819">
      <w:pPr>
        <w:rPr>
          <w:rFonts w:cs="Times New Roman"/>
          <w:szCs w:val="20"/>
        </w:rPr>
      </w:pPr>
    </w:p>
    <w:p w14:paraId="20D22DD3" w14:textId="77777777" w:rsidR="00240819" w:rsidRPr="00BE1F43" w:rsidRDefault="00240819" w:rsidP="00240819">
      <w:pPr>
        <w:pStyle w:val="Caption"/>
        <w:keepNext/>
        <w:rPr>
          <w:rFonts w:ascii="Times New Roman" w:hAnsi="Times New Roman" w:cs="Times New Roman"/>
          <w:szCs w:val="20"/>
        </w:rPr>
      </w:pPr>
      <w:r w:rsidRPr="00BE1F43">
        <w:rPr>
          <w:rFonts w:ascii="Times New Roman" w:hAnsi="Times New Roman" w:cs="Times New Roman"/>
          <w:noProof/>
          <w:szCs w:val="20"/>
        </w:rPr>
        <w:drawing>
          <wp:inline distT="0" distB="0" distL="0" distR="0" wp14:anchorId="70ED88CB" wp14:editId="63A5C51C">
            <wp:extent cx="5384383" cy="6108700"/>
            <wp:effectExtent l="0" t="0" r="6985" b="0"/>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9727" cy="6114763"/>
                    </a:xfrm>
                    <a:prstGeom prst="rect">
                      <a:avLst/>
                    </a:prstGeom>
                    <a:noFill/>
                    <a:ln>
                      <a:noFill/>
                    </a:ln>
                  </pic:spPr>
                </pic:pic>
              </a:graphicData>
            </a:graphic>
          </wp:inline>
        </w:drawing>
      </w:r>
    </w:p>
    <w:p w14:paraId="3A34A8F5" w14:textId="4936E33D" w:rsidR="00240819" w:rsidRDefault="00240819" w:rsidP="00240819">
      <w:pPr>
        <w:pStyle w:val="Caption"/>
        <w:rPr>
          <w:rFonts w:ascii="Times New Roman" w:hAnsi="Times New Roman" w:cs="Times New Roman"/>
          <w:szCs w:val="20"/>
        </w:rPr>
      </w:pPr>
      <w:bookmarkStart w:id="1857" w:name="_Toc89090232"/>
      <w:bookmarkStart w:id="1858" w:name="_Toc92801158"/>
      <w:r w:rsidRPr="00BE1F43">
        <w:rPr>
          <w:rFonts w:ascii="Times New Roman" w:hAnsi="Times New Roman" w:cs="Times New Roman"/>
          <w:b/>
          <w:bCs/>
          <w:szCs w:val="20"/>
        </w:rPr>
        <w:t>Fig</w:t>
      </w:r>
      <w:r w:rsidR="00372544" w:rsidRPr="00BE1F43">
        <w:rPr>
          <w:rFonts w:ascii="Times New Roman" w:hAnsi="Times New Roman" w:cs="Times New Roman"/>
          <w:b/>
          <w:bCs/>
          <w:szCs w:val="20"/>
        </w:rPr>
        <w:t>.</w:t>
      </w:r>
      <w:r w:rsidRPr="00BE1F43">
        <w:rPr>
          <w:rFonts w:ascii="Times New Roman" w:hAnsi="Times New Roman" w:cs="Times New Roman"/>
          <w:b/>
          <w:bCs/>
          <w:szCs w:val="20"/>
        </w:rPr>
        <w:t xml:space="preserve"> S2</w:t>
      </w:r>
      <w:r w:rsidRPr="00BE1F43">
        <w:rPr>
          <w:rFonts w:ascii="Times New Roman" w:hAnsi="Times New Roman" w:cs="Times New Roman"/>
          <w:szCs w:val="20"/>
        </w:rPr>
        <w:t xml:space="preserve"> Intact core incubation soluble reactive phosphorus (SRP) concentration over time for each site and plot, showing mean ± 1 standard deviation gas treatment, aerobic (O2) in red and anaerobic (N2) gas treatments in grey (n = 3 per plot per treatment)</w:t>
      </w:r>
      <w:bookmarkEnd w:id="1857"/>
      <w:bookmarkEnd w:id="1858"/>
      <w:ins w:id="1859" w:author="Eric Roy" w:date="2022-07-24T11:35:00Z">
        <w:r w:rsidR="004F0E85">
          <w:rPr>
            <w:rFonts w:ascii="Times New Roman" w:hAnsi="Times New Roman" w:cs="Times New Roman"/>
            <w:szCs w:val="20"/>
          </w:rPr>
          <w:t>.</w:t>
        </w:r>
      </w:ins>
    </w:p>
    <w:p w14:paraId="754A74E5" w14:textId="0EEF7823" w:rsidR="00AE1A77" w:rsidRDefault="00AE1A77" w:rsidP="00AE1A77"/>
    <w:p w14:paraId="13E0A29F" w14:textId="2BCB6150" w:rsidR="00AE1A77" w:rsidRDefault="00AE1A77" w:rsidP="00AE1A77"/>
    <w:p w14:paraId="1B54A20F" w14:textId="77777777" w:rsidR="00AE1A77" w:rsidRPr="00AE1A77" w:rsidRDefault="00AE1A77" w:rsidP="009F57A6">
      <w:pPr>
        <w:ind w:firstLine="0"/>
      </w:pPr>
    </w:p>
    <w:p w14:paraId="1142866A" w14:textId="77777777" w:rsidR="00240819" w:rsidRPr="00BE1F43" w:rsidRDefault="00240819" w:rsidP="00240819">
      <w:pPr>
        <w:ind w:firstLine="0"/>
        <w:rPr>
          <w:rFonts w:cs="Times New Roman"/>
          <w:szCs w:val="20"/>
        </w:rPr>
      </w:pPr>
    </w:p>
    <w:p w14:paraId="155716F1" w14:textId="77777777" w:rsidR="00124FF0" w:rsidRPr="00BE1F43" w:rsidRDefault="00124FF0" w:rsidP="00240819">
      <w:pPr>
        <w:ind w:firstLine="0"/>
        <w:rPr>
          <w:rFonts w:cs="Times New Roman"/>
          <w:szCs w:val="20"/>
        </w:rPr>
      </w:pPr>
    </w:p>
    <w:p w14:paraId="23451E10" w14:textId="77777777" w:rsidR="00240819" w:rsidRPr="00BE1F43" w:rsidRDefault="00240819" w:rsidP="00240819">
      <w:pPr>
        <w:pStyle w:val="Heading1"/>
        <w:rPr>
          <w:rFonts w:ascii="Times New Roman" w:hAnsi="Times New Roman" w:cs="Times New Roman"/>
          <w:szCs w:val="20"/>
        </w:rPr>
      </w:pPr>
      <w:r w:rsidRPr="00BE1F43">
        <w:rPr>
          <w:rFonts w:ascii="Times New Roman" w:hAnsi="Times New Roman" w:cs="Times New Roman"/>
          <w:szCs w:val="20"/>
        </w:rPr>
        <w:t>References</w:t>
      </w:r>
    </w:p>
    <w:p w14:paraId="26BD44E5" w14:textId="77777777" w:rsidR="00770688" w:rsidRPr="00BE1F43" w:rsidRDefault="00770688" w:rsidP="00770688">
      <w:pPr>
        <w:ind w:left="720" w:hanging="720"/>
        <w:rPr>
          <w:szCs w:val="20"/>
        </w:rPr>
      </w:pPr>
      <w:r w:rsidRPr="00BE1F43">
        <w:rPr>
          <w:szCs w:val="20"/>
        </w:rPr>
        <w:t>USGS. 2018. Watershed Boundary Dataset. The National Map.</w:t>
      </w:r>
    </w:p>
    <w:p w14:paraId="4608B96B" w14:textId="77777777" w:rsidR="00770688" w:rsidRPr="00BE1F43" w:rsidRDefault="00770688" w:rsidP="00770688">
      <w:pPr>
        <w:ind w:left="720" w:hanging="720"/>
        <w:rPr>
          <w:szCs w:val="20"/>
        </w:rPr>
      </w:pPr>
      <w:r w:rsidRPr="00BE1F43">
        <w:rPr>
          <w:szCs w:val="20"/>
        </w:rPr>
        <w:t>VTADS. 2021. Vermont Center for Geographic Information. Vermont Agency of Digital Services. https://vcgi.vermont.gov/</w:t>
      </w:r>
    </w:p>
    <w:p w14:paraId="57BE0880" w14:textId="77777777" w:rsidR="00770688" w:rsidRPr="00BE1F43" w:rsidRDefault="00770688" w:rsidP="00770688">
      <w:pPr>
        <w:ind w:left="720" w:hanging="720"/>
        <w:rPr>
          <w:szCs w:val="20"/>
        </w:rPr>
      </w:pPr>
      <w:r w:rsidRPr="00BE1F43">
        <w:rPr>
          <w:szCs w:val="20"/>
        </w:rPr>
        <w:t>VTDEC. 2018. RCPP Wetland Restoration Site Prioritization Project Map Introduction. Vermont Department of Environmental Conservation, Watershed Management Division.</w:t>
      </w:r>
    </w:p>
    <w:p w14:paraId="73430BFF" w14:textId="77777777" w:rsidR="00770688" w:rsidRPr="00BE1F43" w:rsidRDefault="00770688" w:rsidP="00770688">
      <w:pPr>
        <w:ind w:firstLine="0"/>
        <w:rPr>
          <w:szCs w:val="20"/>
        </w:rPr>
      </w:pPr>
    </w:p>
    <w:sectPr w:rsidR="00770688" w:rsidRPr="00BE1F43" w:rsidSect="002408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740ED" w14:textId="77777777" w:rsidR="00FB1CE6" w:rsidRDefault="00FB1CE6">
      <w:pPr>
        <w:spacing w:after="0" w:line="240" w:lineRule="auto"/>
      </w:pPr>
      <w:r>
        <w:separator/>
      </w:r>
    </w:p>
  </w:endnote>
  <w:endnote w:type="continuationSeparator" w:id="0">
    <w:p w14:paraId="3A3E5040" w14:textId="77777777" w:rsidR="00FB1CE6" w:rsidRDefault="00FB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030414"/>
      <w:docPartObj>
        <w:docPartGallery w:val="Page Numbers (Bottom of Page)"/>
        <w:docPartUnique/>
      </w:docPartObj>
    </w:sdtPr>
    <w:sdtEndPr>
      <w:rPr>
        <w:noProof/>
      </w:rPr>
    </w:sdtEndPr>
    <w:sdtContent>
      <w:p w14:paraId="6987BCA1" w14:textId="77777777" w:rsidR="00500032" w:rsidRDefault="00F74B5C">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14:paraId="175C5730" w14:textId="77777777" w:rsidR="00500032" w:rsidRDefault="00A662EC">
    <w:pPr>
      <w:pStyle w:val="Footer"/>
    </w:pPr>
  </w:p>
  <w:p w14:paraId="4C899917" w14:textId="77777777" w:rsidR="00B00C44" w:rsidRDefault="00B00C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9642C" w14:textId="77777777" w:rsidR="00FB1CE6" w:rsidRDefault="00FB1CE6">
      <w:pPr>
        <w:spacing w:after="0" w:line="240" w:lineRule="auto"/>
      </w:pPr>
      <w:r>
        <w:separator/>
      </w:r>
    </w:p>
  </w:footnote>
  <w:footnote w:type="continuationSeparator" w:id="0">
    <w:p w14:paraId="6A88E131" w14:textId="77777777" w:rsidR="00FB1CE6" w:rsidRDefault="00FB1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36EA4"/>
    <w:multiLevelType w:val="multilevel"/>
    <w:tmpl w:val="7CA8DC2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9C7E62"/>
    <w:multiLevelType w:val="hybridMultilevel"/>
    <w:tmpl w:val="45E6D74C"/>
    <w:lvl w:ilvl="0" w:tplc="8ED296CA">
      <w:start w:val="1"/>
      <w:numFmt w:val="upperRoman"/>
      <w:lvlText w:val="%1."/>
      <w:lvlJc w:val="left"/>
      <w:pPr>
        <w:ind w:left="1080" w:hanging="720"/>
      </w:pPr>
      <w:rPr>
        <w:rFonts w:ascii="Times New Roman" w:eastAsiaTheme="minorEastAsia" w:hAnsi="Times New Roman"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808423">
    <w:abstractNumId w:val="0"/>
  </w:num>
  <w:num w:numId="2" w16cid:durableId="7480414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egman, Adrian - ARS">
    <w15:presenceInfo w15:providerId="AD" w15:userId="S::Adrian.Wiegman@usda.gov::3c961684-4d95-44a1-aa61-c33de9e59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19"/>
    <w:rsid w:val="000012CD"/>
    <w:rsid w:val="000064D2"/>
    <w:rsid w:val="00012613"/>
    <w:rsid w:val="00026107"/>
    <w:rsid w:val="000268F3"/>
    <w:rsid w:val="00043377"/>
    <w:rsid w:val="00073AFC"/>
    <w:rsid w:val="00076C9B"/>
    <w:rsid w:val="00081B36"/>
    <w:rsid w:val="000A3CAE"/>
    <w:rsid w:val="000A406E"/>
    <w:rsid w:val="000A7E5C"/>
    <w:rsid w:val="000B4D6A"/>
    <w:rsid w:val="000C04BF"/>
    <w:rsid w:val="000C248A"/>
    <w:rsid w:val="000C6F8A"/>
    <w:rsid w:val="000D1D26"/>
    <w:rsid w:val="000F7FE4"/>
    <w:rsid w:val="001126D9"/>
    <w:rsid w:val="00124FF0"/>
    <w:rsid w:val="001303EE"/>
    <w:rsid w:val="00131BE0"/>
    <w:rsid w:val="0013233B"/>
    <w:rsid w:val="00156F22"/>
    <w:rsid w:val="00161562"/>
    <w:rsid w:val="00163AB7"/>
    <w:rsid w:val="00175934"/>
    <w:rsid w:val="00185F22"/>
    <w:rsid w:val="001912C4"/>
    <w:rsid w:val="0019511C"/>
    <w:rsid w:val="00197A2A"/>
    <w:rsid w:val="001D5699"/>
    <w:rsid w:val="001D6C31"/>
    <w:rsid w:val="001E1BB3"/>
    <w:rsid w:val="001E3113"/>
    <w:rsid w:val="00200772"/>
    <w:rsid w:val="0021314C"/>
    <w:rsid w:val="00220F01"/>
    <w:rsid w:val="0023105F"/>
    <w:rsid w:val="0023580A"/>
    <w:rsid w:val="00240819"/>
    <w:rsid w:val="002521E9"/>
    <w:rsid w:val="00253593"/>
    <w:rsid w:val="00272FCA"/>
    <w:rsid w:val="00276606"/>
    <w:rsid w:val="00283FB3"/>
    <w:rsid w:val="002865D8"/>
    <w:rsid w:val="002C0849"/>
    <w:rsid w:val="002F7F77"/>
    <w:rsid w:val="0032534C"/>
    <w:rsid w:val="00350F93"/>
    <w:rsid w:val="00356A63"/>
    <w:rsid w:val="00364ADD"/>
    <w:rsid w:val="00372544"/>
    <w:rsid w:val="00373632"/>
    <w:rsid w:val="00374AE0"/>
    <w:rsid w:val="003B35BC"/>
    <w:rsid w:val="003B5D6B"/>
    <w:rsid w:val="003B6BE4"/>
    <w:rsid w:val="003C5718"/>
    <w:rsid w:val="003D2A1C"/>
    <w:rsid w:val="003D6DED"/>
    <w:rsid w:val="003F6EEF"/>
    <w:rsid w:val="004100EE"/>
    <w:rsid w:val="004129D7"/>
    <w:rsid w:val="00425AC5"/>
    <w:rsid w:val="0043023A"/>
    <w:rsid w:val="004532B3"/>
    <w:rsid w:val="004549F3"/>
    <w:rsid w:val="004601BD"/>
    <w:rsid w:val="00474974"/>
    <w:rsid w:val="00476892"/>
    <w:rsid w:val="00492FAE"/>
    <w:rsid w:val="004B0735"/>
    <w:rsid w:val="004B7925"/>
    <w:rsid w:val="004D2858"/>
    <w:rsid w:val="004D352A"/>
    <w:rsid w:val="004D39F5"/>
    <w:rsid w:val="004F0E85"/>
    <w:rsid w:val="0050404D"/>
    <w:rsid w:val="0051219D"/>
    <w:rsid w:val="00522D77"/>
    <w:rsid w:val="00530D3F"/>
    <w:rsid w:val="005623DE"/>
    <w:rsid w:val="00571808"/>
    <w:rsid w:val="00574886"/>
    <w:rsid w:val="005A0906"/>
    <w:rsid w:val="005A6D17"/>
    <w:rsid w:val="005A707B"/>
    <w:rsid w:val="005E73B2"/>
    <w:rsid w:val="0062444F"/>
    <w:rsid w:val="0062585B"/>
    <w:rsid w:val="006329F1"/>
    <w:rsid w:val="00642232"/>
    <w:rsid w:val="00643CA7"/>
    <w:rsid w:val="00690C94"/>
    <w:rsid w:val="006A6B79"/>
    <w:rsid w:val="006B1850"/>
    <w:rsid w:val="006B40AC"/>
    <w:rsid w:val="006D5164"/>
    <w:rsid w:val="006D77CB"/>
    <w:rsid w:val="006F20BF"/>
    <w:rsid w:val="006F691A"/>
    <w:rsid w:val="00704CD2"/>
    <w:rsid w:val="00712CEF"/>
    <w:rsid w:val="0071630A"/>
    <w:rsid w:val="00721040"/>
    <w:rsid w:val="0073057F"/>
    <w:rsid w:val="00745981"/>
    <w:rsid w:val="00770688"/>
    <w:rsid w:val="00791025"/>
    <w:rsid w:val="007B4AD6"/>
    <w:rsid w:val="007E08AB"/>
    <w:rsid w:val="007E2036"/>
    <w:rsid w:val="007F2A90"/>
    <w:rsid w:val="007F758B"/>
    <w:rsid w:val="00823701"/>
    <w:rsid w:val="00836C15"/>
    <w:rsid w:val="00852D93"/>
    <w:rsid w:val="00853FD0"/>
    <w:rsid w:val="00866612"/>
    <w:rsid w:val="00867A17"/>
    <w:rsid w:val="00875D9E"/>
    <w:rsid w:val="008860DE"/>
    <w:rsid w:val="00893FD1"/>
    <w:rsid w:val="008A2541"/>
    <w:rsid w:val="008A2645"/>
    <w:rsid w:val="008B599A"/>
    <w:rsid w:val="008B78A1"/>
    <w:rsid w:val="008F5141"/>
    <w:rsid w:val="00913FBD"/>
    <w:rsid w:val="0091635F"/>
    <w:rsid w:val="00935E56"/>
    <w:rsid w:val="00954F58"/>
    <w:rsid w:val="00970F1E"/>
    <w:rsid w:val="00993506"/>
    <w:rsid w:val="009946C4"/>
    <w:rsid w:val="0099499A"/>
    <w:rsid w:val="009A34C6"/>
    <w:rsid w:val="009A3DAF"/>
    <w:rsid w:val="009A6CCA"/>
    <w:rsid w:val="009C4171"/>
    <w:rsid w:val="009F57A6"/>
    <w:rsid w:val="00A13FB6"/>
    <w:rsid w:val="00A14085"/>
    <w:rsid w:val="00A2658F"/>
    <w:rsid w:val="00A270CC"/>
    <w:rsid w:val="00A41A5A"/>
    <w:rsid w:val="00A44659"/>
    <w:rsid w:val="00A662EC"/>
    <w:rsid w:val="00A71DE7"/>
    <w:rsid w:val="00A73201"/>
    <w:rsid w:val="00A877D5"/>
    <w:rsid w:val="00A87894"/>
    <w:rsid w:val="00A966EE"/>
    <w:rsid w:val="00AA0A97"/>
    <w:rsid w:val="00AA75E3"/>
    <w:rsid w:val="00AB0A95"/>
    <w:rsid w:val="00AC587D"/>
    <w:rsid w:val="00AE1A77"/>
    <w:rsid w:val="00AE5233"/>
    <w:rsid w:val="00B0027C"/>
    <w:rsid w:val="00B00C44"/>
    <w:rsid w:val="00B02964"/>
    <w:rsid w:val="00B27450"/>
    <w:rsid w:val="00B904AB"/>
    <w:rsid w:val="00B90551"/>
    <w:rsid w:val="00B90687"/>
    <w:rsid w:val="00BB6331"/>
    <w:rsid w:val="00BC4B3B"/>
    <w:rsid w:val="00BE1F43"/>
    <w:rsid w:val="00BF20AE"/>
    <w:rsid w:val="00BF594B"/>
    <w:rsid w:val="00C201C2"/>
    <w:rsid w:val="00C23E1A"/>
    <w:rsid w:val="00C2780F"/>
    <w:rsid w:val="00C34CEB"/>
    <w:rsid w:val="00C44F2E"/>
    <w:rsid w:val="00C510FC"/>
    <w:rsid w:val="00C743BF"/>
    <w:rsid w:val="00C76BA9"/>
    <w:rsid w:val="00C7716E"/>
    <w:rsid w:val="00C77ACB"/>
    <w:rsid w:val="00C87050"/>
    <w:rsid w:val="00CB21C3"/>
    <w:rsid w:val="00CB4C83"/>
    <w:rsid w:val="00CC4EB8"/>
    <w:rsid w:val="00CC5B56"/>
    <w:rsid w:val="00CD2645"/>
    <w:rsid w:val="00CE2E31"/>
    <w:rsid w:val="00CF3E26"/>
    <w:rsid w:val="00CF4E18"/>
    <w:rsid w:val="00D10044"/>
    <w:rsid w:val="00D1067E"/>
    <w:rsid w:val="00D144C5"/>
    <w:rsid w:val="00D20960"/>
    <w:rsid w:val="00D30BCF"/>
    <w:rsid w:val="00D935DC"/>
    <w:rsid w:val="00D94631"/>
    <w:rsid w:val="00DA5F13"/>
    <w:rsid w:val="00DB5B4B"/>
    <w:rsid w:val="00DC01A1"/>
    <w:rsid w:val="00DD06C4"/>
    <w:rsid w:val="00DE079E"/>
    <w:rsid w:val="00DE3199"/>
    <w:rsid w:val="00DE38C4"/>
    <w:rsid w:val="00DF5A85"/>
    <w:rsid w:val="00DF5F86"/>
    <w:rsid w:val="00E00877"/>
    <w:rsid w:val="00E033A1"/>
    <w:rsid w:val="00E06162"/>
    <w:rsid w:val="00E127B5"/>
    <w:rsid w:val="00E138E5"/>
    <w:rsid w:val="00E2466C"/>
    <w:rsid w:val="00E50D2D"/>
    <w:rsid w:val="00E50F2E"/>
    <w:rsid w:val="00E52E38"/>
    <w:rsid w:val="00E64D26"/>
    <w:rsid w:val="00E8116F"/>
    <w:rsid w:val="00E94A6A"/>
    <w:rsid w:val="00EA0DF0"/>
    <w:rsid w:val="00EA1DF7"/>
    <w:rsid w:val="00EA3398"/>
    <w:rsid w:val="00EA53DD"/>
    <w:rsid w:val="00EB7342"/>
    <w:rsid w:val="00ED1F40"/>
    <w:rsid w:val="00ED504C"/>
    <w:rsid w:val="00ED7A0C"/>
    <w:rsid w:val="00EE0387"/>
    <w:rsid w:val="00F26DEB"/>
    <w:rsid w:val="00F30125"/>
    <w:rsid w:val="00F35C29"/>
    <w:rsid w:val="00F40238"/>
    <w:rsid w:val="00F569ED"/>
    <w:rsid w:val="00F74B5C"/>
    <w:rsid w:val="00FB0030"/>
    <w:rsid w:val="00FB1CE6"/>
    <w:rsid w:val="00FC3CBA"/>
    <w:rsid w:val="00FD0C38"/>
    <w:rsid w:val="00FD5056"/>
    <w:rsid w:val="00FE51A0"/>
    <w:rsid w:val="00FE6443"/>
    <w:rsid w:val="00FE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F10A"/>
  <w15:chartTrackingRefBased/>
  <w15:docId w15:val="{EC3922EB-DFCE-4900-B6EA-6DEE8687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819"/>
    <w:pPr>
      <w:spacing w:after="240" w:line="480" w:lineRule="auto"/>
      <w:ind w:firstLine="720"/>
    </w:pPr>
    <w:rPr>
      <w:rFonts w:ascii="Times New Roman" w:hAnsi="Times New Roman"/>
      <w:sz w:val="20"/>
      <w:szCs w:val="24"/>
    </w:rPr>
  </w:style>
  <w:style w:type="paragraph" w:styleId="Heading1">
    <w:name w:val="heading 1"/>
    <w:basedOn w:val="Heading2"/>
    <w:next w:val="Normal"/>
    <w:link w:val="Heading1Char"/>
    <w:uiPriority w:val="9"/>
    <w:qFormat/>
    <w:rsid w:val="00240819"/>
    <w:pPr>
      <w:numPr>
        <w:ilvl w:val="0"/>
      </w:numPr>
      <w:outlineLvl w:val="0"/>
    </w:pPr>
  </w:style>
  <w:style w:type="paragraph" w:styleId="Heading2">
    <w:name w:val="heading 2"/>
    <w:basedOn w:val="Normal"/>
    <w:next w:val="Normal"/>
    <w:link w:val="Heading2Char"/>
    <w:uiPriority w:val="9"/>
    <w:unhideWhenUsed/>
    <w:qFormat/>
    <w:rsid w:val="00240819"/>
    <w:pPr>
      <w:keepNext/>
      <w:keepLines/>
      <w:numPr>
        <w:ilvl w:val="1"/>
        <w:numId w:val="1"/>
      </w:numPr>
      <w:spacing w:before="240" w:after="120"/>
      <w:jc w:val="center"/>
      <w:outlineLvl w:val="1"/>
    </w:pPr>
    <w:rPr>
      <w:rFonts w:asciiTheme="minorHAnsi" w:eastAsiaTheme="majorEastAsia" w:hAnsiTheme="minorHAnsi" w:cstheme="majorBidi"/>
      <w:b/>
      <w:szCs w:val="26"/>
    </w:rPr>
  </w:style>
  <w:style w:type="paragraph" w:styleId="Heading3">
    <w:name w:val="heading 3"/>
    <w:basedOn w:val="Heading2"/>
    <w:next w:val="Normal"/>
    <w:link w:val="Heading3Char"/>
    <w:uiPriority w:val="9"/>
    <w:unhideWhenUsed/>
    <w:qFormat/>
    <w:rsid w:val="00240819"/>
    <w:pPr>
      <w:numPr>
        <w:ilvl w:val="2"/>
      </w:numPr>
      <w:spacing w:before="120"/>
      <w:outlineLvl w:val="2"/>
    </w:pPr>
    <w:rPr>
      <w:rFonts w:cstheme="minorHAnsi"/>
      <w:szCs w:val="22"/>
    </w:rPr>
  </w:style>
  <w:style w:type="paragraph" w:styleId="Heading4">
    <w:name w:val="heading 4"/>
    <w:basedOn w:val="Heading3"/>
    <w:next w:val="Normal"/>
    <w:link w:val="Heading4Char"/>
    <w:uiPriority w:val="9"/>
    <w:unhideWhenUsed/>
    <w:rsid w:val="00240819"/>
    <w:pPr>
      <w:numPr>
        <w:ilvl w:val="3"/>
      </w:numPr>
      <w:spacing w:before="40"/>
      <w:ind w:left="810"/>
      <w:outlineLvl w:val="3"/>
    </w:pPr>
    <w:rPr>
      <w:iCs/>
    </w:rPr>
  </w:style>
  <w:style w:type="paragraph" w:styleId="Heading5">
    <w:name w:val="heading 5"/>
    <w:basedOn w:val="Heading4"/>
    <w:next w:val="Normal"/>
    <w:link w:val="Heading5Char"/>
    <w:uiPriority w:val="9"/>
    <w:unhideWhenUsed/>
    <w:rsid w:val="00240819"/>
    <w:pPr>
      <w:numPr>
        <w:ilvl w:val="4"/>
      </w:numPr>
      <w:spacing w:after="0"/>
      <w:ind w:left="810"/>
      <w:outlineLvl w:val="4"/>
    </w:pPr>
  </w:style>
  <w:style w:type="paragraph" w:styleId="Heading6">
    <w:name w:val="heading 6"/>
    <w:basedOn w:val="Normal"/>
    <w:next w:val="Normal"/>
    <w:link w:val="Heading6Char"/>
    <w:uiPriority w:val="9"/>
    <w:unhideWhenUsed/>
    <w:rsid w:val="002408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rsid w:val="002408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rsid w:val="002408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2408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819"/>
    <w:rPr>
      <w:rFonts w:eastAsiaTheme="majorEastAsia" w:cstheme="majorBidi"/>
      <w:b/>
      <w:sz w:val="20"/>
      <w:szCs w:val="26"/>
    </w:rPr>
  </w:style>
  <w:style w:type="character" w:customStyle="1" w:styleId="Heading2Char">
    <w:name w:val="Heading 2 Char"/>
    <w:basedOn w:val="DefaultParagraphFont"/>
    <w:link w:val="Heading2"/>
    <w:uiPriority w:val="9"/>
    <w:rsid w:val="00240819"/>
    <w:rPr>
      <w:rFonts w:eastAsiaTheme="majorEastAsia" w:cstheme="majorBidi"/>
      <w:b/>
      <w:sz w:val="20"/>
      <w:szCs w:val="26"/>
    </w:rPr>
  </w:style>
  <w:style w:type="character" w:customStyle="1" w:styleId="Heading3Char">
    <w:name w:val="Heading 3 Char"/>
    <w:basedOn w:val="DefaultParagraphFont"/>
    <w:link w:val="Heading3"/>
    <w:uiPriority w:val="9"/>
    <w:rsid w:val="00240819"/>
    <w:rPr>
      <w:rFonts w:eastAsiaTheme="majorEastAsia" w:cstheme="minorHAnsi"/>
      <w:b/>
      <w:sz w:val="20"/>
    </w:rPr>
  </w:style>
  <w:style w:type="character" w:customStyle="1" w:styleId="Heading4Char">
    <w:name w:val="Heading 4 Char"/>
    <w:basedOn w:val="DefaultParagraphFont"/>
    <w:link w:val="Heading4"/>
    <w:uiPriority w:val="9"/>
    <w:rsid w:val="00240819"/>
    <w:rPr>
      <w:rFonts w:eastAsiaTheme="majorEastAsia" w:cstheme="minorHAnsi"/>
      <w:b/>
      <w:iCs/>
      <w:sz w:val="20"/>
    </w:rPr>
  </w:style>
  <w:style w:type="character" w:customStyle="1" w:styleId="Heading5Char">
    <w:name w:val="Heading 5 Char"/>
    <w:basedOn w:val="DefaultParagraphFont"/>
    <w:link w:val="Heading5"/>
    <w:uiPriority w:val="9"/>
    <w:rsid w:val="00240819"/>
    <w:rPr>
      <w:rFonts w:eastAsiaTheme="majorEastAsia" w:cstheme="minorHAnsi"/>
      <w:b/>
      <w:iCs/>
      <w:sz w:val="20"/>
    </w:rPr>
  </w:style>
  <w:style w:type="character" w:customStyle="1" w:styleId="Heading6Char">
    <w:name w:val="Heading 6 Char"/>
    <w:basedOn w:val="DefaultParagraphFont"/>
    <w:link w:val="Heading6"/>
    <w:uiPriority w:val="9"/>
    <w:rsid w:val="00240819"/>
    <w:rPr>
      <w:rFonts w:asciiTheme="majorHAnsi" w:eastAsiaTheme="majorEastAsia" w:hAnsiTheme="majorHAnsi" w:cstheme="majorBidi"/>
      <w:color w:val="1F3763" w:themeColor="accent1" w:themeShade="7F"/>
      <w:sz w:val="20"/>
      <w:szCs w:val="24"/>
    </w:rPr>
  </w:style>
  <w:style w:type="character" w:customStyle="1" w:styleId="Heading7Char">
    <w:name w:val="Heading 7 Char"/>
    <w:basedOn w:val="DefaultParagraphFont"/>
    <w:link w:val="Heading7"/>
    <w:uiPriority w:val="9"/>
    <w:rsid w:val="00240819"/>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rsid w:val="002408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4081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40819"/>
    <w:pPr>
      <w:ind w:left="720"/>
      <w:contextualSpacing/>
    </w:pPr>
  </w:style>
  <w:style w:type="paragraph" w:styleId="Caption">
    <w:name w:val="caption"/>
    <w:basedOn w:val="NoSpacing"/>
    <w:next w:val="Normal"/>
    <w:link w:val="CaptionChar"/>
    <w:uiPriority w:val="35"/>
    <w:unhideWhenUsed/>
    <w:qFormat/>
    <w:rsid w:val="00240819"/>
    <w:pPr>
      <w:spacing w:after="200"/>
      <w:ind w:firstLine="0"/>
      <w:jc w:val="center"/>
    </w:pPr>
    <w:rPr>
      <w:rFonts w:asciiTheme="minorHAnsi" w:hAnsiTheme="minorHAnsi"/>
      <w:iCs/>
      <w:szCs w:val="18"/>
    </w:rPr>
  </w:style>
  <w:style w:type="paragraph" w:styleId="NoSpacing">
    <w:name w:val="No Spacing"/>
    <w:basedOn w:val="Normal"/>
    <w:link w:val="NoSpacingChar"/>
    <w:uiPriority w:val="1"/>
    <w:qFormat/>
    <w:rsid w:val="00240819"/>
    <w:pPr>
      <w:spacing w:after="0" w:line="240" w:lineRule="auto"/>
    </w:pPr>
  </w:style>
  <w:style w:type="character" w:customStyle="1" w:styleId="CaptionChar">
    <w:name w:val="Caption Char"/>
    <w:basedOn w:val="DefaultParagraphFont"/>
    <w:link w:val="Caption"/>
    <w:uiPriority w:val="35"/>
    <w:rsid w:val="00240819"/>
    <w:rPr>
      <w:iCs/>
      <w:sz w:val="20"/>
      <w:szCs w:val="18"/>
    </w:rPr>
  </w:style>
  <w:style w:type="character" w:customStyle="1" w:styleId="NoSpacingChar">
    <w:name w:val="No Spacing Char"/>
    <w:basedOn w:val="DefaultParagraphFont"/>
    <w:link w:val="NoSpacing"/>
    <w:uiPriority w:val="1"/>
    <w:rsid w:val="00240819"/>
    <w:rPr>
      <w:rFonts w:ascii="Times New Roman" w:hAnsi="Times New Roman"/>
      <w:sz w:val="20"/>
      <w:szCs w:val="24"/>
    </w:rPr>
  </w:style>
  <w:style w:type="paragraph" w:styleId="Footer">
    <w:name w:val="footer"/>
    <w:basedOn w:val="Normal"/>
    <w:link w:val="FooterChar"/>
    <w:uiPriority w:val="99"/>
    <w:unhideWhenUsed/>
    <w:rsid w:val="00240819"/>
    <w:pPr>
      <w:tabs>
        <w:tab w:val="center" w:pos="4680"/>
        <w:tab w:val="right" w:pos="9360"/>
      </w:tabs>
      <w:spacing w:after="0" w:line="240" w:lineRule="auto"/>
      <w:ind w:firstLine="0"/>
    </w:pPr>
    <w:rPr>
      <w:rFonts w:asciiTheme="minorHAnsi" w:hAnsiTheme="minorHAnsi"/>
      <w:szCs w:val="22"/>
    </w:rPr>
  </w:style>
  <w:style w:type="character" w:customStyle="1" w:styleId="FooterChar">
    <w:name w:val="Footer Char"/>
    <w:basedOn w:val="DefaultParagraphFont"/>
    <w:link w:val="Footer"/>
    <w:uiPriority w:val="99"/>
    <w:rsid w:val="00240819"/>
    <w:rPr>
      <w:sz w:val="20"/>
    </w:rPr>
  </w:style>
  <w:style w:type="character" w:styleId="LineNumber">
    <w:name w:val="line number"/>
    <w:basedOn w:val="DefaultParagraphFont"/>
    <w:uiPriority w:val="99"/>
    <w:semiHidden/>
    <w:unhideWhenUsed/>
    <w:rsid w:val="00240819"/>
  </w:style>
  <w:style w:type="character" w:styleId="CommentReference">
    <w:name w:val="annotation reference"/>
    <w:basedOn w:val="DefaultParagraphFont"/>
    <w:uiPriority w:val="99"/>
    <w:semiHidden/>
    <w:unhideWhenUsed/>
    <w:rsid w:val="00240819"/>
    <w:rPr>
      <w:sz w:val="16"/>
      <w:szCs w:val="16"/>
    </w:rPr>
  </w:style>
  <w:style w:type="paragraph" w:styleId="CommentText">
    <w:name w:val="annotation text"/>
    <w:basedOn w:val="Normal"/>
    <w:link w:val="CommentTextChar"/>
    <w:uiPriority w:val="99"/>
    <w:unhideWhenUsed/>
    <w:rsid w:val="00240819"/>
    <w:pPr>
      <w:spacing w:after="180" w:line="240" w:lineRule="auto"/>
    </w:pPr>
    <w:rPr>
      <w:szCs w:val="20"/>
    </w:rPr>
  </w:style>
  <w:style w:type="character" w:customStyle="1" w:styleId="CommentTextChar">
    <w:name w:val="Comment Text Char"/>
    <w:basedOn w:val="DefaultParagraphFont"/>
    <w:link w:val="CommentText"/>
    <w:uiPriority w:val="99"/>
    <w:rsid w:val="00240819"/>
    <w:rPr>
      <w:rFonts w:ascii="Times New Roman" w:hAnsi="Times New Roman"/>
      <w:sz w:val="20"/>
      <w:szCs w:val="20"/>
    </w:rPr>
  </w:style>
  <w:style w:type="character" w:styleId="Hyperlink">
    <w:name w:val="Hyperlink"/>
    <w:basedOn w:val="DefaultParagraphFont"/>
    <w:uiPriority w:val="99"/>
    <w:rsid w:val="00240819"/>
    <w:rPr>
      <w:rFonts w:asciiTheme="minorHAnsi" w:hAnsiTheme="minorHAnsi"/>
      <w:b w:val="0"/>
      <w:color w:val="0010DD"/>
      <w:u w:val="single"/>
    </w:rPr>
  </w:style>
  <w:style w:type="character" w:styleId="PlaceholderText">
    <w:name w:val="Placeholder Text"/>
    <w:basedOn w:val="DefaultParagraphFont"/>
    <w:uiPriority w:val="99"/>
    <w:semiHidden/>
    <w:rsid w:val="00240819"/>
    <w:rPr>
      <w:color w:val="808080"/>
    </w:rPr>
  </w:style>
  <w:style w:type="character" w:styleId="UnresolvedMention">
    <w:name w:val="Unresolved Mention"/>
    <w:basedOn w:val="DefaultParagraphFont"/>
    <w:uiPriority w:val="99"/>
    <w:semiHidden/>
    <w:unhideWhenUsed/>
    <w:rsid w:val="000A7E5C"/>
    <w:rPr>
      <w:color w:val="605E5C"/>
      <w:shd w:val="clear" w:color="auto" w:fill="E1DFDD"/>
    </w:rPr>
  </w:style>
  <w:style w:type="table" w:styleId="TableGrid">
    <w:name w:val="Table Grid"/>
    <w:basedOn w:val="TableNormal"/>
    <w:uiPriority w:val="39"/>
    <w:rsid w:val="00643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A3398"/>
    <w:pPr>
      <w:spacing w:after="0" w:line="240" w:lineRule="auto"/>
    </w:pPr>
    <w:rPr>
      <w:rFonts w:ascii="Times New Roman" w:hAnsi="Times New Roman"/>
      <w:sz w:val="20"/>
      <w:szCs w:val="24"/>
    </w:rPr>
  </w:style>
  <w:style w:type="paragraph" w:styleId="CommentSubject">
    <w:name w:val="annotation subject"/>
    <w:basedOn w:val="CommentText"/>
    <w:next w:val="CommentText"/>
    <w:link w:val="CommentSubjectChar"/>
    <w:uiPriority w:val="99"/>
    <w:semiHidden/>
    <w:unhideWhenUsed/>
    <w:rsid w:val="00EA3398"/>
    <w:pPr>
      <w:spacing w:after="240"/>
    </w:pPr>
    <w:rPr>
      <w:b/>
      <w:bCs/>
    </w:rPr>
  </w:style>
  <w:style w:type="character" w:customStyle="1" w:styleId="CommentSubjectChar">
    <w:name w:val="Comment Subject Char"/>
    <w:basedOn w:val="CommentTextChar"/>
    <w:link w:val="CommentSubject"/>
    <w:uiPriority w:val="99"/>
    <w:semiHidden/>
    <w:rsid w:val="00EA3398"/>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0780">
      <w:bodyDiv w:val="1"/>
      <w:marLeft w:val="0"/>
      <w:marRight w:val="0"/>
      <w:marTop w:val="0"/>
      <w:marBottom w:val="0"/>
      <w:divBdr>
        <w:top w:val="none" w:sz="0" w:space="0" w:color="auto"/>
        <w:left w:val="none" w:sz="0" w:space="0" w:color="auto"/>
        <w:bottom w:val="none" w:sz="0" w:space="0" w:color="auto"/>
        <w:right w:val="none" w:sz="0" w:space="0" w:color="auto"/>
      </w:divBdr>
    </w:div>
    <w:div w:id="439372336">
      <w:bodyDiv w:val="1"/>
      <w:marLeft w:val="0"/>
      <w:marRight w:val="0"/>
      <w:marTop w:val="0"/>
      <w:marBottom w:val="0"/>
      <w:divBdr>
        <w:top w:val="none" w:sz="0" w:space="0" w:color="auto"/>
        <w:left w:val="none" w:sz="0" w:space="0" w:color="auto"/>
        <w:bottom w:val="none" w:sz="0" w:space="0" w:color="auto"/>
        <w:right w:val="none" w:sz="0" w:space="0" w:color="auto"/>
      </w:divBdr>
    </w:div>
    <w:div w:id="777261045">
      <w:bodyDiv w:val="1"/>
      <w:marLeft w:val="0"/>
      <w:marRight w:val="0"/>
      <w:marTop w:val="0"/>
      <w:marBottom w:val="0"/>
      <w:divBdr>
        <w:top w:val="none" w:sz="0" w:space="0" w:color="auto"/>
        <w:left w:val="none" w:sz="0" w:space="0" w:color="auto"/>
        <w:bottom w:val="none" w:sz="0" w:space="0" w:color="auto"/>
        <w:right w:val="none" w:sz="0" w:space="0" w:color="auto"/>
      </w:divBdr>
    </w:div>
    <w:div w:id="845905155">
      <w:bodyDiv w:val="1"/>
      <w:marLeft w:val="0"/>
      <w:marRight w:val="0"/>
      <w:marTop w:val="0"/>
      <w:marBottom w:val="0"/>
      <w:divBdr>
        <w:top w:val="none" w:sz="0" w:space="0" w:color="auto"/>
        <w:left w:val="none" w:sz="0" w:space="0" w:color="auto"/>
        <w:bottom w:val="none" w:sz="0" w:space="0" w:color="auto"/>
        <w:right w:val="none" w:sz="0" w:space="0" w:color="auto"/>
      </w:divBdr>
    </w:div>
    <w:div w:id="977302087">
      <w:bodyDiv w:val="1"/>
      <w:marLeft w:val="0"/>
      <w:marRight w:val="0"/>
      <w:marTop w:val="0"/>
      <w:marBottom w:val="0"/>
      <w:divBdr>
        <w:top w:val="none" w:sz="0" w:space="0" w:color="auto"/>
        <w:left w:val="none" w:sz="0" w:space="0" w:color="auto"/>
        <w:bottom w:val="none" w:sz="0" w:space="0" w:color="auto"/>
        <w:right w:val="none" w:sz="0" w:space="0" w:color="auto"/>
      </w:divBdr>
    </w:div>
    <w:div w:id="1086923326">
      <w:bodyDiv w:val="1"/>
      <w:marLeft w:val="0"/>
      <w:marRight w:val="0"/>
      <w:marTop w:val="0"/>
      <w:marBottom w:val="0"/>
      <w:divBdr>
        <w:top w:val="none" w:sz="0" w:space="0" w:color="auto"/>
        <w:left w:val="none" w:sz="0" w:space="0" w:color="auto"/>
        <w:bottom w:val="none" w:sz="0" w:space="0" w:color="auto"/>
        <w:right w:val="none" w:sz="0" w:space="0" w:color="auto"/>
      </w:divBdr>
    </w:div>
    <w:div w:id="1137452078">
      <w:bodyDiv w:val="1"/>
      <w:marLeft w:val="0"/>
      <w:marRight w:val="0"/>
      <w:marTop w:val="0"/>
      <w:marBottom w:val="0"/>
      <w:divBdr>
        <w:top w:val="none" w:sz="0" w:space="0" w:color="auto"/>
        <w:left w:val="none" w:sz="0" w:space="0" w:color="auto"/>
        <w:bottom w:val="none" w:sz="0" w:space="0" w:color="auto"/>
        <w:right w:val="none" w:sz="0" w:space="0" w:color="auto"/>
      </w:divBdr>
    </w:div>
    <w:div w:id="1301694072">
      <w:bodyDiv w:val="1"/>
      <w:marLeft w:val="0"/>
      <w:marRight w:val="0"/>
      <w:marTop w:val="0"/>
      <w:marBottom w:val="0"/>
      <w:divBdr>
        <w:top w:val="none" w:sz="0" w:space="0" w:color="auto"/>
        <w:left w:val="none" w:sz="0" w:space="0" w:color="auto"/>
        <w:bottom w:val="none" w:sz="0" w:space="0" w:color="auto"/>
        <w:right w:val="none" w:sz="0" w:space="0" w:color="auto"/>
      </w:divBdr>
    </w:div>
    <w:div w:id="1397362207">
      <w:bodyDiv w:val="1"/>
      <w:marLeft w:val="0"/>
      <w:marRight w:val="0"/>
      <w:marTop w:val="0"/>
      <w:marBottom w:val="0"/>
      <w:divBdr>
        <w:top w:val="none" w:sz="0" w:space="0" w:color="auto"/>
        <w:left w:val="none" w:sz="0" w:space="0" w:color="auto"/>
        <w:bottom w:val="none" w:sz="0" w:space="0" w:color="auto"/>
        <w:right w:val="none" w:sz="0" w:space="0" w:color="auto"/>
      </w:divBdr>
      <w:divsChild>
        <w:div w:id="718438018">
          <w:marLeft w:val="480"/>
          <w:marRight w:val="0"/>
          <w:marTop w:val="0"/>
          <w:marBottom w:val="0"/>
          <w:divBdr>
            <w:top w:val="none" w:sz="0" w:space="0" w:color="auto"/>
            <w:left w:val="none" w:sz="0" w:space="0" w:color="auto"/>
            <w:bottom w:val="none" w:sz="0" w:space="0" w:color="auto"/>
            <w:right w:val="none" w:sz="0" w:space="0" w:color="auto"/>
          </w:divBdr>
        </w:div>
        <w:div w:id="2057773814">
          <w:marLeft w:val="480"/>
          <w:marRight w:val="0"/>
          <w:marTop w:val="0"/>
          <w:marBottom w:val="0"/>
          <w:divBdr>
            <w:top w:val="none" w:sz="0" w:space="0" w:color="auto"/>
            <w:left w:val="none" w:sz="0" w:space="0" w:color="auto"/>
            <w:bottom w:val="none" w:sz="0" w:space="0" w:color="auto"/>
            <w:right w:val="none" w:sz="0" w:space="0" w:color="auto"/>
          </w:divBdr>
        </w:div>
      </w:divsChild>
    </w:div>
    <w:div w:id="1706632774">
      <w:bodyDiv w:val="1"/>
      <w:marLeft w:val="0"/>
      <w:marRight w:val="0"/>
      <w:marTop w:val="0"/>
      <w:marBottom w:val="0"/>
      <w:divBdr>
        <w:top w:val="none" w:sz="0" w:space="0" w:color="auto"/>
        <w:left w:val="none" w:sz="0" w:space="0" w:color="auto"/>
        <w:bottom w:val="none" w:sz="0" w:space="0" w:color="auto"/>
        <w:right w:val="none" w:sz="0" w:space="0" w:color="auto"/>
      </w:divBdr>
    </w:div>
    <w:div w:id="1832670101">
      <w:bodyDiv w:val="1"/>
      <w:marLeft w:val="0"/>
      <w:marRight w:val="0"/>
      <w:marTop w:val="0"/>
      <w:marBottom w:val="0"/>
      <w:divBdr>
        <w:top w:val="none" w:sz="0" w:space="0" w:color="auto"/>
        <w:left w:val="none" w:sz="0" w:space="0" w:color="auto"/>
        <w:bottom w:val="none" w:sz="0" w:space="0" w:color="auto"/>
        <w:right w:val="none" w:sz="0" w:space="0" w:color="auto"/>
      </w:divBdr>
    </w:div>
    <w:div w:id="20593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D9E248-2173-49A6-9B98-2F675C7A1AED}">
  <we:reference id="wa104382081" version="1.35.0.0" store="en-US" storeType="OMEX"/>
  <we:alternateReferences>
    <we:reference id="WA104382081" version="1.35.0.0" store="en-US" storeType="OMEX"/>
  </we:alternateReferences>
  <we:properties>
    <we:property name="MENDELEY_CITATIONS" value="[{&quot;citationID&quot;:&quot;MENDELEY_CITATION_229c58a1-118f-4a8b-9434-368a3976630d&quot;,&quot;properties&quot;:{&quot;noteIndex&quot;:0},&quot;isEdited&quot;:false,&quot;manualOverride&quot;:{&quot;isManuallyOverridden&quot;:false,&quot;citeprocText&quot;:&quot;(VTDEC, 2018)&quot;,&quot;manualOverrideText&quot;:&quot;&quot;},&quot;citationItems&quot;:[{&quot;id&quot;:&quot;86bb058f-8211-36a7-bdfe-83eee60d2fb5&quot;,&quot;itemData&quot;:{&quot;type&quot;:&quot;book&quot;,&quot;id&quot;:&quot;86bb058f-8211-36a7-bdfe-83eee60d2fb5&quot;,&quot;title&quot;:&quot;RCPP WETLAND RESTORATION SITE PRIORITIZATION PROJECT MAP INTRODUCTION&quot;,&quot;author&quot;:[{&quot;family&quot;:&quot;VTDEC&quot;,&quot;given&quot;:&quot;&quot;,&quot;parse-names&quot;:false,&quot;dropping-particle&quot;:&quot;&quot;,&quot;non-dropping-particle&quot;:&quot;&quot;}],&quot;issued&quot;:{&quot;date-parts&quot;:[[2018]]},&quot;publisher&quot;:&quot;VERMONT DEPARTMENT OF ENVIRONMENTAL CONSERVATION WATERSHED MANAGEMENT DIVISION&quot;,&quot;issue&quot;:&quot;August&quot;},&quot;isTemporary&quot;:false}],&quot;citationTag&quot;:&quot;MENDELEY_CITATION_v3_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&quot;},{&quot;citationID&quot;:&quot;MENDELEY_CITATION_bd2c5f7f-27b7-4a7f-b507-c574cf7d6671&quot;,&quot;citationItems&quot;:[{&quot;id&quot;:&quot;f8141379-b9c6-3457-81d7-e9633f0c2cc9&quot;,&quot;itemData&quot;:{&quot;URL&quot;:&quot;https://vcgi.vermont.gov/&quot;,&quot;author&quot;:[{&quot;dropping-particle&quot;:&quot;&quot;,&quot;family&quot;:&quot;VTADS&quot;,&quot;given&quot;:&quot;&quot;,&quot;non-dropping-particle&quot;:&quot;&quot;,&quot;parse-names&quot;:false,&quot;suffix&quot;:&quot;&quot;}],&quot;container-title&quot;:&quot;Vermont Agency of Digital Services&quot;,&quot;id&quot;:&quot;f8141379-b9c6-3457-81d7-e9633f0c2cc9&quot;,&quot;issued&quot;:{&quot;date-parts&quot;:[[&quot;2021&quot;]]},&quot;title&quot;:&quot;Vermont Center for Geographic Information&quot;,&quot;type&quot;:&quot;webpage&quot;},&quot;uris&quot;:[&quot;http://www.mendeley.com/documents/?uuid=fb6aafd5-e777-401f-a043-780d3a4dcde9&quot;],&quot;isTemporary&quot;:false,&quot;legacyDesktopId&quot;:&quot;fb6aafd5-e777-401f-a043-780d3a4dcde9&quot;}],&quot;properties&quot;:{&quot;noteIndex&quot;:0},&quot;isEdited&quot;:false,&quot;manualOverride&quot;:{&quot;citeprocText&quot;:&quot;(VTADS, 2021)&quot;,&quot;isManuallyOverridden&quot;:false,&quot;manualOverrideText&quot;:&quot;&quot;},&quot;citationTag&quot;:&quot;MENDELEY_CITATION_v3_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AD0D2-8623-4FAE-910D-79E53141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Wiegman</dc:creator>
  <cp:keywords/>
  <dc:description/>
  <cp:lastModifiedBy>Wiegman, Adrian - ARS</cp:lastModifiedBy>
  <cp:revision>17</cp:revision>
  <dcterms:created xsi:type="dcterms:W3CDTF">2022-08-04T21:21:00Z</dcterms:created>
  <dcterms:modified xsi:type="dcterms:W3CDTF">2022-08-12T15:25:00Z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